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AAF" w:rsidRDefault="00CE1AAF" w:rsidP="00966EEC">
      <w:pPr>
        <w:jc w:val="center"/>
        <w:rPr>
          <w:b/>
          <w:sz w:val="44"/>
        </w:rPr>
      </w:pPr>
    </w:p>
    <w:p w:rsidR="00CE1AAF" w:rsidRDefault="00CE1AAF" w:rsidP="00966EEC">
      <w:pPr>
        <w:jc w:val="center"/>
        <w:rPr>
          <w:b/>
          <w:sz w:val="44"/>
        </w:rPr>
      </w:pPr>
    </w:p>
    <w:p w:rsidR="00CE1AAF" w:rsidRDefault="00CE1AAF" w:rsidP="00966EEC">
      <w:pPr>
        <w:jc w:val="center"/>
        <w:rPr>
          <w:b/>
          <w:sz w:val="44"/>
        </w:rPr>
      </w:pPr>
    </w:p>
    <w:p w:rsidR="00CE1AAF" w:rsidRDefault="00CE1AAF" w:rsidP="00966EEC">
      <w:pPr>
        <w:jc w:val="center"/>
        <w:rPr>
          <w:b/>
          <w:sz w:val="44"/>
        </w:rPr>
      </w:pPr>
    </w:p>
    <w:p w:rsidR="00CE1AAF" w:rsidRDefault="00CE1AAF" w:rsidP="00966EEC">
      <w:pPr>
        <w:jc w:val="center"/>
        <w:rPr>
          <w:b/>
          <w:sz w:val="44"/>
        </w:rPr>
      </w:pPr>
    </w:p>
    <w:p w:rsidR="00CE1AAF" w:rsidRDefault="00B04B78" w:rsidP="00966EEC">
      <w:pPr>
        <w:jc w:val="center"/>
        <w:rPr>
          <w:b/>
          <w:sz w:val="44"/>
        </w:rPr>
      </w:pPr>
      <w:r w:rsidRPr="00B04B78">
        <w:rPr>
          <w:rFonts w:hint="eastAsia"/>
          <w:b/>
          <w:sz w:val="44"/>
        </w:rPr>
        <w:t>广州烽燧信息科技有限公司</w:t>
      </w:r>
    </w:p>
    <w:p w:rsidR="00CE1AAF" w:rsidRDefault="00CE1AAF" w:rsidP="00966EEC">
      <w:pPr>
        <w:jc w:val="center"/>
        <w:rPr>
          <w:b/>
          <w:sz w:val="44"/>
        </w:rPr>
      </w:pPr>
      <w:r>
        <w:rPr>
          <w:rFonts w:hint="eastAsia"/>
          <w:b/>
          <w:sz w:val="44"/>
        </w:rPr>
        <w:t>技术部版本管理规范</w:t>
      </w: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CE1AAF" w:rsidP="00966EEC">
      <w:pPr>
        <w:jc w:val="center"/>
        <w:rPr>
          <w:rFonts w:ascii="黑体"/>
          <w:b/>
          <w:sz w:val="32"/>
          <w:szCs w:val="32"/>
        </w:rPr>
      </w:pPr>
    </w:p>
    <w:p w:rsidR="00CE1AAF" w:rsidRDefault="00B04B78" w:rsidP="00966EEC">
      <w:pPr>
        <w:jc w:val="center"/>
        <w:rPr>
          <w:rFonts w:ascii="黑体"/>
          <w:b/>
          <w:sz w:val="32"/>
          <w:szCs w:val="32"/>
        </w:rPr>
      </w:pPr>
      <w:r>
        <w:rPr>
          <w:rFonts w:ascii="黑体" w:hint="eastAsia"/>
          <w:b/>
          <w:sz w:val="32"/>
          <w:szCs w:val="32"/>
        </w:rPr>
        <w:t>技术</w:t>
      </w:r>
      <w:r w:rsidR="00CE1AAF">
        <w:rPr>
          <w:rFonts w:ascii="黑体" w:hint="eastAsia"/>
          <w:b/>
          <w:sz w:val="32"/>
          <w:szCs w:val="32"/>
        </w:rPr>
        <w:t>部</w:t>
      </w:r>
      <w:r>
        <w:rPr>
          <w:rFonts w:ascii="黑体" w:hint="eastAsia"/>
          <w:b/>
          <w:sz w:val="32"/>
          <w:szCs w:val="32"/>
        </w:rPr>
        <w:t>内</w:t>
      </w:r>
      <w:r>
        <w:rPr>
          <w:rFonts w:ascii="黑体"/>
          <w:b/>
          <w:sz w:val="32"/>
          <w:szCs w:val="32"/>
        </w:rPr>
        <w:t>部文档</w:t>
      </w:r>
    </w:p>
    <w:p w:rsidR="00CE1AAF" w:rsidRPr="00CE1AAF" w:rsidRDefault="00CE1AAF" w:rsidP="00966EEC">
      <w:pPr>
        <w:jc w:val="center"/>
        <w:rPr>
          <w:rFonts w:ascii="黑体"/>
          <w:b/>
          <w:sz w:val="32"/>
          <w:szCs w:val="32"/>
        </w:rPr>
      </w:pPr>
      <w:r>
        <w:rPr>
          <w:rFonts w:ascii="黑体" w:hint="eastAsia"/>
          <w:b/>
          <w:sz w:val="32"/>
          <w:szCs w:val="32"/>
        </w:rPr>
        <w:t>201</w:t>
      </w:r>
      <w:r w:rsidR="00B04B78">
        <w:rPr>
          <w:rFonts w:ascii="黑体"/>
          <w:b/>
          <w:sz w:val="32"/>
          <w:szCs w:val="32"/>
        </w:rPr>
        <w:t>7</w:t>
      </w:r>
      <w:r>
        <w:rPr>
          <w:rFonts w:ascii="黑体" w:hint="eastAsia"/>
          <w:b/>
          <w:sz w:val="32"/>
          <w:szCs w:val="32"/>
        </w:rPr>
        <w:t>年</w:t>
      </w:r>
      <w:r w:rsidR="00B04B78">
        <w:rPr>
          <w:rFonts w:ascii="黑体"/>
          <w:b/>
          <w:sz w:val="32"/>
          <w:szCs w:val="32"/>
        </w:rPr>
        <w:t>2</w:t>
      </w:r>
      <w:r>
        <w:rPr>
          <w:rFonts w:ascii="黑体" w:hint="eastAsia"/>
          <w:b/>
          <w:sz w:val="32"/>
          <w:szCs w:val="32"/>
        </w:rPr>
        <w:t>月</w:t>
      </w:r>
    </w:p>
    <w:p w:rsidR="00CE1AAF" w:rsidRDefault="00CE1AAF">
      <w:pPr>
        <w:widowControl/>
        <w:jc w:val="left"/>
        <w:rPr>
          <w:rFonts w:ascii="黑体"/>
          <w:b/>
          <w:sz w:val="32"/>
          <w:szCs w:val="32"/>
        </w:rPr>
      </w:pPr>
      <w:r>
        <w:rPr>
          <w:rFonts w:ascii="黑体"/>
          <w:b/>
          <w:sz w:val="32"/>
          <w:szCs w:val="32"/>
        </w:rPr>
        <w:br w:type="page"/>
      </w:r>
    </w:p>
    <w:p w:rsidR="00CE1AAF" w:rsidRDefault="00CE1AAF" w:rsidP="00CE1AAF">
      <w:pPr>
        <w:rPr>
          <w:rFonts w:ascii="黑体"/>
          <w:b/>
          <w:sz w:val="32"/>
          <w:szCs w:val="32"/>
        </w:rPr>
      </w:pPr>
    </w:p>
    <w:p w:rsidR="00966EEC" w:rsidRDefault="00966EEC" w:rsidP="00966EEC">
      <w:pPr>
        <w:jc w:val="center"/>
      </w:pPr>
      <w:r w:rsidRPr="004A3D69">
        <w:rPr>
          <w:rFonts w:ascii="黑体" w:hint="eastAsia"/>
          <w:b/>
          <w:sz w:val="32"/>
          <w:szCs w:val="32"/>
        </w:rPr>
        <w:t>版本控制信息</w:t>
      </w:r>
    </w:p>
    <w:tbl>
      <w:tblPr>
        <w:tblW w:w="8551"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55"/>
        <w:gridCol w:w="1418"/>
        <w:gridCol w:w="1418"/>
        <w:gridCol w:w="4360"/>
      </w:tblGrid>
      <w:tr w:rsidR="00966EEC" w:rsidRPr="0013194B" w:rsidTr="00BF24F5">
        <w:trPr>
          <w:tblHeader/>
          <w:jc w:val="center"/>
        </w:trPr>
        <w:tc>
          <w:tcPr>
            <w:tcW w:w="1355" w:type="dxa"/>
            <w:tcBorders>
              <w:top w:val="single" w:sz="12" w:space="0" w:color="auto"/>
              <w:left w:val="single" w:sz="12" w:space="0" w:color="auto"/>
              <w:bottom w:val="single" w:sz="4" w:space="0" w:color="auto"/>
              <w:right w:val="single" w:sz="4" w:space="0" w:color="auto"/>
            </w:tcBorders>
            <w:vAlign w:val="center"/>
          </w:tcPr>
          <w:p w:rsidR="00966EEC" w:rsidRPr="0013194B" w:rsidRDefault="00966EEC" w:rsidP="00BF24F5">
            <w:pPr>
              <w:pStyle w:val="a6"/>
            </w:pPr>
            <w:r w:rsidRPr="0013194B">
              <w:rPr>
                <w:rFonts w:cs="黑体" w:hint="eastAsia"/>
              </w:rPr>
              <w:t>版本</w:t>
            </w:r>
          </w:p>
        </w:tc>
        <w:tc>
          <w:tcPr>
            <w:tcW w:w="1418" w:type="dxa"/>
            <w:tcBorders>
              <w:top w:val="single" w:sz="12" w:space="0" w:color="auto"/>
              <w:left w:val="single" w:sz="4" w:space="0" w:color="auto"/>
              <w:bottom w:val="single" w:sz="4" w:space="0" w:color="auto"/>
              <w:right w:val="single" w:sz="4" w:space="0" w:color="auto"/>
            </w:tcBorders>
            <w:vAlign w:val="center"/>
          </w:tcPr>
          <w:p w:rsidR="00966EEC" w:rsidRPr="0013194B" w:rsidRDefault="00966EEC" w:rsidP="00BF24F5">
            <w:pPr>
              <w:pStyle w:val="a6"/>
            </w:pPr>
            <w:r w:rsidRPr="0013194B">
              <w:rPr>
                <w:rFonts w:cs="黑体" w:hint="eastAsia"/>
              </w:rPr>
              <w:t>日期</w:t>
            </w:r>
          </w:p>
        </w:tc>
        <w:tc>
          <w:tcPr>
            <w:tcW w:w="1418" w:type="dxa"/>
            <w:tcBorders>
              <w:top w:val="single" w:sz="12" w:space="0" w:color="auto"/>
              <w:left w:val="single" w:sz="4" w:space="0" w:color="auto"/>
              <w:bottom w:val="single" w:sz="4" w:space="0" w:color="auto"/>
              <w:right w:val="single" w:sz="4" w:space="0" w:color="auto"/>
            </w:tcBorders>
            <w:vAlign w:val="center"/>
          </w:tcPr>
          <w:p w:rsidR="00966EEC" w:rsidRPr="0013194B" w:rsidRDefault="00966EEC" w:rsidP="00BF24F5">
            <w:pPr>
              <w:pStyle w:val="a6"/>
            </w:pPr>
            <w:r w:rsidRPr="0013194B">
              <w:rPr>
                <w:rFonts w:cs="黑体" w:hint="eastAsia"/>
              </w:rPr>
              <w:t>拟稿和修改</w:t>
            </w:r>
          </w:p>
        </w:tc>
        <w:tc>
          <w:tcPr>
            <w:tcW w:w="4360" w:type="dxa"/>
            <w:tcBorders>
              <w:top w:val="single" w:sz="12" w:space="0" w:color="auto"/>
              <w:left w:val="single" w:sz="4" w:space="0" w:color="auto"/>
              <w:bottom w:val="single" w:sz="4" w:space="0" w:color="auto"/>
              <w:right w:val="single" w:sz="12" w:space="0" w:color="auto"/>
            </w:tcBorders>
            <w:vAlign w:val="center"/>
          </w:tcPr>
          <w:p w:rsidR="00966EEC" w:rsidRPr="0013194B" w:rsidRDefault="00966EEC" w:rsidP="00BF24F5">
            <w:pPr>
              <w:pStyle w:val="a6"/>
            </w:pPr>
            <w:r w:rsidRPr="0013194B">
              <w:rPr>
                <w:rFonts w:cs="黑体" w:hint="eastAsia"/>
              </w:rPr>
              <w:t>说明</w:t>
            </w: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r>
              <w:rPr>
                <w:rFonts w:hint="eastAsia"/>
                <w:lang w:eastAsia="zh-CN"/>
              </w:rPr>
              <w:t>1.0</w:t>
            </w: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35329B">
            <w:pPr>
              <w:pStyle w:val="a5"/>
              <w:rPr>
                <w:lang w:eastAsia="zh-CN"/>
              </w:rPr>
            </w:pPr>
            <w:r>
              <w:rPr>
                <w:rFonts w:hint="eastAsia"/>
                <w:lang w:eastAsia="zh-CN"/>
              </w:rPr>
              <w:t>201</w:t>
            </w:r>
            <w:r w:rsidR="0035329B">
              <w:rPr>
                <w:lang w:eastAsia="zh-CN"/>
              </w:rPr>
              <w:t>7</w:t>
            </w:r>
            <w:r>
              <w:rPr>
                <w:rFonts w:hint="eastAsia"/>
                <w:lang w:eastAsia="zh-CN"/>
              </w:rPr>
              <w:t>-</w:t>
            </w:r>
            <w:r w:rsidR="0035329B">
              <w:rPr>
                <w:lang w:eastAsia="zh-CN"/>
              </w:rPr>
              <w:t>02</w:t>
            </w:r>
            <w:r>
              <w:rPr>
                <w:rFonts w:hint="eastAsia"/>
                <w:lang w:eastAsia="zh-CN"/>
              </w:rPr>
              <w:t>-</w:t>
            </w:r>
            <w:r w:rsidR="0035329B">
              <w:rPr>
                <w:lang w:eastAsia="zh-CN"/>
              </w:rPr>
              <w:t>19</w:t>
            </w: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35329B" w:rsidP="00BF24F5">
            <w:pPr>
              <w:pStyle w:val="a5"/>
              <w:rPr>
                <w:lang w:eastAsia="zh-CN"/>
              </w:rPr>
            </w:pPr>
            <w:r>
              <w:rPr>
                <w:rFonts w:hint="eastAsia"/>
                <w:lang w:eastAsia="zh-CN"/>
              </w:rPr>
              <w:t>Bill</w:t>
            </w: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r>
              <w:rPr>
                <w:rFonts w:hint="eastAsia"/>
                <w:lang w:eastAsia="zh-CN"/>
              </w:rPr>
              <w:t>拟稿发布</w:t>
            </w: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C96162" w:rsidRPr="00D55BB8" w:rsidRDefault="00C96162" w:rsidP="00C96162">
            <w:pPr>
              <w:pStyle w:val="a5"/>
              <w:rPr>
                <w:lang w:eastAsia="zh-CN"/>
              </w:rPr>
            </w:pP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p>
        </w:tc>
      </w:tr>
      <w:tr w:rsidR="00966EEC" w:rsidRPr="0013194B" w:rsidTr="00BF24F5">
        <w:trPr>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p>
        </w:tc>
      </w:tr>
      <w:tr w:rsidR="00966EEC" w:rsidRPr="0013194B" w:rsidTr="00943495">
        <w:trPr>
          <w:trHeight w:val="355"/>
          <w:jc w:val="center"/>
        </w:trPr>
        <w:tc>
          <w:tcPr>
            <w:tcW w:w="1355" w:type="dxa"/>
            <w:tcBorders>
              <w:top w:val="single" w:sz="4" w:space="0" w:color="auto"/>
              <w:left w:val="single" w:sz="12" w:space="0" w:color="auto"/>
              <w:bottom w:val="single" w:sz="4"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4"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4" w:space="0" w:color="auto"/>
              <w:right w:val="single" w:sz="12" w:space="0" w:color="auto"/>
            </w:tcBorders>
            <w:vAlign w:val="center"/>
          </w:tcPr>
          <w:p w:rsidR="00966EEC" w:rsidRPr="0013194B" w:rsidRDefault="00966EEC" w:rsidP="00BF24F5">
            <w:pPr>
              <w:pStyle w:val="a5"/>
              <w:rPr>
                <w:lang w:eastAsia="zh-CN"/>
              </w:rPr>
            </w:pPr>
          </w:p>
        </w:tc>
      </w:tr>
      <w:tr w:rsidR="00966EEC" w:rsidRPr="0013194B" w:rsidTr="006031F1">
        <w:trPr>
          <w:trHeight w:val="545"/>
          <w:jc w:val="center"/>
        </w:trPr>
        <w:tc>
          <w:tcPr>
            <w:tcW w:w="1355" w:type="dxa"/>
            <w:tcBorders>
              <w:top w:val="single" w:sz="4" w:space="0" w:color="auto"/>
              <w:left w:val="single" w:sz="12" w:space="0" w:color="auto"/>
              <w:bottom w:val="single" w:sz="12" w:space="0" w:color="auto"/>
              <w:right w:val="single" w:sz="4" w:space="0" w:color="auto"/>
            </w:tcBorders>
            <w:vAlign w:val="center"/>
          </w:tcPr>
          <w:p w:rsidR="00966EEC" w:rsidRPr="0013194B" w:rsidRDefault="00966EEC" w:rsidP="00BF24F5">
            <w:pPr>
              <w:pStyle w:val="a5"/>
              <w:jc w:val="center"/>
              <w:rPr>
                <w:lang w:eastAsia="zh-CN"/>
              </w:rPr>
            </w:pPr>
          </w:p>
        </w:tc>
        <w:tc>
          <w:tcPr>
            <w:tcW w:w="1418" w:type="dxa"/>
            <w:tcBorders>
              <w:top w:val="single" w:sz="4" w:space="0" w:color="auto"/>
              <w:left w:val="single" w:sz="4" w:space="0" w:color="auto"/>
              <w:bottom w:val="single" w:sz="12" w:space="0" w:color="auto"/>
              <w:right w:val="single" w:sz="4" w:space="0" w:color="auto"/>
            </w:tcBorders>
            <w:vAlign w:val="center"/>
          </w:tcPr>
          <w:p w:rsidR="00966EEC" w:rsidRPr="0013194B" w:rsidRDefault="00966EEC" w:rsidP="00BF24F5">
            <w:pPr>
              <w:pStyle w:val="a5"/>
              <w:rPr>
                <w:lang w:eastAsia="zh-CN"/>
              </w:rPr>
            </w:pPr>
          </w:p>
        </w:tc>
        <w:tc>
          <w:tcPr>
            <w:tcW w:w="1418" w:type="dxa"/>
            <w:tcBorders>
              <w:top w:val="single" w:sz="4" w:space="0" w:color="auto"/>
              <w:left w:val="single" w:sz="4" w:space="0" w:color="auto"/>
              <w:bottom w:val="single" w:sz="12" w:space="0" w:color="auto"/>
              <w:right w:val="single" w:sz="4" w:space="0" w:color="auto"/>
            </w:tcBorders>
            <w:vAlign w:val="center"/>
          </w:tcPr>
          <w:p w:rsidR="00966EEC" w:rsidRPr="0013194B" w:rsidRDefault="00966EEC" w:rsidP="00BF24F5">
            <w:pPr>
              <w:pStyle w:val="a5"/>
              <w:rPr>
                <w:lang w:eastAsia="zh-CN"/>
              </w:rPr>
            </w:pPr>
          </w:p>
        </w:tc>
        <w:tc>
          <w:tcPr>
            <w:tcW w:w="4360" w:type="dxa"/>
            <w:tcBorders>
              <w:top w:val="single" w:sz="4" w:space="0" w:color="auto"/>
              <w:left w:val="single" w:sz="4" w:space="0" w:color="auto"/>
              <w:bottom w:val="single" w:sz="12" w:space="0" w:color="auto"/>
              <w:right w:val="single" w:sz="12" w:space="0" w:color="auto"/>
            </w:tcBorders>
            <w:vAlign w:val="center"/>
          </w:tcPr>
          <w:p w:rsidR="00966EEC" w:rsidRPr="0013194B" w:rsidRDefault="00966EEC" w:rsidP="00BF24F5">
            <w:pPr>
              <w:pStyle w:val="a5"/>
              <w:rPr>
                <w:lang w:eastAsia="zh-CN"/>
              </w:rPr>
            </w:pPr>
          </w:p>
        </w:tc>
      </w:tr>
    </w:tbl>
    <w:p w:rsidR="00943495" w:rsidRDefault="00943495" w:rsidP="00943495">
      <w:pPr>
        <w:jc w:val="center"/>
        <w:rPr>
          <w:b/>
          <w:sz w:val="44"/>
          <w:szCs w:val="44"/>
        </w:rPr>
      </w:pPr>
    </w:p>
    <w:p w:rsidR="00943495" w:rsidRDefault="00943495">
      <w:pPr>
        <w:widowControl/>
        <w:jc w:val="left"/>
        <w:rPr>
          <w:b/>
          <w:sz w:val="44"/>
          <w:szCs w:val="44"/>
        </w:rPr>
      </w:pPr>
      <w:r>
        <w:rPr>
          <w:b/>
          <w:sz w:val="44"/>
          <w:szCs w:val="44"/>
        </w:rPr>
        <w:br w:type="page"/>
      </w:r>
    </w:p>
    <w:p w:rsidR="00943495" w:rsidRDefault="00943495" w:rsidP="00943495">
      <w:pPr>
        <w:jc w:val="center"/>
        <w:rPr>
          <w:b/>
          <w:sz w:val="44"/>
          <w:szCs w:val="44"/>
        </w:rPr>
      </w:pPr>
    </w:p>
    <w:p w:rsidR="00966EEC" w:rsidRPr="00943495" w:rsidRDefault="00943495" w:rsidP="00943495">
      <w:pPr>
        <w:jc w:val="center"/>
        <w:rPr>
          <w:b/>
          <w:sz w:val="44"/>
          <w:szCs w:val="44"/>
        </w:rPr>
      </w:pPr>
      <w:r w:rsidRPr="00943495">
        <w:rPr>
          <w:rFonts w:hint="eastAsia"/>
          <w:b/>
          <w:sz w:val="44"/>
          <w:szCs w:val="44"/>
        </w:rPr>
        <w:t>目录</w:t>
      </w:r>
    </w:p>
    <w:p w:rsidR="006B6E74" w:rsidRDefault="002B62DB">
      <w:pPr>
        <w:pStyle w:val="10"/>
        <w:tabs>
          <w:tab w:val="right" w:leader="dot" w:pos="8302"/>
        </w:tabs>
        <w:rPr>
          <w:ins w:id="0" w:author="Bill" w:date="2017-02-20T00:59:00Z"/>
          <w:rFonts w:eastAsiaTheme="minorEastAsia" w:cstheme="minorBidi"/>
          <w:b w:val="0"/>
          <w:bCs w:val="0"/>
          <w:noProof/>
          <w:sz w:val="21"/>
          <w:szCs w:val="22"/>
        </w:rPr>
      </w:pPr>
      <w:r>
        <w:rPr>
          <w:b w:val="0"/>
          <w:bCs w:val="0"/>
          <w:i/>
          <w:iCs/>
          <w:caps/>
          <w:sz w:val="22"/>
          <w:szCs w:val="22"/>
          <w:u w:val="single"/>
        </w:rPr>
        <w:fldChar w:fldCharType="begin"/>
      </w:r>
      <w:r w:rsidR="00943495">
        <w:rPr>
          <w:b w:val="0"/>
          <w:bCs w:val="0"/>
          <w:i/>
          <w:iCs/>
          <w:caps/>
          <w:sz w:val="22"/>
          <w:szCs w:val="22"/>
          <w:u w:val="single"/>
        </w:rPr>
        <w:instrText xml:space="preserve"> TOC \o "1-3" \h \z \u </w:instrText>
      </w:r>
      <w:r>
        <w:rPr>
          <w:b w:val="0"/>
          <w:bCs w:val="0"/>
          <w:i/>
          <w:iCs/>
          <w:caps/>
          <w:sz w:val="22"/>
          <w:szCs w:val="22"/>
          <w:u w:val="single"/>
        </w:rPr>
        <w:fldChar w:fldCharType="separate"/>
      </w:r>
      <w:ins w:id="1" w:author="Bill" w:date="2017-02-20T00:59:00Z">
        <w:r w:rsidR="006B6E74" w:rsidRPr="00C947F6">
          <w:rPr>
            <w:rStyle w:val="aa"/>
            <w:noProof/>
          </w:rPr>
          <w:fldChar w:fldCharType="begin"/>
        </w:r>
        <w:r w:rsidR="006B6E74" w:rsidRPr="00C947F6">
          <w:rPr>
            <w:rStyle w:val="aa"/>
            <w:noProof/>
          </w:rPr>
          <w:instrText xml:space="preserve"> </w:instrText>
        </w:r>
        <w:r w:rsidR="006B6E74">
          <w:rPr>
            <w:noProof/>
          </w:rPr>
          <w:instrText>HYPERLINK \l "_Toc475315711"</w:instrText>
        </w:r>
        <w:r w:rsidR="006B6E74" w:rsidRPr="00C947F6">
          <w:rPr>
            <w:rStyle w:val="aa"/>
            <w:noProof/>
          </w:rPr>
          <w:instrText xml:space="preserve"> </w:instrText>
        </w:r>
        <w:r w:rsidR="006B6E74" w:rsidRPr="00C947F6">
          <w:rPr>
            <w:rStyle w:val="aa"/>
            <w:noProof/>
          </w:rPr>
        </w:r>
        <w:r w:rsidR="006B6E74" w:rsidRPr="00C947F6">
          <w:rPr>
            <w:rStyle w:val="aa"/>
            <w:noProof/>
          </w:rPr>
          <w:fldChar w:fldCharType="separate"/>
        </w:r>
        <w:r w:rsidR="006B6E74" w:rsidRPr="00C947F6">
          <w:rPr>
            <w:rStyle w:val="aa"/>
            <w:rFonts w:hint="eastAsia"/>
            <w:noProof/>
          </w:rPr>
          <w:t>文档类别使用对象</w:t>
        </w:r>
        <w:r w:rsidR="006B6E74">
          <w:rPr>
            <w:noProof/>
            <w:webHidden/>
          </w:rPr>
          <w:tab/>
        </w:r>
        <w:r w:rsidR="006B6E74">
          <w:rPr>
            <w:noProof/>
            <w:webHidden/>
          </w:rPr>
          <w:fldChar w:fldCharType="begin"/>
        </w:r>
        <w:r w:rsidR="006B6E74">
          <w:rPr>
            <w:noProof/>
            <w:webHidden/>
          </w:rPr>
          <w:instrText xml:space="preserve"> PAGEREF _Toc475315711 \h </w:instrText>
        </w:r>
        <w:r w:rsidR="006B6E74">
          <w:rPr>
            <w:noProof/>
            <w:webHidden/>
          </w:rPr>
        </w:r>
      </w:ins>
      <w:r w:rsidR="006B6E74">
        <w:rPr>
          <w:noProof/>
          <w:webHidden/>
        </w:rPr>
        <w:fldChar w:fldCharType="separate"/>
      </w:r>
      <w:ins w:id="2" w:author="Bill" w:date="2017-02-20T00:59:00Z">
        <w:r w:rsidR="006B6E74">
          <w:rPr>
            <w:noProof/>
            <w:webHidden/>
          </w:rPr>
          <w:t>5</w:t>
        </w:r>
        <w:r w:rsidR="006B6E74">
          <w:rPr>
            <w:noProof/>
            <w:webHidden/>
          </w:rPr>
          <w:fldChar w:fldCharType="end"/>
        </w:r>
        <w:r w:rsidR="006B6E74" w:rsidRPr="00C947F6">
          <w:rPr>
            <w:rStyle w:val="aa"/>
            <w:noProof/>
          </w:rPr>
          <w:fldChar w:fldCharType="end"/>
        </w:r>
      </w:ins>
    </w:p>
    <w:p w:rsidR="006B6E74" w:rsidRDefault="006B6E74">
      <w:pPr>
        <w:pStyle w:val="10"/>
        <w:tabs>
          <w:tab w:val="right" w:leader="dot" w:pos="8302"/>
        </w:tabs>
        <w:rPr>
          <w:ins w:id="3" w:author="Bill" w:date="2017-02-20T00:59:00Z"/>
          <w:rFonts w:eastAsiaTheme="minorEastAsia" w:cstheme="minorBidi"/>
          <w:b w:val="0"/>
          <w:bCs w:val="0"/>
          <w:noProof/>
          <w:sz w:val="21"/>
          <w:szCs w:val="22"/>
        </w:rPr>
      </w:pPr>
      <w:ins w:id="4" w:author="Bill" w:date="2017-02-20T00:59:00Z">
        <w:r w:rsidRPr="00C947F6">
          <w:rPr>
            <w:rStyle w:val="aa"/>
            <w:noProof/>
          </w:rPr>
          <w:fldChar w:fldCharType="begin"/>
        </w:r>
        <w:r w:rsidRPr="00C947F6">
          <w:rPr>
            <w:rStyle w:val="aa"/>
            <w:noProof/>
          </w:rPr>
          <w:instrText xml:space="preserve"> </w:instrText>
        </w:r>
        <w:r>
          <w:rPr>
            <w:noProof/>
          </w:rPr>
          <w:instrText>HYPERLINK \l "_Toc475315712"</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1</w:t>
        </w:r>
        <w:r w:rsidRPr="00C947F6">
          <w:rPr>
            <w:rStyle w:val="aa"/>
            <w:rFonts w:hint="eastAsia"/>
            <w:noProof/>
          </w:rPr>
          <w:t>．引言</w:t>
        </w:r>
        <w:r>
          <w:rPr>
            <w:noProof/>
            <w:webHidden/>
          </w:rPr>
          <w:tab/>
        </w:r>
        <w:r>
          <w:rPr>
            <w:noProof/>
            <w:webHidden/>
          </w:rPr>
          <w:fldChar w:fldCharType="begin"/>
        </w:r>
        <w:r>
          <w:rPr>
            <w:noProof/>
            <w:webHidden/>
          </w:rPr>
          <w:instrText xml:space="preserve"> PAGEREF _Toc475315712 \h </w:instrText>
        </w:r>
        <w:r>
          <w:rPr>
            <w:noProof/>
            <w:webHidden/>
          </w:rPr>
        </w:r>
      </w:ins>
      <w:r>
        <w:rPr>
          <w:noProof/>
          <w:webHidden/>
        </w:rPr>
        <w:fldChar w:fldCharType="separate"/>
      </w:r>
      <w:ins w:id="5" w:author="Bill" w:date="2017-02-20T00:59:00Z">
        <w:r>
          <w:rPr>
            <w:noProof/>
            <w:webHidden/>
          </w:rPr>
          <w:t>5</w:t>
        </w:r>
        <w:r>
          <w:rPr>
            <w:noProof/>
            <w:webHidden/>
          </w:rPr>
          <w:fldChar w:fldCharType="end"/>
        </w:r>
        <w:r w:rsidRPr="00C947F6">
          <w:rPr>
            <w:rStyle w:val="aa"/>
            <w:noProof/>
          </w:rPr>
          <w:fldChar w:fldCharType="end"/>
        </w:r>
      </w:ins>
    </w:p>
    <w:p w:rsidR="006B6E74" w:rsidRDefault="006B6E74">
      <w:pPr>
        <w:pStyle w:val="20"/>
        <w:tabs>
          <w:tab w:val="right" w:leader="dot" w:pos="8302"/>
        </w:tabs>
        <w:rPr>
          <w:ins w:id="6" w:author="Bill" w:date="2017-02-20T00:59:00Z"/>
          <w:rFonts w:eastAsiaTheme="minorEastAsia" w:cstheme="minorBidi"/>
          <w:i w:val="0"/>
          <w:iCs w:val="0"/>
          <w:noProof/>
          <w:sz w:val="21"/>
          <w:szCs w:val="22"/>
        </w:rPr>
      </w:pPr>
      <w:ins w:id="7" w:author="Bill" w:date="2017-02-20T00:59:00Z">
        <w:r w:rsidRPr="00C947F6">
          <w:rPr>
            <w:rStyle w:val="aa"/>
            <w:noProof/>
          </w:rPr>
          <w:fldChar w:fldCharType="begin"/>
        </w:r>
        <w:r w:rsidRPr="00C947F6">
          <w:rPr>
            <w:rStyle w:val="aa"/>
            <w:noProof/>
          </w:rPr>
          <w:instrText xml:space="preserve"> </w:instrText>
        </w:r>
        <w:r>
          <w:rPr>
            <w:noProof/>
          </w:rPr>
          <w:instrText>HYPERLINK \l "_Toc475315713"</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1.1</w:t>
        </w:r>
        <w:r w:rsidRPr="00C947F6">
          <w:rPr>
            <w:rStyle w:val="aa"/>
            <w:rFonts w:hint="eastAsia"/>
            <w:noProof/>
          </w:rPr>
          <w:t>目的</w:t>
        </w:r>
        <w:r>
          <w:rPr>
            <w:noProof/>
            <w:webHidden/>
          </w:rPr>
          <w:tab/>
        </w:r>
        <w:r>
          <w:rPr>
            <w:noProof/>
            <w:webHidden/>
          </w:rPr>
          <w:fldChar w:fldCharType="begin"/>
        </w:r>
        <w:r>
          <w:rPr>
            <w:noProof/>
            <w:webHidden/>
          </w:rPr>
          <w:instrText xml:space="preserve"> PAGEREF _Toc475315713 \h </w:instrText>
        </w:r>
        <w:r>
          <w:rPr>
            <w:noProof/>
            <w:webHidden/>
          </w:rPr>
        </w:r>
      </w:ins>
      <w:r>
        <w:rPr>
          <w:noProof/>
          <w:webHidden/>
        </w:rPr>
        <w:fldChar w:fldCharType="separate"/>
      </w:r>
      <w:ins w:id="8" w:author="Bill" w:date="2017-02-20T00:59:00Z">
        <w:r>
          <w:rPr>
            <w:noProof/>
            <w:webHidden/>
          </w:rPr>
          <w:t>5</w:t>
        </w:r>
        <w:r>
          <w:rPr>
            <w:noProof/>
            <w:webHidden/>
          </w:rPr>
          <w:fldChar w:fldCharType="end"/>
        </w:r>
        <w:r w:rsidRPr="00C947F6">
          <w:rPr>
            <w:rStyle w:val="aa"/>
            <w:noProof/>
          </w:rPr>
          <w:fldChar w:fldCharType="end"/>
        </w:r>
      </w:ins>
    </w:p>
    <w:p w:rsidR="006B6E74" w:rsidRDefault="006B6E74">
      <w:pPr>
        <w:pStyle w:val="20"/>
        <w:tabs>
          <w:tab w:val="right" w:leader="dot" w:pos="8302"/>
        </w:tabs>
        <w:rPr>
          <w:ins w:id="9" w:author="Bill" w:date="2017-02-20T00:59:00Z"/>
          <w:rFonts w:eastAsiaTheme="minorEastAsia" w:cstheme="minorBidi"/>
          <w:i w:val="0"/>
          <w:iCs w:val="0"/>
          <w:noProof/>
          <w:sz w:val="21"/>
          <w:szCs w:val="22"/>
        </w:rPr>
      </w:pPr>
      <w:ins w:id="10" w:author="Bill" w:date="2017-02-20T00:59:00Z">
        <w:r w:rsidRPr="00C947F6">
          <w:rPr>
            <w:rStyle w:val="aa"/>
            <w:noProof/>
          </w:rPr>
          <w:fldChar w:fldCharType="begin"/>
        </w:r>
        <w:r w:rsidRPr="00C947F6">
          <w:rPr>
            <w:rStyle w:val="aa"/>
            <w:noProof/>
          </w:rPr>
          <w:instrText xml:space="preserve"> </w:instrText>
        </w:r>
        <w:r>
          <w:rPr>
            <w:noProof/>
          </w:rPr>
          <w:instrText>HYPERLINK \l "_Toc475315714"</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1.2</w:t>
        </w:r>
        <w:r w:rsidRPr="00C947F6">
          <w:rPr>
            <w:rStyle w:val="aa"/>
            <w:rFonts w:hint="eastAsia"/>
            <w:noProof/>
          </w:rPr>
          <w:t>范围</w:t>
        </w:r>
        <w:r>
          <w:rPr>
            <w:noProof/>
            <w:webHidden/>
          </w:rPr>
          <w:tab/>
        </w:r>
        <w:r>
          <w:rPr>
            <w:noProof/>
            <w:webHidden/>
          </w:rPr>
          <w:fldChar w:fldCharType="begin"/>
        </w:r>
        <w:r>
          <w:rPr>
            <w:noProof/>
            <w:webHidden/>
          </w:rPr>
          <w:instrText xml:space="preserve"> PAGEREF _Toc475315714 \h </w:instrText>
        </w:r>
        <w:r>
          <w:rPr>
            <w:noProof/>
            <w:webHidden/>
          </w:rPr>
        </w:r>
      </w:ins>
      <w:r>
        <w:rPr>
          <w:noProof/>
          <w:webHidden/>
        </w:rPr>
        <w:fldChar w:fldCharType="separate"/>
      </w:r>
      <w:ins w:id="11" w:author="Bill" w:date="2017-02-20T00:59:00Z">
        <w:r>
          <w:rPr>
            <w:noProof/>
            <w:webHidden/>
          </w:rPr>
          <w:t>5</w:t>
        </w:r>
        <w:r>
          <w:rPr>
            <w:noProof/>
            <w:webHidden/>
          </w:rPr>
          <w:fldChar w:fldCharType="end"/>
        </w:r>
        <w:r w:rsidRPr="00C947F6">
          <w:rPr>
            <w:rStyle w:val="aa"/>
            <w:noProof/>
          </w:rPr>
          <w:fldChar w:fldCharType="end"/>
        </w:r>
      </w:ins>
    </w:p>
    <w:p w:rsidR="006B6E74" w:rsidRDefault="006B6E74">
      <w:pPr>
        <w:pStyle w:val="20"/>
        <w:tabs>
          <w:tab w:val="right" w:leader="dot" w:pos="8302"/>
        </w:tabs>
        <w:rPr>
          <w:ins w:id="12" w:author="Bill" w:date="2017-02-20T00:59:00Z"/>
          <w:rFonts w:eastAsiaTheme="minorEastAsia" w:cstheme="minorBidi"/>
          <w:i w:val="0"/>
          <w:iCs w:val="0"/>
          <w:noProof/>
          <w:sz w:val="21"/>
          <w:szCs w:val="22"/>
        </w:rPr>
      </w:pPr>
      <w:ins w:id="13" w:author="Bill" w:date="2017-02-20T00:59:00Z">
        <w:r w:rsidRPr="00C947F6">
          <w:rPr>
            <w:rStyle w:val="aa"/>
            <w:noProof/>
          </w:rPr>
          <w:fldChar w:fldCharType="begin"/>
        </w:r>
        <w:r w:rsidRPr="00C947F6">
          <w:rPr>
            <w:rStyle w:val="aa"/>
            <w:noProof/>
          </w:rPr>
          <w:instrText xml:space="preserve"> </w:instrText>
        </w:r>
        <w:r>
          <w:rPr>
            <w:noProof/>
          </w:rPr>
          <w:instrText>HYPERLINK \l "_Toc475315715"</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1.3</w:t>
        </w:r>
        <w:r w:rsidRPr="00C947F6">
          <w:rPr>
            <w:rStyle w:val="aa"/>
            <w:rFonts w:hint="eastAsia"/>
            <w:noProof/>
          </w:rPr>
          <w:t>术语定义</w:t>
        </w:r>
        <w:r>
          <w:rPr>
            <w:noProof/>
            <w:webHidden/>
          </w:rPr>
          <w:tab/>
        </w:r>
        <w:r>
          <w:rPr>
            <w:noProof/>
            <w:webHidden/>
          </w:rPr>
          <w:fldChar w:fldCharType="begin"/>
        </w:r>
        <w:r>
          <w:rPr>
            <w:noProof/>
            <w:webHidden/>
          </w:rPr>
          <w:instrText xml:space="preserve"> PAGEREF _Toc475315715 \h </w:instrText>
        </w:r>
        <w:r>
          <w:rPr>
            <w:noProof/>
            <w:webHidden/>
          </w:rPr>
        </w:r>
      </w:ins>
      <w:r>
        <w:rPr>
          <w:noProof/>
          <w:webHidden/>
        </w:rPr>
        <w:fldChar w:fldCharType="separate"/>
      </w:r>
      <w:ins w:id="14" w:author="Bill" w:date="2017-02-20T00:59:00Z">
        <w:r>
          <w:rPr>
            <w:noProof/>
            <w:webHidden/>
          </w:rPr>
          <w:t>5</w:t>
        </w:r>
        <w:r>
          <w:rPr>
            <w:noProof/>
            <w:webHidden/>
          </w:rPr>
          <w:fldChar w:fldCharType="end"/>
        </w:r>
        <w:r w:rsidRPr="00C947F6">
          <w:rPr>
            <w:rStyle w:val="aa"/>
            <w:noProof/>
          </w:rPr>
          <w:fldChar w:fldCharType="end"/>
        </w:r>
      </w:ins>
    </w:p>
    <w:p w:rsidR="006B6E74" w:rsidRDefault="006B6E74">
      <w:pPr>
        <w:pStyle w:val="10"/>
        <w:tabs>
          <w:tab w:val="right" w:leader="dot" w:pos="8302"/>
        </w:tabs>
        <w:rPr>
          <w:ins w:id="15" w:author="Bill" w:date="2017-02-20T00:59:00Z"/>
          <w:rFonts w:eastAsiaTheme="minorEastAsia" w:cstheme="minorBidi"/>
          <w:b w:val="0"/>
          <w:bCs w:val="0"/>
          <w:noProof/>
          <w:sz w:val="21"/>
          <w:szCs w:val="22"/>
        </w:rPr>
      </w:pPr>
      <w:ins w:id="16" w:author="Bill" w:date="2017-02-20T00:59:00Z">
        <w:r w:rsidRPr="00C947F6">
          <w:rPr>
            <w:rStyle w:val="aa"/>
            <w:noProof/>
          </w:rPr>
          <w:fldChar w:fldCharType="begin"/>
        </w:r>
        <w:r w:rsidRPr="00C947F6">
          <w:rPr>
            <w:rStyle w:val="aa"/>
            <w:noProof/>
          </w:rPr>
          <w:instrText xml:space="preserve"> </w:instrText>
        </w:r>
        <w:r>
          <w:rPr>
            <w:noProof/>
          </w:rPr>
          <w:instrText>HYPERLINK \l "_Toc475315716"</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rFonts w:ascii="宋体"/>
            <w:noProof/>
          </w:rPr>
          <w:t>2</w:t>
        </w:r>
        <w:r w:rsidRPr="00C947F6">
          <w:rPr>
            <w:rStyle w:val="aa"/>
            <w:rFonts w:ascii="宋体" w:hint="eastAsia"/>
            <w:noProof/>
          </w:rPr>
          <w:t>．版本管理</w:t>
        </w:r>
        <w:r>
          <w:rPr>
            <w:noProof/>
            <w:webHidden/>
          </w:rPr>
          <w:tab/>
        </w:r>
        <w:r>
          <w:rPr>
            <w:noProof/>
            <w:webHidden/>
          </w:rPr>
          <w:fldChar w:fldCharType="begin"/>
        </w:r>
        <w:r>
          <w:rPr>
            <w:noProof/>
            <w:webHidden/>
          </w:rPr>
          <w:instrText xml:space="preserve"> PAGEREF _Toc475315716 \h </w:instrText>
        </w:r>
        <w:r>
          <w:rPr>
            <w:noProof/>
            <w:webHidden/>
          </w:rPr>
        </w:r>
      </w:ins>
      <w:r>
        <w:rPr>
          <w:noProof/>
          <w:webHidden/>
        </w:rPr>
        <w:fldChar w:fldCharType="separate"/>
      </w:r>
      <w:ins w:id="17" w:author="Bill" w:date="2017-02-20T00:59:00Z">
        <w:r>
          <w:rPr>
            <w:noProof/>
            <w:webHidden/>
          </w:rPr>
          <w:t>7</w:t>
        </w:r>
        <w:r>
          <w:rPr>
            <w:noProof/>
            <w:webHidden/>
          </w:rPr>
          <w:fldChar w:fldCharType="end"/>
        </w:r>
        <w:r w:rsidRPr="00C947F6">
          <w:rPr>
            <w:rStyle w:val="aa"/>
            <w:noProof/>
          </w:rPr>
          <w:fldChar w:fldCharType="end"/>
        </w:r>
      </w:ins>
    </w:p>
    <w:p w:rsidR="006B6E74" w:rsidRDefault="006B6E74">
      <w:pPr>
        <w:pStyle w:val="20"/>
        <w:tabs>
          <w:tab w:val="right" w:leader="dot" w:pos="8302"/>
        </w:tabs>
        <w:rPr>
          <w:ins w:id="18" w:author="Bill" w:date="2017-02-20T00:59:00Z"/>
          <w:rFonts w:eastAsiaTheme="minorEastAsia" w:cstheme="minorBidi"/>
          <w:i w:val="0"/>
          <w:iCs w:val="0"/>
          <w:noProof/>
          <w:sz w:val="21"/>
          <w:szCs w:val="22"/>
        </w:rPr>
      </w:pPr>
      <w:ins w:id="19" w:author="Bill" w:date="2017-02-20T00:59:00Z">
        <w:r w:rsidRPr="00C947F6">
          <w:rPr>
            <w:rStyle w:val="aa"/>
            <w:noProof/>
          </w:rPr>
          <w:fldChar w:fldCharType="begin"/>
        </w:r>
        <w:r w:rsidRPr="00C947F6">
          <w:rPr>
            <w:rStyle w:val="aa"/>
            <w:noProof/>
          </w:rPr>
          <w:instrText xml:space="preserve"> </w:instrText>
        </w:r>
        <w:r>
          <w:rPr>
            <w:noProof/>
          </w:rPr>
          <w:instrText>HYPERLINK \l "_Toc475315717"</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w:t>
        </w:r>
        <w:r w:rsidRPr="00C947F6">
          <w:rPr>
            <w:rStyle w:val="aa"/>
            <w:rFonts w:hint="eastAsia"/>
            <w:noProof/>
          </w:rPr>
          <w:t>．</w:t>
        </w:r>
        <w:r w:rsidRPr="00C947F6">
          <w:rPr>
            <w:rStyle w:val="aa"/>
            <w:noProof/>
          </w:rPr>
          <w:t>1</w:t>
        </w:r>
        <w:r w:rsidRPr="00C947F6">
          <w:rPr>
            <w:rStyle w:val="aa"/>
            <w:rFonts w:hint="eastAsia"/>
            <w:noProof/>
          </w:rPr>
          <w:t>版本标识方法</w:t>
        </w:r>
        <w:r>
          <w:rPr>
            <w:noProof/>
            <w:webHidden/>
          </w:rPr>
          <w:tab/>
        </w:r>
        <w:r>
          <w:rPr>
            <w:noProof/>
            <w:webHidden/>
          </w:rPr>
          <w:fldChar w:fldCharType="begin"/>
        </w:r>
        <w:r>
          <w:rPr>
            <w:noProof/>
            <w:webHidden/>
          </w:rPr>
          <w:instrText xml:space="preserve"> PAGEREF _Toc475315717 \h </w:instrText>
        </w:r>
        <w:r>
          <w:rPr>
            <w:noProof/>
            <w:webHidden/>
          </w:rPr>
        </w:r>
      </w:ins>
      <w:r>
        <w:rPr>
          <w:noProof/>
          <w:webHidden/>
        </w:rPr>
        <w:fldChar w:fldCharType="separate"/>
      </w:r>
      <w:ins w:id="20" w:author="Bill" w:date="2017-02-20T00:59:00Z">
        <w:r>
          <w:rPr>
            <w:noProof/>
            <w:webHidden/>
          </w:rPr>
          <w:t>7</w:t>
        </w:r>
        <w:r>
          <w:rPr>
            <w:noProof/>
            <w:webHidden/>
          </w:rPr>
          <w:fldChar w:fldCharType="end"/>
        </w:r>
        <w:r w:rsidRPr="00C947F6">
          <w:rPr>
            <w:rStyle w:val="aa"/>
            <w:noProof/>
          </w:rPr>
          <w:fldChar w:fldCharType="end"/>
        </w:r>
      </w:ins>
    </w:p>
    <w:p w:rsidR="006B6E74" w:rsidRDefault="006B6E74">
      <w:pPr>
        <w:pStyle w:val="30"/>
        <w:tabs>
          <w:tab w:val="right" w:leader="dot" w:pos="8302"/>
        </w:tabs>
        <w:rPr>
          <w:ins w:id="21" w:author="Bill" w:date="2017-02-20T00:59:00Z"/>
          <w:rFonts w:eastAsiaTheme="minorEastAsia" w:cstheme="minorBidi"/>
          <w:noProof/>
          <w:sz w:val="21"/>
          <w:szCs w:val="22"/>
        </w:rPr>
      </w:pPr>
      <w:ins w:id="22" w:author="Bill" w:date="2017-02-20T00:59:00Z">
        <w:r w:rsidRPr="00C947F6">
          <w:rPr>
            <w:rStyle w:val="aa"/>
            <w:noProof/>
          </w:rPr>
          <w:fldChar w:fldCharType="begin"/>
        </w:r>
        <w:r w:rsidRPr="00C947F6">
          <w:rPr>
            <w:rStyle w:val="aa"/>
            <w:noProof/>
          </w:rPr>
          <w:instrText xml:space="preserve"> </w:instrText>
        </w:r>
        <w:r>
          <w:rPr>
            <w:noProof/>
          </w:rPr>
          <w:instrText>HYPERLINK \l "_Toc475315718"</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w:t>
        </w:r>
        <w:r w:rsidRPr="00C947F6">
          <w:rPr>
            <w:rStyle w:val="aa"/>
            <w:rFonts w:hint="eastAsia"/>
            <w:noProof/>
          </w:rPr>
          <w:t>．</w:t>
        </w:r>
        <w:r w:rsidRPr="00C947F6">
          <w:rPr>
            <w:rStyle w:val="aa"/>
            <w:noProof/>
          </w:rPr>
          <w:t>1</w:t>
        </w:r>
        <w:r w:rsidRPr="00C947F6">
          <w:rPr>
            <w:rStyle w:val="aa"/>
            <w:rFonts w:hint="eastAsia"/>
            <w:noProof/>
          </w:rPr>
          <w:t>．</w:t>
        </w:r>
        <w:r w:rsidRPr="00C947F6">
          <w:rPr>
            <w:rStyle w:val="aa"/>
            <w:noProof/>
          </w:rPr>
          <w:t>1</w:t>
        </w:r>
        <w:r w:rsidRPr="00C947F6">
          <w:rPr>
            <w:rStyle w:val="aa"/>
            <w:rFonts w:hint="eastAsia"/>
            <w:noProof/>
          </w:rPr>
          <w:t>版本标识说明</w:t>
        </w:r>
        <w:r>
          <w:rPr>
            <w:noProof/>
            <w:webHidden/>
          </w:rPr>
          <w:tab/>
        </w:r>
        <w:r>
          <w:rPr>
            <w:noProof/>
            <w:webHidden/>
          </w:rPr>
          <w:fldChar w:fldCharType="begin"/>
        </w:r>
        <w:r>
          <w:rPr>
            <w:noProof/>
            <w:webHidden/>
          </w:rPr>
          <w:instrText xml:space="preserve"> PAGEREF _Toc475315718 \h </w:instrText>
        </w:r>
        <w:r>
          <w:rPr>
            <w:noProof/>
            <w:webHidden/>
          </w:rPr>
        </w:r>
      </w:ins>
      <w:r>
        <w:rPr>
          <w:noProof/>
          <w:webHidden/>
        </w:rPr>
        <w:fldChar w:fldCharType="separate"/>
      </w:r>
      <w:ins w:id="23" w:author="Bill" w:date="2017-02-20T00:59:00Z">
        <w:r>
          <w:rPr>
            <w:noProof/>
            <w:webHidden/>
          </w:rPr>
          <w:t>7</w:t>
        </w:r>
        <w:r>
          <w:rPr>
            <w:noProof/>
            <w:webHidden/>
          </w:rPr>
          <w:fldChar w:fldCharType="end"/>
        </w:r>
        <w:r w:rsidRPr="00C947F6">
          <w:rPr>
            <w:rStyle w:val="aa"/>
            <w:noProof/>
          </w:rPr>
          <w:fldChar w:fldCharType="end"/>
        </w:r>
      </w:ins>
    </w:p>
    <w:p w:rsidR="006B6E74" w:rsidRDefault="006B6E74">
      <w:pPr>
        <w:pStyle w:val="20"/>
        <w:tabs>
          <w:tab w:val="right" w:leader="dot" w:pos="8302"/>
        </w:tabs>
        <w:rPr>
          <w:ins w:id="24" w:author="Bill" w:date="2017-02-20T00:59:00Z"/>
          <w:rFonts w:eastAsiaTheme="minorEastAsia" w:cstheme="minorBidi"/>
          <w:i w:val="0"/>
          <w:iCs w:val="0"/>
          <w:noProof/>
          <w:sz w:val="21"/>
          <w:szCs w:val="22"/>
        </w:rPr>
      </w:pPr>
      <w:ins w:id="25" w:author="Bill" w:date="2017-02-20T00:59:00Z">
        <w:r w:rsidRPr="00C947F6">
          <w:rPr>
            <w:rStyle w:val="aa"/>
            <w:noProof/>
          </w:rPr>
          <w:fldChar w:fldCharType="begin"/>
        </w:r>
        <w:r w:rsidRPr="00C947F6">
          <w:rPr>
            <w:rStyle w:val="aa"/>
            <w:noProof/>
          </w:rPr>
          <w:instrText xml:space="preserve"> </w:instrText>
        </w:r>
        <w:r>
          <w:rPr>
            <w:noProof/>
          </w:rPr>
          <w:instrText>HYPERLINK \l "_Toc475315719"</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w:t>
        </w:r>
        <w:r w:rsidRPr="00C947F6">
          <w:rPr>
            <w:rStyle w:val="aa"/>
            <w:rFonts w:hint="eastAsia"/>
            <w:noProof/>
          </w:rPr>
          <w:t>．</w:t>
        </w:r>
        <w:r w:rsidRPr="00C947F6">
          <w:rPr>
            <w:rStyle w:val="aa"/>
            <w:noProof/>
          </w:rPr>
          <w:t>2</w:t>
        </w:r>
        <w:r w:rsidRPr="00C947F6">
          <w:rPr>
            <w:rStyle w:val="aa"/>
            <w:rFonts w:hint="eastAsia"/>
            <w:noProof/>
          </w:rPr>
          <w:t>目录结构</w:t>
        </w:r>
        <w:r>
          <w:rPr>
            <w:noProof/>
            <w:webHidden/>
          </w:rPr>
          <w:tab/>
        </w:r>
        <w:r>
          <w:rPr>
            <w:noProof/>
            <w:webHidden/>
          </w:rPr>
          <w:fldChar w:fldCharType="begin"/>
        </w:r>
        <w:r>
          <w:rPr>
            <w:noProof/>
            <w:webHidden/>
          </w:rPr>
          <w:instrText xml:space="preserve"> PAGEREF _Toc475315719 \h </w:instrText>
        </w:r>
        <w:r>
          <w:rPr>
            <w:noProof/>
            <w:webHidden/>
          </w:rPr>
        </w:r>
      </w:ins>
      <w:r>
        <w:rPr>
          <w:noProof/>
          <w:webHidden/>
        </w:rPr>
        <w:fldChar w:fldCharType="separate"/>
      </w:r>
      <w:ins w:id="26" w:author="Bill" w:date="2017-02-20T00:59:00Z">
        <w:r>
          <w:rPr>
            <w:noProof/>
            <w:webHidden/>
          </w:rPr>
          <w:t>7</w:t>
        </w:r>
        <w:r>
          <w:rPr>
            <w:noProof/>
            <w:webHidden/>
          </w:rPr>
          <w:fldChar w:fldCharType="end"/>
        </w:r>
        <w:r w:rsidRPr="00C947F6">
          <w:rPr>
            <w:rStyle w:val="aa"/>
            <w:noProof/>
          </w:rPr>
          <w:fldChar w:fldCharType="end"/>
        </w:r>
      </w:ins>
    </w:p>
    <w:p w:rsidR="006B6E74" w:rsidRDefault="006B6E74">
      <w:pPr>
        <w:pStyle w:val="30"/>
        <w:tabs>
          <w:tab w:val="right" w:leader="dot" w:pos="8302"/>
        </w:tabs>
        <w:rPr>
          <w:ins w:id="27" w:author="Bill" w:date="2017-02-20T00:59:00Z"/>
          <w:rFonts w:eastAsiaTheme="minorEastAsia" w:cstheme="minorBidi"/>
          <w:noProof/>
          <w:sz w:val="21"/>
          <w:szCs w:val="22"/>
        </w:rPr>
      </w:pPr>
      <w:ins w:id="28" w:author="Bill" w:date="2017-02-20T00:59:00Z">
        <w:r w:rsidRPr="00C947F6">
          <w:rPr>
            <w:rStyle w:val="aa"/>
            <w:noProof/>
          </w:rPr>
          <w:fldChar w:fldCharType="begin"/>
        </w:r>
        <w:r w:rsidRPr="00C947F6">
          <w:rPr>
            <w:rStyle w:val="aa"/>
            <w:noProof/>
          </w:rPr>
          <w:instrText xml:space="preserve"> </w:instrText>
        </w:r>
        <w:r>
          <w:rPr>
            <w:noProof/>
          </w:rPr>
          <w:instrText>HYPERLINK \l "_Toc475315720"</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2.2.1 trunk</w:t>
        </w:r>
        <w:r>
          <w:rPr>
            <w:noProof/>
            <w:webHidden/>
          </w:rPr>
          <w:tab/>
        </w:r>
        <w:r>
          <w:rPr>
            <w:noProof/>
            <w:webHidden/>
          </w:rPr>
          <w:fldChar w:fldCharType="begin"/>
        </w:r>
        <w:r>
          <w:rPr>
            <w:noProof/>
            <w:webHidden/>
          </w:rPr>
          <w:instrText xml:space="preserve"> PAGEREF _Toc475315720 \h </w:instrText>
        </w:r>
        <w:r>
          <w:rPr>
            <w:noProof/>
            <w:webHidden/>
          </w:rPr>
        </w:r>
      </w:ins>
      <w:r>
        <w:rPr>
          <w:noProof/>
          <w:webHidden/>
        </w:rPr>
        <w:fldChar w:fldCharType="separate"/>
      </w:r>
      <w:ins w:id="29"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30"/>
        <w:tabs>
          <w:tab w:val="right" w:leader="dot" w:pos="8302"/>
        </w:tabs>
        <w:rPr>
          <w:ins w:id="30" w:author="Bill" w:date="2017-02-20T00:59:00Z"/>
          <w:rFonts w:eastAsiaTheme="minorEastAsia" w:cstheme="minorBidi"/>
          <w:noProof/>
          <w:sz w:val="21"/>
          <w:szCs w:val="22"/>
        </w:rPr>
      </w:pPr>
      <w:ins w:id="31" w:author="Bill" w:date="2017-02-20T00:59:00Z">
        <w:r w:rsidRPr="00C947F6">
          <w:rPr>
            <w:rStyle w:val="aa"/>
            <w:noProof/>
          </w:rPr>
          <w:fldChar w:fldCharType="begin"/>
        </w:r>
        <w:r w:rsidRPr="00C947F6">
          <w:rPr>
            <w:rStyle w:val="aa"/>
            <w:noProof/>
          </w:rPr>
          <w:instrText xml:space="preserve"> </w:instrText>
        </w:r>
        <w:r>
          <w:rPr>
            <w:noProof/>
          </w:rPr>
          <w:instrText>HYPERLINK \l "_Toc475315721"</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2.2.2 branches</w:t>
        </w:r>
        <w:r>
          <w:rPr>
            <w:noProof/>
            <w:webHidden/>
          </w:rPr>
          <w:tab/>
        </w:r>
        <w:r>
          <w:rPr>
            <w:noProof/>
            <w:webHidden/>
          </w:rPr>
          <w:fldChar w:fldCharType="begin"/>
        </w:r>
        <w:r>
          <w:rPr>
            <w:noProof/>
            <w:webHidden/>
          </w:rPr>
          <w:instrText xml:space="preserve"> PAGEREF _Toc475315721 \h </w:instrText>
        </w:r>
        <w:r>
          <w:rPr>
            <w:noProof/>
            <w:webHidden/>
          </w:rPr>
        </w:r>
      </w:ins>
      <w:r>
        <w:rPr>
          <w:noProof/>
          <w:webHidden/>
        </w:rPr>
        <w:fldChar w:fldCharType="separate"/>
      </w:r>
      <w:ins w:id="32"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30"/>
        <w:tabs>
          <w:tab w:val="right" w:leader="dot" w:pos="8302"/>
        </w:tabs>
        <w:rPr>
          <w:ins w:id="33" w:author="Bill" w:date="2017-02-20T00:59:00Z"/>
          <w:rFonts w:eastAsiaTheme="minorEastAsia" w:cstheme="minorBidi"/>
          <w:noProof/>
          <w:sz w:val="21"/>
          <w:szCs w:val="22"/>
        </w:rPr>
      </w:pPr>
      <w:ins w:id="34" w:author="Bill" w:date="2017-02-20T00:59:00Z">
        <w:r w:rsidRPr="00C947F6">
          <w:rPr>
            <w:rStyle w:val="aa"/>
            <w:noProof/>
          </w:rPr>
          <w:fldChar w:fldCharType="begin"/>
        </w:r>
        <w:r w:rsidRPr="00C947F6">
          <w:rPr>
            <w:rStyle w:val="aa"/>
            <w:noProof/>
          </w:rPr>
          <w:instrText xml:space="preserve"> </w:instrText>
        </w:r>
        <w:r>
          <w:rPr>
            <w:noProof/>
          </w:rPr>
          <w:instrText>HYPERLINK \l "_Toc475315722"</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2.2.3 tags</w:t>
        </w:r>
        <w:r>
          <w:rPr>
            <w:noProof/>
            <w:webHidden/>
          </w:rPr>
          <w:tab/>
        </w:r>
        <w:r>
          <w:rPr>
            <w:noProof/>
            <w:webHidden/>
          </w:rPr>
          <w:fldChar w:fldCharType="begin"/>
        </w:r>
        <w:r>
          <w:rPr>
            <w:noProof/>
            <w:webHidden/>
          </w:rPr>
          <w:instrText xml:space="preserve"> PAGEREF _Toc475315722 \h </w:instrText>
        </w:r>
        <w:r>
          <w:rPr>
            <w:noProof/>
            <w:webHidden/>
          </w:rPr>
        </w:r>
      </w:ins>
      <w:r>
        <w:rPr>
          <w:noProof/>
          <w:webHidden/>
        </w:rPr>
        <w:fldChar w:fldCharType="separate"/>
      </w:r>
      <w:ins w:id="35"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30"/>
        <w:tabs>
          <w:tab w:val="right" w:leader="dot" w:pos="8302"/>
        </w:tabs>
        <w:rPr>
          <w:ins w:id="36" w:author="Bill" w:date="2017-02-20T00:59:00Z"/>
          <w:rFonts w:eastAsiaTheme="minorEastAsia" w:cstheme="minorBidi"/>
          <w:noProof/>
          <w:sz w:val="21"/>
          <w:szCs w:val="22"/>
        </w:rPr>
      </w:pPr>
      <w:ins w:id="37" w:author="Bill" w:date="2017-02-20T00:59:00Z">
        <w:r w:rsidRPr="00C947F6">
          <w:rPr>
            <w:rStyle w:val="aa"/>
            <w:noProof/>
          </w:rPr>
          <w:fldChar w:fldCharType="begin"/>
        </w:r>
        <w:r w:rsidRPr="00C947F6">
          <w:rPr>
            <w:rStyle w:val="aa"/>
            <w:noProof/>
          </w:rPr>
          <w:instrText xml:space="preserve"> </w:instrText>
        </w:r>
        <w:r>
          <w:rPr>
            <w:noProof/>
          </w:rPr>
          <w:instrText>HYPERLINK \l "_Toc475315723"</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2.2.4 files</w:t>
        </w:r>
        <w:r>
          <w:rPr>
            <w:noProof/>
            <w:webHidden/>
          </w:rPr>
          <w:tab/>
        </w:r>
        <w:r>
          <w:rPr>
            <w:noProof/>
            <w:webHidden/>
          </w:rPr>
          <w:fldChar w:fldCharType="begin"/>
        </w:r>
        <w:r>
          <w:rPr>
            <w:noProof/>
            <w:webHidden/>
          </w:rPr>
          <w:instrText xml:space="preserve"> PAGEREF _Toc475315723 \h </w:instrText>
        </w:r>
        <w:r>
          <w:rPr>
            <w:noProof/>
            <w:webHidden/>
          </w:rPr>
        </w:r>
      </w:ins>
      <w:r>
        <w:rPr>
          <w:noProof/>
          <w:webHidden/>
        </w:rPr>
        <w:fldChar w:fldCharType="separate"/>
      </w:r>
      <w:ins w:id="38"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30"/>
        <w:tabs>
          <w:tab w:val="right" w:leader="dot" w:pos="8302"/>
        </w:tabs>
        <w:rPr>
          <w:ins w:id="39" w:author="Bill" w:date="2017-02-20T00:59:00Z"/>
          <w:rFonts w:eastAsiaTheme="minorEastAsia" w:cstheme="minorBidi"/>
          <w:noProof/>
          <w:sz w:val="21"/>
          <w:szCs w:val="22"/>
        </w:rPr>
      </w:pPr>
      <w:ins w:id="40" w:author="Bill" w:date="2017-02-20T00:59:00Z">
        <w:r w:rsidRPr="00C947F6">
          <w:rPr>
            <w:rStyle w:val="aa"/>
            <w:noProof/>
          </w:rPr>
          <w:fldChar w:fldCharType="begin"/>
        </w:r>
        <w:r w:rsidRPr="00C947F6">
          <w:rPr>
            <w:rStyle w:val="aa"/>
            <w:noProof/>
          </w:rPr>
          <w:instrText xml:space="preserve"> </w:instrText>
        </w:r>
        <w:r>
          <w:rPr>
            <w:noProof/>
          </w:rPr>
          <w:instrText>HYPERLINK \l "_Toc475315724"</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2.2.5 script</w:t>
        </w:r>
        <w:r>
          <w:rPr>
            <w:noProof/>
            <w:webHidden/>
          </w:rPr>
          <w:tab/>
        </w:r>
        <w:r>
          <w:rPr>
            <w:noProof/>
            <w:webHidden/>
          </w:rPr>
          <w:fldChar w:fldCharType="begin"/>
        </w:r>
        <w:r>
          <w:rPr>
            <w:noProof/>
            <w:webHidden/>
          </w:rPr>
          <w:instrText xml:space="preserve"> PAGEREF _Toc475315724 \h </w:instrText>
        </w:r>
        <w:r>
          <w:rPr>
            <w:noProof/>
            <w:webHidden/>
          </w:rPr>
        </w:r>
      </w:ins>
      <w:r>
        <w:rPr>
          <w:noProof/>
          <w:webHidden/>
        </w:rPr>
        <w:fldChar w:fldCharType="separate"/>
      </w:r>
      <w:ins w:id="41"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30"/>
        <w:tabs>
          <w:tab w:val="right" w:leader="dot" w:pos="8302"/>
        </w:tabs>
        <w:rPr>
          <w:ins w:id="42" w:author="Bill" w:date="2017-02-20T00:59:00Z"/>
          <w:rFonts w:eastAsiaTheme="minorEastAsia" w:cstheme="minorBidi"/>
          <w:noProof/>
          <w:sz w:val="21"/>
          <w:szCs w:val="22"/>
        </w:rPr>
      </w:pPr>
      <w:ins w:id="43" w:author="Bill" w:date="2017-02-20T00:59:00Z">
        <w:r w:rsidRPr="00C947F6">
          <w:rPr>
            <w:rStyle w:val="aa"/>
            <w:noProof/>
          </w:rPr>
          <w:fldChar w:fldCharType="begin"/>
        </w:r>
        <w:r w:rsidRPr="00C947F6">
          <w:rPr>
            <w:rStyle w:val="aa"/>
            <w:noProof/>
          </w:rPr>
          <w:instrText xml:space="preserve"> </w:instrText>
        </w:r>
        <w:r>
          <w:rPr>
            <w:noProof/>
          </w:rPr>
          <w:instrText>HYPERLINK \l "_Toc475315725"</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2.2.6 sql</w:t>
        </w:r>
        <w:r>
          <w:rPr>
            <w:noProof/>
            <w:webHidden/>
          </w:rPr>
          <w:tab/>
        </w:r>
        <w:r>
          <w:rPr>
            <w:noProof/>
            <w:webHidden/>
          </w:rPr>
          <w:fldChar w:fldCharType="begin"/>
        </w:r>
        <w:r>
          <w:rPr>
            <w:noProof/>
            <w:webHidden/>
          </w:rPr>
          <w:instrText xml:space="preserve"> PAGEREF _Toc475315725 \h </w:instrText>
        </w:r>
        <w:r>
          <w:rPr>
            <w:noProof/>
            <w:webHidden/>
          </w:rPr>
        </w:r>
      </w:ins>
      <w:r>
        <w:rPr>
          <w:noProof/>
          <w:webHidden/>
        </w:rPr>
        <w:fldChar w:fldCharType="separate"/>
      </w:r>
      <w:ins w:id="44" w:author="Bill" w:date="2017-02-20T00:59:00Z">
        <w:r>
          <w:rPr>
            <w:noProof/>
            <w:webHidden/>
          </w:rPr>
          <w:t>8</w:t>
        </w:r>
        <w:r>
          <w:rPr>
            <w:noProof/>
            <w:webHidden/>
          </w:rPr>
          <w:fldChar w:fldCharType="end"/>
        </w:r>
        <w:r w:rsidRPr="00C947F6">
          <w:rPr>
            <w:rStyle w:val="aa"/>
            <w:noProof/>
          </w:rPr>
          <w:fldChar w:fldCharType="end"/>
        </w:r>
      </w:ins>
    </w:p>
    <w:p w:rsidR="006B6E74" w:rsidRDefault="006B6E74">
      <w:pPr>
        <w:pStyle w:val="20"/>
        <w:tabs>
          <w:tab w:val="right" w:leader="dot" w:pos="8302"/>
        </w:tabs>
        <w:rPr>
          <w:ins w:id="45" w:author="Bill" w:date="2017-02-20T00:59:00Z"/>
          <w:rFonts w:eastAsiaTheme="minorEastAsia" w:cstheme="minorBidi"/>
          <w:i w:val="0"/>
          <w:iCs w:val="0"/>
          <w:noProof/>
          <w:sz w:val="21"/>
          <w:szCs w:val="22"/>
        </w:rPr>
      </w:pPr>
      <w:ins w:id="46" w:author="Bill" w:date="2017-02-20T00:59:00Z">
        <w:r w:rsidRPr="00C947F6">
          <w:rPr>
            <w:rStyle w:val="aa"/>
            <w:noProof/>
          </w:rPr>
          <w:fldChar w:fldCharType="begin"/>
        </w:r>
        <w:r w:rsidRPr="00C947F6">
          <w:rPr>
            <w:rStyle w:val="aa"/>
            <w:noProof/>
          </w:rPr>
          <w:instrText xml:space="preserve"> </w:instrText>
        </w:r>
        <w:r>
          <w:rPr>
            <w:noProof/>
          </w:rPr>
          <w:instrText>HYPERLINK \l "_Toc475315726"</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2</w:t>
        </w:r>
        <w:r w:rsidRPr="00C947F6">
          <w:rPr>
            <w:rStyle w:val="aa"/>
            <w:rFonts w:hint="eastAsia"/>
            <w:noProof/>
          </w:rPr>
          <w:t>．</w:t>
        </w:r>
        <w:r w:rsidRPr="00C947F6">
          <w:rPr>
            <w:rStyle w:val="aa"/>
            <w:noProof/>
          </w:rPr>
          <w:t>3</w:t>
        </w:r>
        <w:r w:rsidRPr="00C947F6">
          <w:rPr>
            <w:rStyle w:val="aa"/>
            <w:rFonts w:hint="eastAsia"/>
            <w:noProof/>
          </w:rPr>
          <w:t>权限控制管理</w:t>
        </w:r>
        <w:r>
          <w:rPr>
            <w:noProof/>
            <w:webHidden/>
          </w:rPr>
          <w:tab/>
        </w:r>
        <w:r>
          <w:rPr>
            <w:noProof/>
            <w:webHidden/>
          </w:rPr>
          <w:fldChar w:fldCharType="begin"/>
        </w:r>
        <w:r>
          <w:rPr>
            <w:noProof/>
            <w:webHidden/>
          </w:rPr>
          <w:instrText xml:space="preserve"> PAGEREF _Toc475315726 \h </w:instrText>
        </w:r>
        <w:r>
          <w:rPr>
            <w:noProof/>
            <w:webHidden/>
          </w:rPr>
        </w:r>
      </w:ins>
      <w:r>
        <w:rPr>
          <w:noProof/>
          <w:webHidden/>
        </w:rPr>
        <w:fldChar w:fldCharType="separate"/>
      </w:r>
      <w:ins w:id="47" w:author="Bill" w:date="2017-02-20T00:59:00Z">
        <w:r>
          <w:rPr>
            <w:noProof/>
            <w:webHidden/>
          </w:rPr>
          <w:t>9</w:t>
        </w:r>
        <w:r>
          <w:rPr>
            <w:noProof/>
            <w:webHidden/>
          </w:rPr>
          <w:fldChar w:fldCharType="end"/>
        </w:r>
        <w:r w:rsidRPr="00C947F6">
          <w:rPr>
            <w:rStyle w:val="aa"/>
            <w:noProof/>
          </w:rPr>
          <w:fldChar w:fldCharType="end"/>
        </w:r>
      </w:ins>
    </w:p>
    <w:p w:rsidR="006B6E74" w:rsidRDefault="006B6E74">
      <w:pPr>
        <w:pStyle w:val="10"/>
        <w:tabs>
          <w:tab w:val="right" w:leader="dot" w:pos="8302"/>
        </w:tabs>
        <w:rPr>
          <w:ins w:id="48" w:author="Bill" w:date="2017-02-20T00:59:00Z"/>
          <w:rFonts w:eastAsiaTheme="minorEastAsia" w:cstheme="minorBidi"/>
          <w:b w:val="0"/>
          <w:bCs w:val="0"/>
          <w:noProof/>
          <w:sz w:val="21"/>
          <w:szCs w:val="22"/>
        </w:rPr>
      </w:pPr>
      <w:ins w:id="49" w:author="Bill" w:date="2017-02-20T00:59:00Z">
        <w:r w:rsidRPr="00C947F6">
          <w:rPr>
            <w:rStyle w:val="aa"/>
            <w:noProof/>
          </w:rPr>
          <w:fldChar w:fldCharType="begin"/>
        </w:r>
        <w:r w:rsidRPr="00C947F6">
          <w:rPr>
            <w:rStyle w:val="aa"/>
            <w:noProof/>
          </w:rPr>
          <w:instrText xml:space="preserve"> </w:instrText>
        </w:r>
        <w:r>
          <w:rPr>
            <w:noProof/>
          </w:rPr>
          <w:instrText>HYPERLINK \l "_Toc475315727"</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rFonts w:ascii="宋体"/>
            <w:noProof/>
          </w:rPr>
          <w:t>3</w:t>
        </w:r>
        <w:r w:rsidRPr="00C947F6">
          <w:rPr>
            <w:rStyle w:val="aa"/>
            <w:rFonts w:ascii="宋体" w:hint="eastAsia"/>
            <w:noProof/>
          </w:rPr>
          <w:t>．版本管理流程</w:t>
        </w:r>
        <w:r>
          <w:rPr>
            <w:noProof/>
            <w:webHidden/>
          </w:rPr>
          <w:tab/>
        </w:r>
        <w:r>
          <w:rPr>
            <w:noProof/>
            <w:webHidden/>
          </w:rPr>
          <w:fldChar w:fldCharType="begin"/>
        </w:r>
        <w:r>
          <w:rPr>
            <w:noProof/>
            <w:webHidden/>
          </w:rPr>
          <w:instrText xml:space="preserve"> PAGEREF _Toc475315727 \h </w:instrText>
        </w:r>
        <w:r>
          <w:rPr>
            <w:noProof/>
            <w:webHidden/>
          </w:rPr>
        </w:r>
      </w:ins>
      <w:r>
        <w:rPr>
          <w:noProof/>
          <w:webHidden/>
        </w:rPr>
        <w:fldChar w:fldCharType="separate"/>
      </w:r>
      <w:ins w:id="50" w:author="Bill" w:date="2017-02-20T00:59:00Z">
        <w:r>
          <w:rPr>
            <w:noProof/>
            <w:webHidden/>
          </w:rPr>
          <w:t>10</w:t>
        </w:r>
        <w:r>
          <w:rPr>
            <w:noProof/>
            <w:webHidden/>
          </w:rPr>
          <w:fldChar w:fldCharType="end"/>
        </w:r>
        <w:r w:rsidRPr="00C947F6">
          <w:rPr>
            <w:rStyle w:val="aa"/>
            <w:noProof/>
          </w:rPr>
          <w:fldChar w:fldCharType="end"/>
        </w:r>
      </w:ins>
    </w:p>
    <w:p w:rsidR="006B6E74" w:rsidRDefault="006B6E74">
      <w:pPr>
        <w:pStyle w:val="20"/>
        <w:tabs>
          <w:tab w:val="right" w:leader="dot" w:pos="8302"/>
        </w:tabs>
        <w:rPr>
          <w:ins w:id="51" w:author="Bill" w:date="2017-02-20T00:59:00Z"/>
          <w:rFonts w:eastAsiaTheme="minorEastAsia" w:cstheme="minorBidi"/>
          <w:i w:val="0"/>
          <w:iCs w:val="0"/>
          <w:noProof/>
          <w:sz w:val="21"/>
          <w:szCs w:val="22"/>
        </w:rPr>
      </w:pPr>
      <w:ins w:id="52" w:author="Bill" w:date="2017-02-20T00:59:00Z">
        <w:r w:rsidRPr="00C947F6">
          <w:rPr>
            <w:rStyle w:val="aa"/>
            <w:noProof/>
          </w:rPr>
          <w:fldChar w:fldCharType="begin"/>
        </w:r>
        <w:r w:rsidRPr="00C947F6">
          <w:rPr>
            <w:rStyle w:val="aa"/>
            <w:noProof/>
          </w:rPr>
          <w:instrText xml:space="preserve"> </w:instrText>
        </w:r>
        <w:r>
          <w:rPr>
            <w:noProof/>
          </w:rPr>
          <w:instrText>HYPERLINK \l "_Toc475315728"</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 xml:space="preserve">3.1 </w:t>
        </w:r>
        <w:r w:rsidRPr="00C947F6">
          <w:rPr>
            <w:rStyle w:val="aa"/>
            <w:rFonts w:hint="eastAsia"/>
            <w:noProof/>
          </w:rPr>
          <w:t>基本流程图</w:t>
        </w:r>
        <w:r>
          <w:rPr>
            <w:noProof/>
            <w:webHidden/>
          </w:rPr>
          <w:tab/>
        </w:r>
        <w:r>
          <w:rPr>
            <w:noProof/>
            <w:webHidden/>
          </w:rPr>
          <w:fldChar w:fldCharType="begin"/>
        </w:r>
        <w:r>
          <w:rPr>
            <w:noProof/>
            <w:webHidden/>
          </w:rPr>
          <w:instrText xml:space="preserve"> PAGEREF _Toc475315728 \h </w:instrText>
        </w:r>
        <w:r>
          <w:rPr>
            <w:noProof/>
            <w:webHidden/>
          </w:rPr>
        </w:r>
      </w:ins>
      <w:r>
        <w:rPr>
          <w:noProof/>
          <w:webHidden/>
        </w:rPr>
        <w:fldChar w:fldCharType="separate"/>
      </w:r>
      <w:ins w:id="53" w:author="Bill" w:date="2017-02-20T00:59:00Z">
        <w:r>
          <w:rPr>
            <w:noProof/>
            <w:webHidden/>
          </w:rPr>
          <w:t>10</w:t>
        </w:r>
        <w:r>
          <w:rPr>
            <w:noProof/>
            <w:webHidden/>
          </w:rPr>
          <w:fldChar w:fldCharType="end"/>
        </w:r>
        <w:r w:rsidRPr="00C947F6">
          <w:rPr>
            <w:rStyle w:val="aa"/>
            <w:noProof/>
          </w:rPr>
          <w:fldChar w:fldCharType="end"/>
        </w:r>
      </w:ins>
    </w:p>
    <w:p w:rsidR="006B6E74" w:rsidRDefault="006B6E74">
      <w:pPr>
        <w:pStyle w:val="20"/>
        <w:tabs>
          <w:tab w:val="right" w:leader="dot" w:pos="8302"/>
        </w:tabs>
        <w:rPr>
          <w:ins w:id="54" w:author="Bill" w:date="2017-02-20T00:59:00Z"/>
          <w:rFonts w:eastAsiaTheme="minorEastAsia" w:cstheme="minorBidi"/>
          <w:i w:val="0"/>
          <w:iCs w:val="0"/>
          <w:noProof/>
          <w:sz w:val="21"/>
          <w:szCs w:val="22"/>
        </w:rPr>
      </w:pPr>
      <w:ins w:id="55" w:author="Bill" w:date="2017-02-20T00:59:00Z">
        <w:r w:rsidRPr="00C947F6">
          <w:rPr>
            <w:rStyle w:val="aa"/>
            <w:noProof/>
          </w:rPr>
          <w:fldChar w:fldCharType="begin"/>
        </w:r>
        <w:r w:rsidRPr="00C947F6">
          <w:rPr>
            <w:rStyle w:val="aa"/>
            <w:noProof/>
          </w:rPr>
          <w:instrText xml:space="preserve"> </w:instrText>
        </w:r>
        <w:r>
          <w:rPr>
            <w:noProof/>
          </w:rPr>
          <w:instrText>HYPERLINK \l "_Toc475315729"</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3.2</w:t>
        </w:r>
        <w:r w:rsidRPr="00C947F6">
          <w:rPr>
            <w:rStyle w:val="aa"/>
            <w:rFonts w:hint="eastAsia"/>
            <w:noProof/>
          </w:rPr>
          <w:t>版本创建</w:t>
        </w:r>
        <w:r>
          <w:rPr>
            <w:noProof/>
            <w:webHidden/>
          </w:rPr>
          <w:tab/>
        </w:r>
        <w:r>
          <w:rPr>
            <w:noProof/>
            <w:webHidden/>
          </w:rPr>
          <w:fldChar w:fldCharType="begin"/>
        </w:r>
        <w:r>
          <w:rPr>
            <w:noProof/>
            <w:webHidden/>
          </w:rPr>
          <w:instrText xml:space="preserve"> PAGEREF _Toc475315729 \h </w:instrText>
        </w:r>
        <w:r>
          <w:rPr>
            <w:noProof/>
            <w:webHidden/>
          </w:rPr>
        </w:r>
      </w:ins>
      <w:r>
        <w:rPr>
          <w:noProof/>
          <w:webHidden/>
        </w:rPr>
        <w:fldChar w:fldCharType="separate"/>
      </w:r>
      <w:ins w:id="56" w:author="Bill" w:date="2017-02-20T00:59:00Z">
        <w:r>
          <w:rPr>
            <w:noProof/>
            <w:webHidden/>
          </w:rPr>
          <w:t>10</w:t>
        </w:r>
        <w:r>
          <w:rPr>
            <w:noProof/>
            <w:webHidden/>
          </w:rPr>
          <w:fldChar w:fldCharType="end"/>
        </w:r>
        <w:r w:rsidRPr="00C947F6">
          <w:rPr>
            <w:rStyle w:val="aa"/>
            <w:noProof/>
          </w:rPr>
          <w:fldChar w:fldCharType="end"/>
        </w:r>
      </w:ins>
    </w:p>
    <w:p w:rsidR="006B6E74" w:rsidRDefault="006B6E74">
      <w:pPr>
        <w:pStyle w:val="20"/>
        <w:tabs>
          <w:tab w:val="right" w:leader="dot" w:pos="8302"/>
        </w:tabs>
        <w:rPr>
          <w:ins w:id="57" w:author="Bill" w:date="2017-02-20T00:59:00Z"/>
          <w:rFonts w:eastAsiaTheme="minorEastAsia" w:cstheme="minorBidi"/>
          <w:i w:val="0"/>
          <w:iCs w:val="0"/>
          <w:noProof/>
          <w:sz w:val="21"/>
          <w:szCs w:val="22"/>
        </w:rPr>
      </w:pPr>
      <w:ins w:id="58" w:author="Bill" w:date="2017-02-20T00:59:00Z">
        <w:r w:rsidRPr="00C947F6">
          <w:rPr>
            <w:rStyle w:val="aa"/>
            <w:noProof/>
          </w:rPr>
          <w:fldChar w:fldCharType="begin"/>
        </w:r>
        <w:r w:rsidRPr="00C947F6">
          <w:rPr>
            <w:rStyle w:val="aa"/>
            <w:noProof/>
          </w:rPr>
          <w:instrText xml:space="preserve"> </w:instrText>
        </w:r>
        <w:r>
          <w:rPr>
            <w:noProof/>
          </w:rPr>
          <w:instrText>HYPERLINK \l "_Toc475315730"</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3.3</w:t>
        </w:r>
        <w:r w:rsidRPr="00C947F6">
          <w:rPr>
            <w:rStyle w:val="aa"/>
            <w:rFonts w:hint="eastAsia"/>
            <w:noProof/>
          </w:rPr>
          <w:t>新版本发布</w:t>
        </w:r>
        <w:r>
          <w:rPr>
            <w:noProof/>
            <w:webHidden/>
          </w:rPr>
          <w:tab/>
        </w:r>
        <w:r>
          <w:rPr>
            <w:noProof/>
            <w:webHidden/>
          </w:rPr>
          <w:fldChar w:fldCharType="begin"/>
        </w:r>
        <w:r>
          <w:rPr>
            <w:noProof/>
            <w:webHidden/>
          </w:rPr>
          <w:instrText xml:space="preserve"> PAGEREF _Toc475315730 \h </w:instrText>
        </w:r>
        <w:r>
          <w:rPr>
            <w:noProof/>
            <w:webHidden/>
          </w:rPr>
        </w:r>
      </w:ins>
      <w:r>
        <w:rPr>
          <w:noProof/>
          <w:webHidden/>
        </w:rPr>
        <w:fldChar w:fldCharType="separate"/>
      </w:r>
      <w:ins w:id="59" w:author="Bill" w:date="2017-02-20T00:59:00Z">
        <w:r>
          <w:rPr>
            <w:noProof/>
            <w:webHidden/>
          </w:rPr>
          <w:t>11</w:t>
        </w:r>
        <w:r>
          <w:rPr>
            <w:noProof/>
            <w:webHidden/>
          </w:rPr>
          <w:fldChar w:fldCharType="end"/>
        </w:r>
        <w:r w:rsidRPr="00C947F6">
          <w:rPr>
            <w:rStyle w:val="aa"/>
            <w:noProof/>
          </w:rPr>
          <w:fldChar w:fldCharType="end"/>
        </w:r>
      </w:ins>
    </w:p>
    <w:p w:rsidR="006B6E74" w:rsidRDefault="006B6E74">
      <w:pPr>
        <w:pStyle w:val="20"/>
        <w:tabs>
          <w:tab w:val="right" w:leader="dot" w:pos="8302"/>
        </w:tabs>
        <w:rPr>
          <w:ins w:id="60" w:author="Bill" w:date="2017-02-20T00:59:00Z"/>
          <w:rFonts w:eastAsiaTheme="minorEastAsia" w:cstheme="minorBidi"/>
          <w:i w:val="0"/>
          <w:iCs w:val="0"/>
          <w:noProof/>
          <w:sz w:val="21"/>
          <w:szCs w:val="22"/>
        </w:rPr>
      </w:pPr>
      <w:ins w:id="61" w:author="Bill" w:date="2017-02-20T00:59:00Z">
        <w:r w:rsidRPr="00C947F6">
          <w:rPr>
            <w:rStyle w:val="aa"/>
            <w:noProof/>
          </w:rPr>
          <w:fldChar w:fldCharType="begin"/>
        </w:r>
        <w:r w:rsidRPr="00C947F6">
          <w:rPr>
            <w:rStyle w:val="aa"/>
            <w:noProof/>
          </w:rPr>
          <w:instrText xml:space="preserve"> </w:instrText>
        </w:r>
        <w:r>
          <w:rPr>
            <w:noProof/>
          </w:rPr>
          <w:instrText>HYPERLINK \l "_Toc475315731"</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3.4</w:t>
        </w:r>
        <w:r w:rsidRPr="00C947F6">
          <w:rPr>
            <w:rStyle w:val="aa"/>
            <w:rFonts w:hint="eastAsia"/>
            <w:noProof/>
          </w:rPr>
          <w:t>版本升级原则</w:t>
        </w:r>
        <w:r>
          <w:rPr>
            <w:noProof/>
            <w:webHidden/>
          </w:rPr>
          <w:tab/>
        </w:r>
        <w:r>
          <w:rPr>
            <w:noProof/>
            <w:webHidden/>
          </w:rPr>
          <w:fldChar w:fldCharType="begin"/>
        </w:r>
        <w:r>
          <w:rPr>
            <w:noProof/>
            <w:webHidden/>
          </w:rPr>
          <w:instrText xml:space="preserve"> PAGEREF _Toc475315731 \h </w:instrText>
        </w:r>
        <w:r>
          <w:rPr>
            <w:noProof/>
            <w:webHidden/>
          </w:rPr>
        </w:r>
      </w:ins>
      <w:r>
        <w:rPr>
          <w:noProof/>
          <w:webHidden/>
        </w:rPr>
        <w:fldChar w:fldCharType="separate"/>
      </w:r>
      <w:ins w:id="62" w:author="Bill" w:date="2017-02-20T00:59:00Z">
        <w:r>
          <w:rPr>
            <w:noProof/>
            <w:webHidden/>
          </w:rPr>
          <w:t>11</w:t>
        </w:r>
        <w:r>
          <w:rPr>
            <w:noProof/>
            <w:webHidden/>
          </w:rPr>
          <w:fldChar w:fldCharType="end"/>
        </w:r>
        <w:r w:rsidRPr="00C947F6">
          <w:rPr>
            <w:rStyle w:val="aa"/>
            <w:noProof/>
          </w:rPr>
          <w:fldChar w:fldCharType="end"/>
        </w:r>
      </w:ins>
    </w:p>
    <w:p w:rsidR="006B6E74" w:rsidRDefault="006B6E74">
      <w:pPr>
        <w:pStyle w:val="20"/>
        <w:tabs>
          <w:tab w:val="right" w:leader="dot" w:pos="8302"/>
        </w:tabs>
        <w:rPr>
          <w:ins w:id="63" w:author="Bill" w:date="2017-02-20T00:59:00Z"/>
          <w:rFonts w:eastAsiaTheme="minorEastAsia" w:cstheme="minorBidi"/>
          <w:i w:val="0"/>
          <w:iCs w:val="0"/>
          <w:noProof/>
          <w:sz w:val="21"/>
          <w:szCs w:val="22"/>
        </w:rPr>
      </w:pPr>
      <w:ins w:id="64" w:author="Bill" w:date="2017-02-20T00:59:00Z">
        <w:r w:rsidRPr="00C947F6">
          <w:rPr>
            <w:rStyle w:val="aa"/>
            <w:noProof/>
          </w:rPr>
          <w:fldChar w:fldCharType="begin"/>
        </w:r>
        <w:r w:rsidRPr="00C947F6">
          <w:rPr>
            <w:rStyle w:val="aa"/>
            <w:noProof/>
          </w:rPr>
          <w:instrText xml:space="preserve"> </w:instrText>
        </w:r>
        <w:r>
          <w:rPr>
            <w:noProof/>
          </w:rPr>
          <w:instrText>HYPERLINK \l "_Toc475315732"</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3.5</w:t>
        </w:r>
        <w:r w:rsidRPr="00C947F6">
          <w:rPr>
            <w:rStyle w:val="aa"/>
            <w:rFonts w:hint="eastAsia"/>
            <w:noProof/>
          </w:rPr>
          <w:t>紧急变更方案</w:t>
        </w:r>
        <w:r>
          <w:rPr>
            <w:noProof/>
            <w:webHidden/>
          </w:rPr>
          <w:tab/>
        </w:r>
        <w:r>
          <w:rPr>
            <w:noProof/>
            <w:webHidden/>
          </w:rPr>
          <w:fldChar w:fldCharType="begin"/>
        </w:r>
        <w:r>
          <w:rPr>
            <w:noProof/>
            <w:webHidden/>
          </w:rPr>
          <w:instrText xml:space="preserve"> PAGEREF _Toc475315732 \h </w:instrText>
        </w:r>
        <w:r>
          <w:rPr>
            <w:noProof/>
            <w:webHidden/>
          </w:rPr>
        </w:r>
      </w:ins>
      <w:r>
        <w:rPr>
          <w:noProof/>
          <w:webHidden/>
        </w:rPr>
        <w:fldChar w:fldCharType="separate"/>
      </w:r>
      <w:ins w:id="65" w:author="Bill" w:date="2017-02-20T00:59:00Z">
        <w:r>
          <w:rPr>
            <w:noProof/>
            <w:webHidden/>
          </w:rPr>
          <w:t>11</w:t>
        </w:r>
        <w:r>
          <w:rPr>
            <w:noProof/>
            <w:webHidden/>
          </w:rPr>
          <w:fldChar w:fldCharType="end"/>
        </w:r>
        <w:r w:rsidRPr="00C947F6">
          <w:rPr>
            <w:rStyle w:val="aa"/>
            <w:noProof/>
          </w:rPr>
          <w:fldChar w:fldCharType="end"/>
        </w:r>
      </w:ins>
    </w:p>
    <w:p w:rsidR="006B6E74" w:rsidRDefault="006B6E74">
      <w:pPr>
        <w:pStyle w:val="20"/>
        <w:tabs>
          <w:tab w:val="right" w:leader="dot" w:pos="8302"/>
        </w:tabs>
        <w:rPr>
          <w:ins w:id="66" w:author="Bill" w:date="2017-02-20T00:59:00Z"/>
          <w:rFonts w:eastAsiaTheme="minorEastAsia" w:cstheme="minorBidi"/>
          <w:i w:val="0"/>
          <w:iCs w:val="0"/>
          <w:noProof/>
          <w:sz w:val="21"/>
          <w:szCs w:val="22"/>
        </w:rPr>
      </w:pPr>
      <w:ins w:id="67" w:author="Bill" w:date="2017-02-20T00:59:00Z">
        <w:r w:rsidRPr="00C947F6">
          <w:rPr>
            <w:rStyle w:val="aa"/>
            <w:noProof/>
          </w:rPr>
          <w:fldChar w:fldCharType="begin"/>
        </w:r>
        <w:r w:rsidRPr="00C947F6">
          <w:rPr>
            <w:rStyle w:val="aa"/>
            <w:noProof/>
          </w:rPr>
          <w:instrText xml:space="preserve"> </w:instrText>
        </w:r>
        <w:r>
          <w:rPr>
            <w:noProof/>
          </w:rPr>
          <w:instrText>HYPERLINK \l "_Toc475315733"</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 xml:space="preserve">3.6 </w:t>
        </w:r>
        <w:r w:rsidRPr="00C947F6">
          <w:rPr>
            <w:rStyle w:val="aa"/>
            <w:rFonts w:hint="eastAsia"/>
            <w:noProof/>
          </w:rPr>
          <w:t>角色定位说明</w:t>
        </w:r>
        <w:r>
          <w:rPr>
            <w:noProof/>
            <w:webHidden/>
          </w:rPr>
          <w:tab/>
        </w:r>
        <w:r>
          <w:rPr>
            <w:noProof/>
            <w:webHidden/>
          </w:rPr>
          <w:fldChar w:fldCharType="begin"/>
        </w:r>
        <w:r>
          <w:rPr>
            <w:noProof/>
            <w:webHidden/>
          </w:rPr>
          <w:instrText xml:space="preserve"> PAGEREF _Toc475315733 \h </w:instrText>
        </w:r>
        <w:r>
          <w:rPr>
            <w:noProof/>
            <w:webHidden/>
          </w:rPr>
        </w:r>
      </w:ins>
      <w:r>
        <w:rPr>
          <w:noProof/>
          <w:webHidden/>
        </w:rPr>
        <w:fldChar w:fldCharType="separate"/>
      </w:r>
      <w:ins w:id="68" w:author="Bill" w:date="2017-02-20T00:59:00Z">
        <w:r>
          <w:rPr>
            <w:noProof/>
            <w:webHidden/>
          </w:rPr>
          <w:t>12</w:t>
        </w:r>
        <w:r>
          <w:rPr>
            <w:noProof/>
            <w:webHidden/>
          </w:rPr>
          <w:fldChar w:fldCharType="end"/>
        </w:r>
        <w:r w:rsidRPr="00C947F6">
          <w:rPr>
            <w:rStyle w:val="aa"/>
            <w:noProof/>
          </w:rPr>
          <w:fldChar w:fldCharType="end"/>
        </w:r>
      </w:ins>
    </w:p>
    <w:p w:rsidR="006B6E74" w:rsidRDefault="006B6E74">
      <w:pPr>
        <w:pStyle w:val="10"/>
        <w:tabs>
          <w:tab w:val="right" w:leader="dot" w:pos="8302"/>
        </w:tabs>
        <w:rPr>
          <w:ins w:id="69" w:author="Bill" w:date="2017-02-20T00:59:00Z"/>
          <w:rFonts w:eastAsiaTheme="minorEastAsia" w:cstheme="minorBidi"/>
          <w:b w:val="0"/>
          <w:bCs w:val="0"/>
          <w:noProof/>
          <w:sz w:val="21"/>
          <w:szCs w:val="22"/>
        </w:rPr>
      </w:pPr>
      <w:ins w:id="70" w:author="Bill" w:date="2017-02-20T00:59:00Z">
        <w:r w:rsidRPr="00C947F6">
          <w:rPr>
            <w:rStyle w:val="aa"/>
            <w:noProof/>
          </w:rPr>
          <w:fldChar w:fldCharType="begin"/>
        </w:r>
        <w:r w:rsidRPr="00C947F6">
          <w:rPr>
            <w:rStyle w:val="aa"/>
            <w:noProof/>
          </w:rPr>
          <w:instrText xml:space="preserve"> </w:instrText>
        </w:r>
        <w:r>
          <w:rPr>
            <w:noProof/>
          </w:rPr>
          <w:instrText>HYPERLINK \l "_Toc475315734"</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4</w:t>
        </w:r>
        <w:r w:rsidRPr="00C947F6">
          <w:rPr>
            <w:rStyle w:val="aa"/>
            <w:rFonts w:hint="eastAsia"/>
            <w:noProof/>
          </w:rPr>
          <w:t>．备份管理</w:t>
        </w:r>
        <w:r>
          <w:rPr>
            <w:noProof/>
            <w:webHidden/>
          </w:rPr>
          <w:tab/>
        </w:r>
        <w:r>
          <w:rPr>
            <w:noProof/>
            <w:webHidden/>
          </w:rPr>
          <w:fldChar w:fldCharType="begin"/>
        </w:r>
        <w:r>
          <w:rPr>
            <w:noProof/>
            <w:webHidden/>
          </w:rPr>
          <w:instrText xml:space="preserve"> PAGEREF _Toc475315734 \h </w:instrText>
        </w:r>
        <w:r>
          <w:rPr>
            <w:noProof/>
            <w:webHidden/>
          </w:rPr>
        </w:r>
      </w:ins>
      <w:r>
        <w:rPr>
          <w:noProof/>
          <w:webHidden/>
        </w:rPr>
        <w:fldChar w:fldCharType="separate"/>
      </w:r>
      <w:ins w:id="71" w:author="Bill" w:date="2017-02-20T00:59:00Z">
        <w:r>
          <w:rPr>
            <w:noProof/>
            <w:webHidden/>
          </w:rPr>
          <w:t>12</w:t>
        </w:r>
        <w:r>
          <w:rPr>
            <w:noProof/>
            <w:webHidden/>
          </w:rPr>
          <w:fldChar w:fldCharType="end"/>
        </w:r>
        <w:r w:rsidRPr="00C947F6">
          <w:rPr>
            <w:rStyle w:val="aa"/>
            <w:noProof/>
          </w:rPr>
          <w:fldChar w:fldCharType="end"/>
        </w:r>
      </w:ins>
    </w:p>
    <w:p w:rsidR="006B6E74" w:rsidRDefault="006B6E74">
      <w:pPr>
        <w:pStyle w:val="10"/>
        <w:tabs>
          <w:tab w:val="right" w:leader="dot" w:pos="8302"/>
        </w:tabs>
        <w:rPr>
          <w:ins w:id="72" w:author="Bill" w:date="2017-02-20T00:59:00Z"/>
          <w:rFonts w:eastAsiaTheme="minorEastAsia" w:cstheme="minorBidi"/>
          <w:b w:val="0"/>
          <w:bCs w:val="0"/>
          <w:noProof/>
          <w:sz w:val="21"/>
          <w:szCs w:val="22"/>
        </w:rPr>
      </w:pPr>
      <w:ins w:id="73" w:author="Bill" w:date="2017-02-20T00:59:00Z">
        <w:r w:rsidRPr="00C947F6">
          <w:rPr>
            <w:rStyle w:val="aa"/>
            <w:noProof/>
          </w:rPr>
          <w:fldChar w:fldCharType="begin"/>
        </w:r>
        <w:r w:rsidRPr="00C947F6">
          <w:rPr>
            <w:rStyle w:val="aa"/>
            <w:noProof/>
          </w:rPr>
          <w:instrText xml:space="preserve"> </w:instrText>
        </w:r>
        <w:r>
          <w:rPr>
            <w:noProof/>
          </w:rPr>
          <w:instrText>HYPERLINK \l "_Toc475315735"</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w:t>
        </w:r>
        <w:r w:rsidRPr="00C947F6">
          <w:rPr>
            <w:rStyle w:val="aa"/>
            <w:rFonts w:hint="eastAsia"/>
            <w:noProof/>
          </w:rPr>
          <w:t>．</w:t>
        </w:r>
        <w:r w:rsidRPr="00C947F6">
          <w:rPr>
            <w:rStyle w:val="aa"/>
            <w:noProof/>
          </w:rPr>
          <w:t>SVN</w:t>
        </w:r>
        <w:r w:rsidRPr="00C947F6">
          <w:rPr>
            <w:rStyle w:val="aa"/>
            <w:rFonts w:hint="eastAsia"/>
            <w:noProof/>
          </w:rPr>
          <w:t>使用规范</w:t>
        </w:r>
        <w:r>
          <w:rPr>
            <w:noProof/>
            <w:webHidden/>
          </w:rPr>
          <w:tab/>
        </w:r>
        <w:r>
          <w:rPr>
            <w:noProof/>
            <w:webHidden/>
          </w:rPr>
          <w:fldChar w:fldCharType="begin"/>
        </w:r>
        <w:r>
          <w:rPr>
            <w:noProof/>
            <w:webHidden/>
          </w:rPr>
          <w:instrText xml:space="preserve"> PAGEREF _Toc475315735 \h </w:instrText>
        </w:r>
        <w:r>
          <w:rPr>
            <w:noProof/>
            <w:webHidden/>
          </w:rPr>
        </w:r>
      </w:ins>
      <w:r>
        <w:rPr>
          <w:noProof/>
          <w:webHidden/>
        </w:rPr>
        <w:fldChar w:fldCharType="separate"/>
      </w:r>
      <w:ins w:id="74" w:author="Bill" w:date="2017-02-20T00:59:00Z">
        <w:r>
          <w:rPr>
            <w:noProof/>
            <w:webHidden/>
          </w:rPr>
          <w:t>13</w:t>
        </w:r>
        <w:r>
          <w:rPr>
            <w:noProof/>
            <w:webHidden/>
          </w:rPr>
          <w:fldChar w:fldCharType="end"/>
        </w:r>
        <w:r w:rsidRPr="00C947F6">
          <w:rPr>
            <w:rStyle w:val="aa"/>
            <w:noProof/>
          </w:rPr>
          <w:fldChar w:fldCharType="end"/>
        </w:r>
      </w:ins>
    </w:p>
    <w:p w:rsidR="006B6E74" w:rsidRDefault="006B6E74">
      <w:pPr>
        <w:pStyle w:val="20"/>
        <w:tabs>
          <w:tab w:val="right" w:leader="dot" w:pos="8302"/>
        </w:tabs>
        <w:rPr>
          <w:ins w:id="75" w:author="Bill" w:date="2017-02-20T00:59:00Z"/>
          <w:rFonts w:eastAsiaTheme="minorEastAsia" w:cstheme="minorBidi"/>
          <w:i w:val="0"/>
          <w:iCs w:val="0"/>
          <w:noProof/>
          <w:sz w:val="21"/>
          <w:szCs w:val="22"/>
        </w:rPr>
      </w:pPr>
      <w:ins w:id="76" w:author="Bill" w:date="2017-02-20T00:59:00Z">
        <w:r w:rsidRPr="00C947F6">
          <w:rPr>
            <w:rStyle w:val="aa"/>
            <w:noProof/>
          </w:rPr>
          <w:fldChar w:fldCharType="begin"/>
        </w:r>
        <w:r w:rsidRPr="00C947F6">
          <w:rPr>
            <w:rStyle w:val="aa"/>
            <w:noProof/>
          </w:rPr>
          <w:instrText xml:space="preserve"> </w:instrText>
        </w:r>
        <w:r>
          <w:rPr>
            <w:noProof/>
          </w:rPr>
          <w:instrText>HYPERLINK \l "_Toc475315736"</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5.1</w:t>
        </w:r>
        <w:r w:rsidRPr="00C947F6">
          <w:rPr>
            <w:rStyle w:val="aa"/>
            <w:rFonts w:hint="eastAsia"/>
            <w:noProof/>
          </w:rPr>
          <w:t>先更新，再提交</w:t>
        </w:r>
        <w:r>
          <w:rPr>
            <w:noProof/>
            <w:webHidden/>
          </w:rPr>
          <w:tab/>
        </w:r>
        <w:r>
          <w:rPr>
            <w:noProof/>
            <w:webHidden/>
          </w:rPr>
          <w:fldChar w:fldCharType="begin"/>
        </w:r>
        <w:r>
          <w:rPr>
            <w:noProof/>
            <w:webHidden/>
          </w:rPr>
          <w:instrText xml:space="preserve"> PAGEREF _Toc475315736 \h </w:instrText>
        </w:r>
        <w:r>
          <w:rPr>
            <w:noProof/>
            <w:webHidden/>
          </w:rPr>
        </w:r>
      </w:ins>
      <w:r>
        <w:rPr>
          <w:noProof/>
          <w:webHidden/>
        </w:rPr>
        <w:fldChar w:fldCharType="separate"/>
      </w:r>
      <w:ins w:id="77" w:author="Bill" w:date="2017-02-20T00:59:00Z">
        <w:r>
          <w:rPr>
            <w:noProof/>
            <w:webHidden/>
          </w:rPr>
          <w:t>13</w:t>
        </w:r>
        <w:r>
          <w:rPr>
            <w:noProof/>
            <w:webHidden/>
          </w:rPr>
          <w:fldChar w:fldCharType="end"/>
        </w:r>
        <w:r w:rsidRPr="00C947F6">
          <w:rPr>
            <w:rStyle w:val="aa"/>
            <w:noProof/>
          </w:rPr>
          <w:fldChar w:fldCharType="end"/>
        </w:r>
      </w:ins>
    </w:p>
    <w:p w:rsidR="006B6E74" w:rsidRDefault="006B6E74">
      <w:pPr>
        <w:pStyle w:val="20"/>
        <w:tabs>
          <w:tab w:val="right" w:leader="dot" w:pos="8302"/>
        </w:tabs>
        <w:rPr>
          <w:ins w:id="78" w:author="Bill" w:date="2017-02-20T00:59:00Z"/>
          <w:rFonts w:eastAsiaTheme="minorEastAsia" w:cstheme="minorBidi"/>
          <w:i w:val="0"/>
          <w:iCs w:val="0"/>
          <w:noProof/>
          <w:sz w:val="21"/>
          <w:szCs w:val="22"/>
        </w:rPr>
      </w:pPr>
      <w:ins w:id="79" w:author="Bill" w:date="2017-02-20T00:59:00Z">
        <w:r w:rsidRPr="00C947F6">
          <w:rPr>
            <w:rStyle w:val="aa"/>
            <w:noProof/>
          </w:rPr>
          <w:fldChar w:fldCharType="begin"/>
        </w:r>
        <w:r w:rsidRPr="00C947F6">
          <w:rPr>
            <w:rStyle w:val="aa"/>
            <w:noProof/>
          </w:rPr>
          <w:instrText xml:space="preserve"> </w:instrText>
        </w:r>
        <w:r>
          <w:rPr>
            <w:noProof/>
          </w:rPr>
          <w:instrText>HYPERLINK \l "_Toc475315737"</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5.2</w:t>
        </w:r>
        <w:r w:rsidRPr="00C947F6">
          <w:rPr>
            <w:rStyle w:val="aa"/>
            <w:rFonts w:hint="eastAsia"/>
            <w:noProof/>
          </w:rPr>
          <w:t>一个提交尽量对应一个逻辑问题</w:t>
        </w:r>
        <w:r>
          <w:rPr>
            <w:noProof/>
            <w:webHidden/>
          </w:rPr>
          <w:tab/>
        </w:r>
        <w:r>
          <w:rPr>
            <w:noProof/>
            <w:webHidden/>
          </w:rPr>
          <w:fldChar w:fldCharType="begin"/>
        </w:r>
        <w:r>
          <w:rPr>
            <w:noProof/>
            <w:webHidden/>
          </w:rPr>
          <w:instrText xml:space="preserve"> PAGEREF _Toc475315737 \h </w:instrText>
        </w:r>
        <w:r>
          <w:rPr>
            <w:noProof/>
            <w:webHidden/>
          </w:rPr>
        </w:r>
      </w:ins>
      <w:r>
        <w:rPr>
          <w:noProof/>
          <w:webHidden/>
        </w:rPr>
        <w:fldChar w:fldCharType="separate"/>
      </w:r>
      <w:ins w:id="80" w:author="Bill" w:date="2017-02-20T00:59:00Z">
        <w:r>
          <w:rPr>
            <w:noProof/>
            <w:webHidden/>
          </w:rPr>
          <w:t>13</w:t>
        </w:r>
        <w:r>
          <w:rPr>
            <w:noProof/>
            <w:webHidden/>
          </w:rPr>
          <w:fldChar w:fldCharType="end"/>
        </w:r>
        <w:r w:rsidRPr="00C947F6">
          <w:rPr>
            <w:rStyle w:val="aa"/>
            <w:noProof/>
          </w:rPr>
          <w:fldChar w:fldCharType="end"/>
        </w:r>
      </w:ins>
    </w:p>
    <w:p w:rsidR="006B6E74" w:rsidRDefault="006B6E74">
      <w:pPr>
        <w:pStyle w:val="20"/>
        <w:tabs>
          <w:tab w:val="right" w:leader="dot" w:pos="8302"/>
        </w:tabs>
        <w:rPr>
          <w:ins w:id="81" w:author="Bill" w:date="2017-02-20T00:59:00Z"/>
          <w:rFonts w:eastAsiaTheme="minorEastAsia" w:cstheme="minorBidi"/>
          <w:i w:val="0"/>
          <w:iCs w:val="0"/>
          <w:noProof/>
          <w:sz w:val="21"/>
          <w:szCs w:val="22"/>
        </w:rPr>
      </w:pPr>
      <w:ins w:id="82" w:author="Bill" w:date="2017-02-20T00:59:00Z">
        <w:r w:rsidRPr="00C947F6">
          <w:rPr>
            <w:rStyle w:val="aa"/>
            <w:noProof/>
          </w:rPr>
          <w:fldChar w:fldCharType="begin"/>
        </w:r>
        <w:r w:rsidRPr="00C947F6">
          <w:rPr>
            <w:rStyle w:val="aa"/>
            <w:noProof/>
          </w:rPr>
          <w:instrText xml:space="preserve"> </w:instrText>
        </w:r>
        <w:r>
          <w:rPr>
            <w:noProof/>
          </w:rPr>
          <w:instrText>HYPERLINK \l "_Toc475315738"</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5.3</w:t>
        </w:r>
        <w:r w:rsidRPr="00C947F6">
          <w:rPr>
            <w:rStyle w:val="aa"/>
            <w:rFonts w:hint="eastAsia"/>
            <w:noProof/>
          </w:rPr>
          <w:t>多提交</w:t>
        </w:r>
        <w:r>
          <w:rPr>
            <w:noProof/>
            <w:webHidden/>
          </w:rPr>
          <w:tab/>
        </w:r>
        <w:r>
          <w:rPr>
            <w:noProof/>
            <w:webHidden/>
          </w:rPr>
          <w:fldChar w:fldCharType="begin"/>
        </w:r>
        <w:r>
          <w:rPr>
            <w:noProof/>
            <w:webHidden/>
          </w:rPr>
          <w:instrText xml:space="preserve"> PAGEREF _Toc475315738 \h </w:instrText>
        </w:r>
        <w:r>
          <w:rPr>
            <w:noProof/>
            <w:webHidden/>
          </w:rPr>
        </w:r>
      </w:ins>
      <w:r>
        <w:rPr>
          <w:noProof/>
          <w:webHidden/>
        </w:rPr>
        <w:fldChar w:fldCharType="separate"/>
      </w:r>
      <w:ins w:id="83" w:author="Bill" w:date="2017-02-20T00:59:00Z">
        <w:r>
          <w:rPr>
            <w:noProof/>
            <w:webHidden/>
          </w:rPr>
          <w:t>13</w:t>
        </w:r>
        <w:r>
          <w:rPr>
            <w:noProof/>
            <w:webHidden/>
          </w:rPr>
          <w:fldChar w:fldCharType="end"/>
        </w:r>
        <w:r w:rsidRPr="00C947F6">
          <w:rPr>
            <w:rStyle w:val="aa"/>
            <w:noProof/>
          </w:rPr>
          <w:fldChar w:fldCharType="end"/>
        </w:r>
      </w:ins>
    </w:p>
    <w:p w:rsidR="006B6E74" w:rsidRDefault="006B6E74">
      <w:pPr>
        <w:pStyle w:val="20"/>
        <w:tabs>
          <w:tab w:val="right" w:leader="dot" w:pos="8302"/>
        </w:tabs>
        <w:rPr>
          <w:ins w:id="84" w:author="Bill" w:date="2017-02-20T00:59:00Z"/>
          <w:rFonts w:eastAsiaTheme="minorEastAsia" w:cstheme="minorBidi"/>
          <w:i w:val="0"/>
          <w:iCs w:val="0"/>
          <w:noProof/>
          <w:sz w:val="21"/>
          <w:szCs w:val="22"/>
        </w:rPr>
      </w:pPr>
      <w:ins w:id="85" w:author="Bill" w:date="2017-02-20T00:59:00Z">
        <w:r w:rsidRPr="00C947F6">
          <w:rPr>
            <w:rStyle w:val="aa"/>
            <w:noProof/>
          </w:rPr>
          <w:fldChar w:fldCharType="begin"/>
        </w:r>
        <w:r w:rsidRPr="00C947F6">
          <w:rPr>
            <w:rStyle w:val="aa"/>
            <w:noProof/>
          </w:rPr>
          <w:instrText xml:space="preserve"> </w:instrText>
        </w:r>
        <w:r>
          <w:rPr>
            <w:noProof/>
          </w:rPr>
          <w:instrText>HYPERLINK \l "_Toc475315739"</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5.4</w:t>
        </w:r>
        <w:r w:rsidRPr="00C947F6">
          <w:rPr>
            <w:rStyle w:val="aa"/>
            <w:rFonts w:hint="eastAsia"/>
            <w:noProof/>
          </w:rPr>
          <w:t>不要提交不能通过编译的代码</w:t>
        </w:r>
        <w:r>
          <w:rPr>
            <w:noProof/>
            <w:webHidden/>
          </w:rPr>
          <w:tab/>
        </w:r>
        <w:r>
          <w:rPr>
            <w:noProof/>
            <w:webHidden/>
          </w:rPr>
          <w:fldChar w:fldCharType="begin"/>
        </w:r>
        <w:r>
          <w:rPr>
            <w:noProof/>
            <w:webHidden/>
          </w:rPr>
          <w:instrText xml:space="preserve"> PAGEREF _Toc475315739 \h </w:instrText>
        </w:r>
        <w:r>
          <w:rPr>
            <w:noProof/>
            <w:webHidden/>
          </w:rPr>
        </w:r>
      </w:ins>
      <w:r>
        <w:rPr>
          <w:noProof/>
          <w:webHidden/>
        </w:rPr>
        <w:fldChar w:fldCharType="separate"/>
      </w:r>
      <w:ins w:id="86" w:author="Bill" w:date="2017-02-20T00:59:00Z">
        <w:r>
          <w:rPr>
            <w:noProof/>
            <w:webHidden/>
          </w:rPr>
          <w:t>13</w:t>
        </w:r>
        <w:r>
          <w:rPr>
            <w:noProof/>
            <w:webHidden/>
          </w:rPr>
          <w:fldChar w:fldCharType="end"/>
        </w:r>
        <w:r w:rsidRPr="00C947F6">
          <w:rPr>
            <w:rStyle w:val="aa"/>
            <w:noProof/>
          </w:rPr>
          <w:fldChar w:fldCharType="end"/>
        </w:r>
      </w:ins>
    </w:p>
    <w:p w:rsidR="006B6E74" w:rsidRDefault="006B6E74">
      <w:pPr>
        <w:pStyle w:val="20"/>
        <w:tabs>
          <w:tab w:val="right" w:leader="dot" w:pos="8302"/>
        </w:tabs>
        <w:rPr>
          <w:ins w:id="87" w:author="Bill" w:date="2017-02-20T00:59:00Z"/>
          <w:rFonts w:eastAsiaTheme="minorEastAsia" w:cstheme="minorBidi"/>
          <w:i w:val="0"/>
          <w:iCs w:val="0"/>
          <w:noProof/>
          <w:sz w:val="21"/>
          <w:szCs w:val="22"/>
        </w:rPr>
      </w:pPr>
      <w:ins w:id="88" w:author="Bill" w:date="2017-02-20T00:59:00Z">
        <w:r w:rsidRPr="00C947F6">
          <w:rPr>
            <w:rStyle w:val="aa"/>
            <w:noProof/>
          </w:rPr>
          <w:lastRenderedPageBreak/>
          <w:fldChar w:fldCharType="begin"/>
        </w:r>
        <w:r w:rsidRPr="00C947F6">
          <w:rPr>
            <w:rStyle w:val="aa"/>
            <w:noProof/>
          </w:rPr>
          <w:instrText xml:space="preserve"> </w:instrText>
        </w:r>
        <w:r>
          <w:rPr>
            <w:noProof/>
          </w:rPr>
          <w:instrText>HYPERLINK \l "_Toc475315740"</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5.6</w:t>
        </w:r>
        <w:r w:rsidRPr="00C947F6">
          <w:rPr>
            <w:rStyle w:val="aa"/>
            <w:rFonts w:hint="eastAsia"/>
            <w:noProof/>
          </w:rPr>
          <w:t>每次提交必须书写明晰的标注</w:t>
        </w:r>
        <w:r>
          <w:rPr>
            <w:noProof/>
            <w:webHidden/>
          </w:rPr>
          <w:tab/>
        </w:r>
        <w:r>
          <w:rPr>
            <w:noProof/>
            <w:webHidden/>
          </w:rPr>
          <w:fldChar w:fldCharType="begin"/>
        </w:r>
        <w:r>
          <w:rPr>
            <w:noProof/>
            <w:webHidden/>
          </w:rPr>
          <w:instrText xml:space="preserve"> PAGEREF _Toc475315740 \h </w:instrText>
        </w:r>
        <w:r>
          <w:rPr>
            <w:noProof/>
            <w:webHidden/>
          </w:rPr>
        </w:r>
      </w:ins>
      <w:r>
        <w:rPr>
          <w:noProof/>
          <w:webHidden/>
        </w:rPr>
        <w:fldChar w:fldCharType="separate"/>
      </w:r>
      <w:ins w:id="89" w:author="Bill" w:date="2017-02-20T00:59:00Z">
        <w:r>
          <w:rPr>
            <w:noProof/>
            <w:webHidden/>
          </w:rPr>
          <w:t>14</w:t>
        </w:r>
        <w:r>
          <w:rPr>
            <w:noProof/>
            <w:webHidden/>
          </w:rPr>
          <w:fldChar w:fldCharType="end"/>
        </w:r>
        <w:r w:rsidRPr="00C947F6">
          <w:rPr>
            <w:rStyle w:val="aa"/>
            <w:noProof/>
          </w:rPr>
          <w:fldChar w:fldCharType="end"/>
        </w:r>
      </w:ins>
    </w:p>
    <w:p w:rsidR="006B6E74" w:rsidRDefault="006B6E74">
      <w:pPr>
        <w:pStyle w:val="20"/>
        <w:tabs>
          <w:tab w:val="right" w:leader="dot" w:pos="8302"/>
        </w:tabs>
        <w:rPr>
          <w:ins w:id="90" w:author="Bill" w:date="2017-02-20T00:59:00Z"/>
          <w:rFonts w:eastAsiaTheme="minorEastAsia" w:cstheme="minorBidi"/>
          <w:i w:val="0"/>
          <w:iCs w:val="0"/>
          <w:noProof/>
          <w:sz w:val="21"/>
          <w:szCs w:val="22"/>
        </w:rPr>
      </w:pPr>
      <w:ins w:id="91" w:author="Bill" w:date="2017-02-20T00:59:00Z">
        <w:r w:rsidRPr="00C947F6">
          <w:rPr>
            <w:rStyle w:val="aa"/>
            <w:noProof/>
          </w:rPr>
          <w:fldChar w:fldCharType="begin"/>
        </w:r>
        <w:r w:rsidRPr="00C947F6">
          <w:rPr>
            <w:rStyle w:val="aa"/>
            <w:noProof/>
          </w:rPr>
          <w:instrText xml:space="preserve"> </w:instrText>
        </w:r>
        <w:r>
          <w:rPr>
            <w:noProof/>
          </w:rPr>
          <w:instrText>HYPERLINK \l "_Toc475315741"</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5.7</w:t>
        </w:r>
        <w:r w:rsidRPr="00C947F6">
          <w:rPr>
            <w:rStyle w:val="aa"/>
            <w:rFonts w:hint="eastAsia"/>
            <w:noProof/>
          </w:rPr>
          <w:t>提交时注意不要提交本地自动生成的文件</w:t>
        </w:r>
        <w:r>
          <w:rPr>
            <w:noProof/>
            <w:webHidden/>
          </w:rPr>
          <w:tab/>
        </w:r>
        <w:r>
          <w:rPr>
            <w:noProof/>
            <w:webHidden/>
          </w:rPr>
          <w:fldChar w:fldCharType="begin"/>
        </w:r>
        <w:r>
          <w:rPr>
            <w:noProof/>
            <w:webHidden/>
          </w:rPr>
          <w:instrText xml:space="preserve"> PAGEREF _Toc475315741 \h </w:instrText>
        </w:r>
        <w:r>
          <w:rPr>
            <w:noProof/>
            <w:webHidden/>
          </w:rPr>
        </w:r>
      </w:ins>
      <w:r>
        <w:rPr>
          <w:noProof/>
          <w:webHidden/>
        </w:rPr>
        <w:fldChar w:fldCharType="separate"/>
      </w:r>
      <w:ins w:id="92" w:author="Bill" w:date="2017-02-20T00:59:00Z">
        <w:r>
          <w:rPr>
            <w:noProof/>
            <w:webHidden/>
          </w:rPr>
          <w:t>14</w:t>
        </w:r>
        <w:r>
          <w:rPr>
            <w:noProof/>
            <w:webHidden/>
          </w:rPr>
          <w:fldChar w:fldCharType="end"/>
        </w:r>
        <w:r w:rsidRPr="00C947F6">
          <w:rPr>
            <w:rStyle w:val="aa"/>
            <w:noProof/>
          </w:rPr>
          <w:fldChar w:fldCharType="end"/>
        </w:r>
      </w:ins>
    </w:p>
    <w:p w:rsidR="006B6E74" w:rsidRDefault="006B6E74">
      <w:pPr>
        <w:pStyle w:val="20"/>
        <w:tabs>
          <w:tab w:val="right" w:leader="dot" w:pos="8302"/>
        </w:tabs>
        <w:rPr>
          <w:ins w:id="93" w:author="Bill" w:date="2017-02-20T00:59:00Z"/>
          <w:rFonts w:eastAsiaTheme="minorEastAsia" w:cstheme="minorBidi"/>
          <w:i w:val="0"/>
          <w:iCs w:val="0"/>
          <w:noProof/>
          <w:sz w:val="21"/>
          <w:szCs w:val="22"/>
        </w:rPr>
      </w:pPr>
      <w:ins w:id="94" w:author="Bill" w:date="2017-02-20T00:59:00Z">
        <w:r w:rsidRPr="00C947F6">
          <w:rPr>
            <w:rStyle w:val="aa"/>
            <w:noProof/>
          </w:rPr>
          <w:fldChar w:fldCharType="begin"/>
        </w:r>
        <w:r w:rsidRPr="00C947F6">
          <w:rPr>
            <w:rStyle w:val="aa"/>
            <w:noProof/>
          </w:rPr>
          <w:instrText xml:space="preserve"> </w:instrText>
        </w:r>
        <w:r>
          <w:rPr>
            <w:noProof/>
          </w:rPr>
          <w:instrText>HYPERLINK \l "_Toc475315742"</w:instrText>
        </w:r>
        <w:r w:rsidRPr="00C947F6">
          <w:rPr>
            <w:rStyle w:val="aa"/>
            <w:noProof/>
          </w:rPr>
          <w:instrText xml:space="preserve"> </w:instrText>
        </w:r>
        <w:r w:rsidRPr="00C947F6">
          <w:rPr>
            <w:rStyle w:val="aa"/>
            <w:noProof/>
          </w:rPr>
        </w:r>
        <w:r w:rsidRPr="00C947F6">
          <w:rPr>
            <w:rStyle w:val="aa"/>
            <w:noProof/>
          </w:rPr>
          <w:fldChar w:fldCharType="separate"/>
        </w:r>
        <w:r w:rsidRPr="00C947F6">
          <w:rPr>
            <w:rStyle w:val="aa"/>
            <w:noProof/>
          </w:rPr>
          <w:t>5.8</w:t>
        </w:r>
        <w:r w:rsidRPr="00C947F6">
          <w:rPr>
            <w:rStyle w:val="aa"/>
            <w:rFonts w:hint="eastAsia"/>
            <w:noProof/>
          </w:rPr>
          <w:t>合并代码注意先后顺序</w:t>
        </w:r>
        <w:r>
          <w:rPr>
            <w:noProof/>
            <w:webHidden/>
          </w:rPr>
          <w:tab/>
        </w:r>
        <w:r>
          <w:rPr>
            <w:noProof/>
            <w:webHidden/>
          </w:rPr>
          <w:fldChar w:fldCharType="begin"/>
        </w:r>
        <w:r>
          <w:rPr>
            <w:noProof/>
            <w:webHidden/>
          </w:rPr>
          <w:instrText xml:space="preserve"> PAGEREF _Toc475315742 \h </w:instrText>
        </w:r>
        <w:r>
          <w:rPr>
            <w:noProof/>
            <w:webHidden/>
          </w:rPr>
        </w:r>
      </w:ins>
      <w:r>
        <w:rPr>
          <w:noProof/>
          <w:webHidden/>
        </w:rPr>
        <w:fldChar w:fldCharType="separate"/>
      </w:r>
      <w:ins w:id="95" w:author="Bill" w:date="2017-02-20T00:59:00Z">
        <w:r>
          <w:rPr>
            <w:noProof/>
            <w:webHidden/>
          </w:rPr>
          <w:t>14</w:t>
        </w:r>
        <w:r>
          <w:rPr>
            <w:noProof/>
            <w:webHidden/>
          </w:rPr>
          <w:fldChar w:fldCharType="end"/>
        </w:r>
        <w:r w:rsidRPr="00C947F6">
          <w:rPr>
            <w:rStyle w:val="aa"/>
            <w:noProof/>
          </w:rPr>
          <w:fldChar w:fldCharType="end"/>
        </w:r>
      </w:ins>
    </w:p>
    <w:p w:rsidR="00480BB2" w:rsidDel="006B6E74" w:rsidRDefault="00480BB2">
      <w:pPr>
        <w:pStyle w:val="10"/>
        <w:tabs>
          <w:tab w:val="right" w:leader="dot" w:pos="8302"/>
        </w:tabs>
        <w:rPr>
          <w:del w:id="96" w:author="Bill" w:date="2017-02-20T00:59:00Z"/>
          <w:rFonts w:eastAsiaTheme="minorEastAsia" w:cstheme="minorBidi"/>
          <w:b w:val="0"/>
          <w:bCs w:val="0"/>
          <w:noProof/>
          <w:sz w:val="21"/>
          <w:szCs w:val="22"/>
        </w:rPr>
      </w:pPr>
      <w:del w:id="97" w:author="Bill" w:date="2017-02-20T00:59:00Z">
        <w:r w:rsidRPr="006B6E74" w:rsidDel="006B6E74">
          <w:rPr>
            <w:rStyle w:val="aa"/>
            <w:rFonts w:hint="eastAsia"/>
            <w:noProof/>
            <w:rPrChange w:id="98" w:author="Bill" w:date="2017-02-20T00:59:00Z">
              <w:rPr>
                <w:rStyle w:val="aa"/>
                <w:rFonts w:hint="eastAsia"/>
                <w:noProof/>
              </w:rPr>
            </w:rPrChange>
          </w:rPr>
          <w:delText>文档类别使用对象</w:delText>
        </w:r>
        <w:r w:rsidDel="006B6E74">
          <w:rPr>
            <w:noProof/>
            <w:webHidden/>
          </w:rPr>
          <w:tab/>
          <w:delText>5</w:delText>
        </w:r>
      </w:del>
    </w:p>
    <w:p w:rsidR="00480BB2" w:rsidDel="006B6E74" w:rsidRDefault="00480BB2">
      <w:pPr>
        <w:pStyle w:val="10"/>
        <w:tabs>
          <w:tab w:val="right" w:leader="dot" w:pos="8302"/>
        </w:tabs>
        <w:rPr>
          <w:del w:id="99" w:author="Bill" w:date="2017-02-20T00:59:00Z"/>
          <w:rFonts w:eastAsiaTheme="minorEastAsia" w:cstheme="minorBidi"/>
          <w:b w:val="0"/>
          <w:bCs w:val="0"/>
          <w:noProof/>
          <w:sz w:val="21"/>
          <w:szCs w:val="22"/>
        </w:rPr>
      </w:pPr>
      <w:del w:id="100" w:author="Bill" w:date="2017-02-20T00:59:00Z">
        <w:r w:rsidRPr="006B6E74" w:rsidDel="006B6E74">
          <w:rPr>
            <w:rStyle w:val="aa"/>
            <w:noProof/>
            <w:rPrChange w:id="101" w:author="Bill" w:date="2017-02-20T00:59:00Z">
              <w:rPr>
                <w:rStyle w:val="aa"/>
                <w:noProof/>
              </w:rPr>
            </w:rPrChange>
          </w:rPr>
          <w:delText>1</w:delText>
        </w:r>
        <w:r w:rsidRPr="006B6E74" w:rsidDel="006B6E74">
          <w:rPr>
            <w:rStyle w:val="aa"/>
            <w:rFonts w:hint="eastAsia"/>
            <w:noProof/>
            <w:rPrChange w:id="102" w:author="Bill" w:date="2017-02-20T00:59:00Z">
              <w:rPr>
                <w:rStyle w:val="aa"/>
                <w:rFonts w:hint="eastAsia"/>
                <w:noProof/>
              </w:rPr>
            </w:rPrChange>
          </w:rPr>
          <w:delText>．引言</w:delText>
        </w:r>
        <w:r w:rsidDel="006B6E74">
          <w:rPr>
            <w:noProof/>
            <w:webHidden/>
          </w:rPr>
          <w:tab/>
          <w:delText>5</w:delText>
        </w:r>
      </w:del>
    </w:p>
    <w:p w:rsidR="00480BB2" w:rsidDel="006B6E74" w:rsidRDefault="00480BB2">
      <w:pPr>
        <w:pStyle w:val="20"/>
        <w:tabs>
          <w:tab w:val="right" w:leader="dot" w:pos="8302"/>
        </w:tabs>
        <w:rPr>
          <w:del w:id="103" w:author="Bill" w:date="2017-02-20T00:59:00Z"/>
          <w:rFonts w:eastAsiaTheme="minorEastAsia" w:cstheme="minorBidi"/>
          <w:i w:val="0"/>
          <w:iCs w:val="0"/>
          <w:noProof/>
          <w:sz w:val="21"/>
          <w:szCs w:val="22"/>
        </w:rPr>
      </w:pPr>
      <w:del w:id="104" w:author="Bill" w:date="2017-02-20T00:59:00Z">
        <w:r w:rsidRPr="006B6E74" w:rsidDel="006B6E74">
          <w:rPr>
            <w:rStyle w:val="aa"/>
            <w:noProof/>
            <w:rPrChange w:id="105" w:author="Bill" w:date="2017-02-20T00:59:00Z">
              <w:rPr>
                <w:rStyle w:val="aa"/>
                <w:noProof/>
              </w:rPr>
            </w:rPrChange>
          </w:rPr>
          <w:delText>1.1</w:delText>
        </w:r>
        <w:r w:rsidRPr="006B6E74" w:rsidDel="006B6E74">
          <w:rPr>
            <w:rStyle w:val="aa"/>
            <w:rFonts w:hint="eastAsia"/>
            <w:noProof/>
            <w:rPrChange w:id="106" w:author="Bill" w:date="2017-02-20T00:59:00Z">
              <w:rPr>
                <w:rStyle w:val="aa"/>
                <w:rFonts w:hint="eastAsia"/>
                <w:noProof/>
              </w:rPr>
            </w:rPrChange>
          </w:rPr>
          <w:delText>目的</w:delText>
        </w:r>
        <w:r w:rsidDel="006B6E74">
          <w:rPr>
            <w:noProof/>
            <w:webHidden/>
          </w:rPr>
          <w:tab/>
          <w:delText>5</w:delText>
        </w:r>
      </w:del>
    </w:p>
    <w:p w:rsidR="00480BB2" w:rsidDel="006B6E74" w:rsidRDefault="00480BB2">
      <w:pPr>
        <w:pStyle w:val="20"/>
        <w:tabs>
          <w:tab w:val="right" w:leader="dot" w:pos="8302"/>
        </w:tabs>
        <w:rPr>
          <w:del w:id="107" w:author="Bill" w:date="2017-02-20T00:59:00Z"/>
          <w:rFonts w:eastAsiaTheme="minorEastAsia" w:cstheme="minorBidi"/>
          <w:i w:val="0"/>
          <w:iCs w:val="0"/>
          <w:noProof/>
          <w:sz w:val="21"/>
          <w:szCs w:val="22"/>
        </w:rPr>
      </w:pPr>
      <w:del w:id="108" w:author="Bill" w:date="2017-02-20T00:59:00Z">
        <w:r w:rsidRPr="006B6E74" w:rsidDel="006B6E74">
          <w:rPr>
            <w:rStyle w:val="aa"/>
            <w:noProof/>
            <w:rPrChange w:id="109" w:author="Bill" w:date="2017-02-20T00:59:00Z">
              <w:rPr>
                <w:rStyle w:val="aa"/>
                <w:noProof/>
              </w:rPr>
            </w:rPrChange>
          </w:rPr>
          <w:delText>1.2</w:delText>
        </w:r>
        <w:r w:rsidRPr="006B6E74" w:rsidDel="006B6E74">
          <w:rPr>
            <w:rStyle w:val="aa"/>
            <w:rFonts w:hint="eastAsia"/>
            <w:noProof/>
            <w:rPrChange w:id="110" w:author="Bill" w:date="2017-02-20T00:59:00Z">
              <w:rPr>
                <w:rStyle w:val="aa"/>
                <w:rFonts w:hint="eastAsia"/>
                <w:noProof/>
              </w:rPr>
            </w:rPrChange>
          </w:rPr>
          <w:delText>范围</w:delText>
        </w:r>
        <w:r w:rsidDel="006B6E74">
          <w:rPr>
            <w:noProof/>
            <w:webHidden/>
          </w:rPr>
          <w:tab/>
          <w:delText>5</w:delText>
        </w:r>
      </w:del>
    </w:p>
    <w:p w:rsidR="00480BB2" w:rsidDel="006B6E74" w:rsidRDefault="00480BB2">
      <w:pPr>
        <w:pStyle w:val="20"/>
        <w:tabs>
          <w:tab w:val="right" w:leader="dot" w:pos="8302"/>
        </w:tabs>
        <w:rPr>
          <w:del w:id="111" w:author="Bill" w:date="2017-02-20T00:59:00Z"/>
          <w:rFonts w:eastAsiaTheme="minorEastAsia" w:cstheme="minorBidi"/>
          <w:i w:val="0"/>
          <w:iCs w:val="0"/>
          <w:noProof/>
          <w:sz w:val="21"/>
          <w:szCs w:val="22"/>
        </w:rPr>
      </w:pPr>
      <w:del w:id="112" w:author="Bill" w:date="2017-02-20T00:59:00Z">
        <w:r w:rsidRPr="006B6E74" w:rsidDel="006B6E74">
          <w:rPr>
            <w:rStyle w:val="aa"/>
            <w:noProof/>
            <w:rPrChange w:id="113" w:author="Bill" w:date="2017-02-20T00:59:00Z">
              <w:rPr>
                <w:rStyle w:val="aa"/>
                <w:noProof/>
              </w:rPr>
            </w:rPrChange>
          </w:rPr>
          <w:delText>1.3</w:delText>
        </w:r>
        <w:r w:rsidRPr="006B6E74" w:rsidDel="006B6E74">
          <w:rPr>
            <w:rStyle w:val="aa"/>
            <w:rFonts w:hint="eastAsia"/>
            <w:noProof/>
            <w:rPrChange w:id="114" w:author="Bill" w:date="2017-02-20T00:59:00Z">
              <w:rPr>
                <w:rStyle w:val="aa"/>
                <w:rFonts w:hint="eastAsia"/>
                <w:noProof/>
              </w:rPr>
            </w:rPrChange>
          </w:rPr>
          <w:delText>术语定义</w:delText>
        </w:r>
        <w:r w:rsidDel="006B6E74">
          <w:rPr>
            <w:noProof/>
            <w:webHidden/>
          </w:rPr>
          <w:tab/>
          <w:delText>5</w:delText>
        </w:r>
      </w:del>
    </w:p>
    <w:p w:rsidR="00480BB2" w:rsidDel="006B6E74" w:rsidRDefault="00480BB2">
      <w:pPr>
        <w:pStyle w:val="10"/>
        <w:tabs>
          <w:tab w:val="right" w:leader="dot" w:pos="8302"/>
        </w:tabs>
        <w:rPr>
          <w:del w:id="115" w:author="Bill" w:date="2017-02-20T00:59:00Z"/>
          <w:rFonts w:eastAsiaTheme="minorEastAsia" w:cstheme="minorBidi"/>
          <w:b w:val="0"/>
          <w:bCs w:val="0"/>
          <w:noProof/>
          <w:sz w:val="21"/>
          <w:szCs w:val="22"/>
        </w:rPr>
      </w:pPr>
      <w:del w:id="116" w:author="Bill" w:date="2017-02-20T00:59:00Z">
        <w:r w:rsidRPr="006B6E74" w:rsidDel="006B6E74">
          <w:rPr>
            <w:rStyle w:val="aa"/>
            <w:rFonts w:ascii="宋体"/>
            <w:noProof/>
            <w:rPrChange w:id="117" w:author="Bill" w:date="2017-02-20T00:59:00Z">
              <w:rPr>
                <w:rStyle w:val="aa"/>
                <w:rFonts w:ascii="宋体"/>
                <w:noProof/>
              </w:rPr>
            </w:rPrChange>
          </w:rPr>
          <w:delText>2</w:delText>
        </w:r>
        <w:r w:rsidRPr="006B6E74" w:rsidDel="006B6E74">
          <w:rPr>
            <w:rStyle w:val="aa"/>
            <w:rFonts w:ascii="宋体" w:hint="eastAsia"/>
            <w:noProof/>
            <w:rPrChange w:id="118" w:author="Bill" w:date="2017-02-20T00:59:00Z">
              <w:rPr>
                <w:rStyle w:val="aa"/>
                <w:rFonts w:ascii="宋体" w:hint="eastAsia"/>
                <w:noProof/>
              </w:rPr>
            </w:rPrChange>
          </w:rPr>
          <w:delText>．版本管理</w:delText>
        </w:r>
        <w:r w:rsidDel="006B6E74">
          <w:rPr>
            <w:noProof/>
            <w:webHidden/>
          </w:rPr>
          <w:tab/>
          <w:delText>7</w:delText>
        </w:r>
      </w:del>
    </w:p>
    <w:p w:rsidR="00480BB2" w:rsidDel="006B6E74" w:rsidRDefault="00480BB2">
      <w:pPr>
        <w:pStyle w:val="20"/>
        <w:tabs>
          <w:tab w:val="right" w:leader="dot" w:pos="8302"/>
        </w:tabs>
        <w:rPr>
          <w:del w:id="119" w:author="Bill" w:date="2017-02-20T00:59:00Z"/>
          <w:rFonts w:eastAsiaTheme="minorEastAsia" w:cstheme="minorBidi"/>
          <w:i w:val="0"/>
          <w:iCs w:val="0"/>
          <w:noProof/>
          <w:sz w:val="21"/>
          <w:szCs w:val="22"/>
        </w:rPr>
      </w:pPr>
      <w:del w:id="120" w:author="Bill" w:date="2017-02-20T00:59:00Z">
        <w:r w:rsidRPr="006B6E74" w:rsidDel="006B6E74">
          <w:rPr>
            <w:rStyle w:val="aa"/>
            <w:noProof/>
            <w:rPrChange w:id="121" w:author="Bill" w:date="2017-02-20T00:59:00Z">
              <w:rPr>
                <w:rStyle w:val="aa"/>
                <w:noProof/>
              </w:rPr>
            </w:rPrChange>
          </w:rPr>
          <w:delText>2</w:delText>
        </w:r>
        <w:r w:rsidRPr="006B6E74" w:rsidDel="006B6E74">
          <w:rPr>
            <w:rStyle w:val="aa"/>
            <w:rFonts w:hint="eastAsia"/>
            <w:noProof/>
            <w:rPrChange w:id="122" w:author="Bill" w:date="2017-02-20T00:59:00Z">
              <w:rPr>
                <w:rStyle w:val="aa"/>
                <w:rFonts w:hint="eastAsia"/>
                <w:noProof/>
              </w:rPr>
            </w:rPrChange>
          </w:rPr>
          <w:delText>．</w:delText>
        </w:r>
        <w:r w:rsidRPr="006B6E74" w:rsidDel="006B6E74">
          <w:rPr>
            <w:rStyle w:val="aa"/>
            <w:noProof/>
            <w:rPrChange w:id="123" w:author="Bill" w:date="2017-02-20T00:59:00Z">
              <w:rPr>
                <w:rStyle w:val="aa"/>
                <w:noProof/>
              </w:rPr>
            </w:rPrChange>
          </w:rPr>
          <w:delText>1</w:delText>
        </w:r>
        <w:r w:rsidRPr="006B6E74" w:rsidDel="006B6E74">
          <w:rPr>
            <w:rStyle w:val="aa"/>
            <w:rFonts w:hint="eastAsia"/>
            <w:noProof/>
            <w:rPrChange w:id="124" w:author="Bill" w:date="2017-02-20T00:59:00Z">
              <w:rPr>
                <w:rStyle w:val="aa"/>
                <w:rFonts w:hint="eastAsia"/>
                <w:noProof/>
              </w:rPr>
            </w:rPrChange>
          </w:rPr>
          <w:delText>版本标识方法</w:delText>
        </w:r>
        <w:r w:rsidDel="006B6E74">
          <w:rPr>
            <w:noProof/>
            <w:webHidden/>
          </w:rPr>
          <w:tab/>
          <w:delText>7</w:delText>
        </w:r>
      </w:del>
    </w:p>
    <w:p w:rsidR="00480BB2" w:rsidDel="006B6E74" w:rsidRDefault="00480BB2">
      <w:pPr>
        <w:pStyle w:val="30"/>
        <w:tabs>
          <w:tab w:val="right" w:leader="dot" w:pos="8302"/>
        </w:tabs>
        <w:rPr>
          <w:del w:id="125" w:author="Bill" w:date="2017-02-20T00:59:00Z"/>
          <w:rFonts w:eastAsiaTheme="minorEastAsia" w:cstheme="minorBidi"/>
          <w:noProof/>
          <w:sz w:val="21"/>
          <w:szCs w:val="22"/>
        </w:rPr>
      </w:pPr>
      <w:del w:id="126" w:author="Bill" w:date="2017-02-20T00:59:00Z">
        <w:r w:rsidRPr="006B6E74" w:rsidDel="006B6E74">
          <w:rPr>
            <w:rStyle w:val="aa"/>
            <w:noProof/>
            <w:rPrChange w:id="127" w:author="Bill" w:date="2017-02-20T00:59:00Z">
              <w:rPr>
                <w:rStyle w:val="aa"/>
                <w:noProof/>
              </w:rPr>
            </w:rPrChange>
          </w:rPr>
          <w:delText>2</w:delText>
        </w:r>
        <w:r w:rsidRPr="006B6E74" w:rsidDel="006B6E74">
          <w:rPr>
            <w:rStyle w:val="aa"/>
            <w:rFonts w:hint="eastAsia"/>
            <w:noProof/>
            <w:rPrChange w:id="128" w:author="Bill" w:date="2017-02-20T00:59:00Z">
              <w:rPr>
                <w:rStyle w:val="aa"/>
                <w:rFonts w:hint="eastAsia"/>
                <w:noProof/>
              </w:rPr>
            </w:rPrChange>
          </w:rPr>
          <w:delText>．</w:delText>
        </w:r>
        <w:r w:rsidRPr="006B6E74" w:rsidDel="006B6E74">
          <w:rPr>
            <w:rStyle w:val="aa"/>
            <w:noProof/>
            <w:rPrChange w:id="129" w:author="Bill" w:date="2017-02-20T00:59:00Z">
              <w:rPr>
                <w:rStyle w:val="aa"/>
                <w:noProof/>
              </w:rPr>
            </w:rPrChange>
          </w:rPr>
          <w:delText>1</w:delText>
        </w:r>
        <w:r w:rsidRPr="006B6E74" w:rsidDel="006B6E74">
          <w:rPr>
            <w:rStyle w:val="aa"/>
            <w:rFonts w:hint="eastAsia"/>
            <w:noProof/>
            <w:rPrChange w:id="130" w:author="Bill" w:date="2017-02-20T00:59:00Z">
              <w:rPr>
                <w:rStyle w:val="aa"/>
                <w:rFonts w:hint="eastAsia"/>
                <w:noProof/>
              </w:rPr>
            </w:rPrChange>
          </w:rPr>
          <w:delText>．</w:delText>
        </w:r>
        <w:r w:rsidRPr="006B6E74" w:rsidDel="006B6E74">
          <w:rPr>
            <w:rStyle w:val="aa"/>
            <w:noProof/>
            <w:rPrChange w:id="131" w:author="Bill" w:date="2017-02-20T00:59:00Z">
              <w:rPr>
                <w:rStyle w:val="aa"/>
                <w:noProof/>
              </w:rPr>
            </w:rPrChange>
          </w:rPr>
          <w:delText>1</w:delText>
        </w:r>
        <w:r w:rsidRPr="006B6E74" w:rsidDel="006B6E74">
          <w:rPr>
            <w:rStyle w:val="aa"/>
            <w:rFonts w:hint="eastAsia"/>
            <w:noProof/>
            <w:rPrChange w:id="132" w:author="Bill" w:date="2017-02-20T00:59:00Z">
              <w:rPr>
                <w:rStyle w:val="aa"/>
                <w:rFonts w:hint="eastAsia"/>
                <w:noProof/>
              </w:rPr>
            </w:rPrChange>
          </w:rPr>
          <w:delText>版本标识说明</w:delText>
        </w:r>
        <w:r w:rsidDel="006B6E74">
          <w:rPr>
            <w:noProof/>
            <w:webHidden/>
          </w:rPr>
          <w:tab/>
          <w:delText>7</w:delText>
        </w:r>
      </w:del>
    </w:p>
    <w:p w:rsidR="00480BB2" w:rsidDel="006B6E74" w:rsidRDefault="00480BB2">
      <w:pPr>
        <w:pStyle w:val="20"/>
        <w:tabs>
          <w:tab w:val="right" w:leader="dot" w:pos="8302"/>
        </w:tabs>
        <w:rPr>
          <w:del w:id="133" w:author="Bill" w:date="2017-02-20T00:59:00Z"/>
          <w:rFonts w:eastAsiaTheme="minorEastAsia" w:cstheme="minorBidi"/>
          <w:i w:val="0"/>
          <w:iCs w:val="0"/>
          <w:noProof/>
          <w:sz w:val="21"/>
          <w:szCs w:val="22"/>
        </w:rPr>
      </w:pPr>
      <w:del w:id="134" w:author="Bill" w:date="2017-02-20T00:59:00Z">
        <w:r w:rsidRPr="006B6E74" w:rsidDel="006B6E74">
          <w:rPr>
            <w:rStyle w:val="aa"/>
            <w:noProof/>
            <w:rPrChange w:id="135" w:author="Bill" w:date="2017-02-20T00:59:00Z">
              <w:rPr>
                <w:rStyle w:val="aa"/>
                <w:noProof/>
              </w:rPr>
            </w:rPrChange>
          </w:rPr>
          <w:delText>2</w:delText>
        </w:r>
        <w:r w:rsidRPr="006B6E74" w:rsidDel="006B6E74">
          <w:rPr>
            <w:rStyle w:val="aa"/>
            <w:rFonts w:hint="eastAsia"/>
            <w:noProof/>
            <w:rPrChange w:id="136" w:author="Bill" w:date="2017-02-20T00:59:00Z">
              <w:rPr>
                <w:rStyle w:val="aa"/>
                <w:rFonts w:hint="eastAsia"/>
                <w:noProof/>
              </w:rPr>
            </w:rPrChange>
          </w:rPr>
          <w:delText>．</w:delText>
        </w:r>
        <w:r w:rsidRPr="006B6E74" w:rsidDel="006B6E74">
          <w:rPr>
            <w:rStyle w:val="aa"/>
            <w:noProof/>
            <w:rPrChange w:id="137" w:author="Bill" w:date="2017-02-20T00:59:00Z">
              <w:rPr>
                <w:rStyle w:val="aa"/>
                <w:noProof/>
              </w:rPr>
            </w:rPrChange>
          </w:rPr>
          <w:delText>2</w:delText>
        </w:r>
        <w:r w:rsidRPr="006B6E74" w:rsidDel="006B6E74">
          <w:rPr>
            <w:rStyle w:val="aa"/>
            <w:rFonts w:hint="eastAsia"/>
            <w:noProof/>
            <w:rPrChange w:id="138" w:author="Bill" w:date="2017-02-20T00:59:00Z">
              <w:rPr>
                <w:rStyle w:val="aa"/>
                <w:rFonts w:hint="eastAsia"/>
                <w:noProof/>
              </w:rPr>
            </w:rPrChange>
          </w:rPr>
          <w:delText>目录结构</w:delText>
        </w:r>
        <w:r w:rsidDel="006B6E74">
          <w:rPr>
            <w:noProof/>
            <w:webHidden/>
          </w:rPr>
          <w:tab/>
          <w:delText>7</w:delText>
        </w:r>
      </w:del>
    </w:p>
    <w:p w:rsidR="00480BB2" w:rsidDel="006B6E74" w:rsidRDefault="00480BB2">
      <w:pPr>
        <w:pStyle w:val="30"/>
        <w:tabs>
          <w:tab w:val="right" w:leader="dot" w:pos="8302"/>
        </w:tabs>
        <w:rPr>
          <w:del w:id="139" w:author="Bill" w:date="2017-02-20T00:59:00Z"/>
          <w:rFonts w:eastAsiaTheme="minorEastAsia" w:cstheme="minorBidi"/>
          <w:noProof/>
          <w:sz w:val="21"/>
          <w:szCs w:val="22"/>
        </w:rPr>
      </w:pPr>
      <w:del w:id="140" w:author="Bill" w:date="2017-02-20T00:59:00Z">
        <w:r w:rsidRPr="006B6E74" w:rsidDel="006B6E74">
          <w:rPr>
            <w:rStyle w:val="aa"/>
            <w:noProof/>
            <w:rPrChange w:id="141" w:author="Bill" w:date="2017-02-20T00:59:00Z">
              <w:rPr>
                <w:rStyle w:val="aa"/>
                <w:noProof/>
              </w:rPr>
            </w:rPrChange>
          </w:rPr>
          <w:delText>2</w:delText>
        </w:r>
        <w:r w:rsidRPr="006B6E74" w:rsidDel="006B6E74">
          <w:rPr>
            <w:rStyle w:val="aa"/>
            <w:rFonts w:hint="eastAsia"/>
            <w:noProof/>
            <w:rPrChange w:id="142" w:author="Bill" w:date="2017-02-20T00:59:00Z">
              <w:rPr>
                <w:rStyle w:val="aa"/>
                <w:rFonts w:hint="eastAsia"/>
                <w:noProof/>
              </w:rPr>
            </w:rPrChange>
          </w:rPr>
          <w:delText>．</w:delText>
        </w:r>
        <w:r w:rsidRPr="006B6E74" w:rsidDel="006B6E74">
          <w:rPr>
            <w:rStyle w:val="aa"/>
            <w:noProof/>
            <w:rPrChange w:id="143" w:author="Bill" w:date="2017-02-20T00:59:00Z">
              <w:rPr>
                <w:rStyle w:val="aa"/>
                <w:noProof/>
              </w:rPr>
            </w:rPrChange>
          </w:rPr>
          <w:delText>3</w:delText>
        </w:r>
        <w:r w:rsidDel="006B6E74">
          <w:rPr>
            <w:noProof/>
            <w:webHidden/>
          </w:rPr>
          <w:tab/>
          <w:delText>8</w:delText>
        </w:r>
      </w:del>
    </w:p>
    <w:p w:rsidR="00480BB2" w:rsidDel="006B6E74" w:rsidRDefault="00480BB2">
      <w:pPr>
        <w:pStyle w:val="30"/>
        <w:tabs>
          <w:tab w:val="right" w:leader="dot" w:pos="8302"/>
        </w:tabs>
        <w:rPr>
          <w:del w:id="144" w:author="Bill" w:date="2017-02-20T00:59:00Z"/>
          <w:rFonts w:eastAsiaTheme="minorEastAsia" w:cstheme="minorBidi"/>
          <w:noProof/>
          <w:sz w:val="21"/>
          <w:szCs w:val="22"/>
        </w:rPr>
      </w:pPr>
      <w:del w:id="145" w:author="Bill" w:date="2017-02-20T00:59:00Z">
        <w:r w:rsidRPr="006B6E74" w:rsidDel="006B6E74">
          <w:rPr>
            <w:rStyle w:val="aa"/>
            <w:noProof/>
            <w:rPrChange w:id="146" w:author="Bill" w:date="2017-02-20T00:59:00Z">
              <w:rPr>
                <w:rStyle w:val="aa"/>
                <w:noProof/>
              </w:rPr>
            </w:rPrChange>
          </w:rPr>
          <w:delText>2.3.1 trunk</w:delText>
        </w:r>
        <w:r w:rsidDel="006B6E74">
          <w:rPr>
            <w:noProof/>
            <w:webHidden/>
          </w:rPr>
          <w:tab/>
          <w:delText>8</w:delText>
        </w:r>
      </w:del>
    </w:p>
    <w:p w:rsidR="00480BB2" w:rsidDel="006B6E74" w:rsidRDefault="00480BB2">
      <w:pPr>
        <w:pStyle w:val="30"/>
        <w:tabs>
          <w:tab w:val="right" w:leader="dot" w:pos="8302"/>
        </w:tabs>
        <w:rPr>
          <w:del w:id="147" w:author="Bill" w:date="2017-02-20T00:59:00Z"/>
          <w:rFonts w:eastAsiaTheme="minorEastAsia" w:cstheme="minorBidi"/>
          <w:noProof/>
          <w:sz w:val="21"/>
          <w:szCs w:val="22"/>
        </w:rPr>
      </w:pPr>
      <w:del w:id="148" w:author="Bill" w:date="2017-02-20T00:59:00Z">
        <w:r w:rsidRPr="006B6E74" w:rsidDel="006B6E74">
          <w:rPr>
            <w:rStyle w:val="aa"/>
            <w:noProof/>
            <w:rPrChange w:id="149" w:author="Bill" w:date="2017-02-20T00:59:00Z">
              <w:rPr>
                <w:rStyle w:val="aa"/>
                <w:noProof/>
              </w:rPr>
            </w:rPrChange>
          </w:rPr>
          <w:delText>2.3.2 branches</w:delText>
        </w:r>
        <w:r w:rsidDel="006B6E74">
          <w:rPr>
            <w:noProof/>
            <w:webHidden/>
          </w:rPr>
          <w:tab/>
          <w:delText>8</w:delText>
        </w:r>
      </w:del>
    </w:p>
    <w:p w:rsidR="00480BB2" w:rsidDel="006B6E74" w:rsidRDefault="00480BB2">
      <w:pPr>
        <w:pStyle w:val="30"/>
        <w:tabs>
          <w:tab w:val="right" w:leader="dot" w:pos="8302"/>
        </w:tabs>
        <w:rPr>
          <w:del w:id="150" w:author="Bill" w:date="2017-02-20T00:59:00Z"/>
          <w:rFonts w:eastAsiaTheme="minorEastAsia" w:cstheme="minorBidi"/>
          <w:noProof/>
          <w:sz w:val="21"/>
          <w:szCs w:val="22"/>
        </w:rPr>
      </w:pPr>
      <w:del w:id="151" w:author="Bill" w:date="2017-02-20T00:59:00Z">
        <w:r w:rsidRPr="006B6E74" w:rsidDel="006B6E74">
          <w:rPr>
            <w:rStyle w:val="aa"/>
            <w:noProof/>
            <w:rPrChange w:id="152" w:author="Bill" w:date="2017-02-20T00:59:00Z">
              <w:rPr>
                <w:rStyle w:val="aa"/>
                <w:noProof/>
              </w:rPr>
            </w:rPrChange>
          </w:rPr>
          <w:delText>2.3.3 tags</w:delText>
        </w:r>
        <w:r w:rsidDel="006B6E74">
          <w:rPr>
            <w:noProof/>
            <w:webHidden/>
          </w:rPr>
          <w:tab/>
          <w:delText>8</w:delText>
        </w:r>
      </w:del>
    </w:p>
    <w:p w:rsidR="00480BB2" w:rsidDel="006B6E74" w:rsidRDefault="00480BB2">
      <w:pPr>
        <w:pStyle w:val="30"/>
        <w:tabs>
          <w:tab w:val="right" w:leader="dot" w:pos="8302"/>
        </w:tabs>
        <w:rPr>
          <w:del w:id="153" w:author="Bill" w:date="2017-02-20T00:59:00Z"/>
          <w:rFonts w:eastAsiaTheme="minorEastAsia" w:cstheme="minorBidi"/>
          <w:noProof/>
          <w:sz w:val="21"/>
          <w:szCs w:val="22"/>
        </w:rPr>
      </w:pPr>
      <w:del w:id="154" w:author="Bill" w:date="2017-02-20T00:59:00Z">
        <w:r w:rsidRPr="006B6E74" w:rsidDel="006B6E74">
          <w:rPr>
            <w:rStyle w:val="aa"/>
            <w:noProof/>
            <w:rPrChange w:id="155" w:author="Bill" w:date="2017-02-20T00:59:00Z">
              <w:rPr>
                <w:rStyle w:val="aa"/>
                <w:noProof/>
              </w:rPr>
            </w:rPrChange>
          </w:rPr>
          <w:delText>2.3.4 files</w:delText>
        </w:r>
        <w:r w:rsidDel="006B6E74">
          <w:rPr>
            <w:noProof/>
            <w:webHidden/>
          </w:rPr>
          <w:tab/>
          <w:delText>8</w:delText>
        </w:r>
      </w:del>
    </w:p>
    <w:p w:rsidR="00480BB2" w:rsidDel="006B6E74" w:rsidRDefault="00480BB2">
      <w:pPr>
        <w:pStyle w:val="30"/>
        <w:tabs>
          <w:tab w:val="right" w:leader="dot" w:pos="8302"/>
        </w:tabs>
        <w:rPr>
          <w:del w:id="156" w:author="Bill" w:date="2017-02-20T00:59:00Z"/>
          <w:rFonts w:eastAsiaTheme="minorEastAsia" w:cstheme="minorBidi"/>
          <w:noProof/>
          <w:sz w:val="21"/>
          <w:szCs w:val="22"/>
        </w:rPr>
      </w:pPr>
      <w:del w:id="157" w:author="Bill" w:date="2017-02-20T00:59:00Z">
        <w:r w:rsidRPr="006B6E74" w:rsidDel="006B6E74">
          <w:rPr>
            <w:rStyle w:val="aa"/>
            <w:noProof/>
            <w:rPrChange w:id="158" w:author="Bill" w:date="2017-02-20T00:59:00Z">
              <w:rPr>
                <w:rStyle w:val="aa"/>
                <w:noProof/>
              </w:rPr>
            </w:rPrChange>
          </w:rPr>
          <w:delText>2.3.5 script</w:delText>
        </w:r>
        <w:r w:rsidDel="006B6E74">
          <w:rPr>
            <w:noProof/>
            <w:webHidden/>
          </w:rPr>
          <w:tab/>
          <w:delText>8</w:delText>
        </w:r>
      </w:del>
    </w:p>
    <w:p w:rsidR="00480BB2" w:rsidDel="006B6E74" w:rsidRDefault="00480BB2">
      <w:pPr>
        <w:pStyle w:val="30"/>
        <w:tabs>
          <w:tab w:val="right" w:leader="dot" w:pos="8302"/>
        </w:tabs>
        <w:rPr>
          <w:del w:id="159" w:author="Bill" w:date="2017-02-20T00:59:00Z"/>
          <w:rFonts w:eastAsiaTheme="minorEastAsia" w:cstheme="minorBidi"/>
          <w:noProof/>
          <w:sz w:val="21"/>
          <w:szCs w:val="22"/>
        </w:rPr>
      </w:pPr>
      <w:del w:id="160" w:author="Bill" w:date="2017-02-20T00:59:00Z">
        <w:r w:rsidRPr="006B6E74" w:rsidDel="006B6E74">
          <w:rPr>
            <w:rStyle w:val="aa"/>
            <w:noProof/>
            <w:rPrChange w:id="161" w:author="Bill" w:date="2017-02-20T00:59:00Z">
              <w:rPr>
                <w:rStyle w:val="aa"/>
                <w:noProof/>
              </w:rPr>
            </w:rPrChange>
          </w:rPr>
          <w:delText>2.3.6 sql</w:delText>
        </w:r>
        <w:r w:rsidDel="006B6E74">
          <w:rPr>
            <w:noProof/>
            <w:webHidden/>
          </w:rPr>
          <w:tab/>
          <w:delText>9</w:delText>
        </w:r>
      </w:del>
    </w:p>
    <w:p w:rsidR="00480BB2" w:rsidDel="006B6E74" w:rsidRDefault="00480BB2">
      <w:pPr>
        <w:pStyle w:val="20"/>
        <w:tabs>
          <w:tab w:val="right" w:leader="dot" w:pos="8302"/>
        </w:tabs>
        <w:rPr>
          <w:del w:id="162" w:author="Bill" w:date="2017-02-20T00:59:00Z"/>
          <w:rFonts w:eastAsiaTheme="minorEastAsia" w:cstheme="minorBidi"/>
          <w:i w:val="0"/>
          <w:iCs w:val="0"/>
          <w:noProof/>
          <w:sz w:val="21"/>
          <w:szCs w:val="22"/>
        </w:rPr>
      </w:pPr>
      <w:del w:id="163" w:author="Bill" w:date="2017-02-20T00:59:00Z">
        <w:r w:rsidRPr="006B6E74" w:rsidDel="006B6E74">
          <w:rPr>
            <w:rStyle w:val="aa"/>
            <w:noProof/>
            <w:rPrChange w:id="164" w:author="Bill" w:date="2017-02-20T00:59:00Z">
              <w:rPr>
                <w:rStyle w:val="aa"/>
                <w:noProof/>
              </w:rPr>
            </w:rPrChange>
          </w:rPr>
          <w:delText>2</w:delText>
        </w:r>
        <w:r w:rsidRPr="006B6E74" w:rsidDel="006B6E74">
          <w:rPr>
            <w:rStyle w:val="aa"/>
            <w:rFonts w:hint="eastAsia"/>
            <w:noProof/>
            <w:rPrChange w:id="165" w:author="Bill" w:date="2017-02-20T00:59:00Z">
              <w:rPr>
                <w:rStyle w:val="aa"/>
                <w:rFonts w:hint="eastAsia"/>
                <w:noProof/>
              </w:rPr>
            </w:rPrChange>
          </w:rPr>
          <w:delText>．</w:delText>
        </w:r>
        <w:r w:rsidRPr="006B6E74" w:rsidDel="006B6E74">
          <w:rPr>
            <w:rStyle w:val="aa"/>
            <w:noProof/>
            <w:rPrChange w:id="166" w:author="Bill" w:date="2017-02-20T00:59:00Z">
              <w:rPr>
                <w:rStyle w:val="aa"/>
                <w:noProof/>
              </w:rPr>
            </w:rPrChange>
          </w:rPr>
          <w:delText>4</w:delText>
        </w:r>
        <w:r w:rsidRPr="006B6E74" w:rsidDel="006B6E74">
          <w:rPr>
            <w:rStyle w:val="aa"/>
            <w:rFonts w:hint="eastAsia"/>
            <w:noProof/>
            <w:rPrChange w:id="167" w:author="Bill" w:date="2017-02-20T00:59:00Z">
              <w:rPr>
                <w:rStyle w:val="aa"/>
                <w:rFonts w:hint="eastAsia"/>
                <w:noProof/>
              </w:rPr>
            </w:rPrChange>
          </w:rPr>
          <w:delText>权限控制管理</w:delText>
        </w:r>
        <w:r w:rsidDel="006B6E74">
          <w:rPr>
            <w:noProof/>
            <w:webHidden/>
          </w:rPr>
          <w:tab/>
          <w:delText>9</w:delText>
        </w:r>
      </w:del>
    </w:p>
    <w:p w:rsidR="00480BB2" w:rsidDel="006B6E74" w:rsidRDefault="00480BB2">
      <w:pPr>
        <w:pStyle w:val="10"/>
        <w:tabs>
          <w:tab w:val="right" w:leader="dot" w:pos="8302"/>
        </w:tabs>
        <w:rPr>
          <w:del w:id="168" w:author="Bill" w:date="2017-02-20T00:59:00Z"/>
          <w:rFonts w:eastAsiaTheme="minorEastAsia" w:cstheme="minorBidi"/>
          <w:b w:val="0"/>
          <w:bCs w:val="0"/>
          <w:noProof/>
          <w:sz w:val="21"/>
          <w:szCs w:val="22"/>
        </w:rPr>
      </w:pPr>
      <w:del w:id="169" w:author="Bill" w:date="2017-02-20T00:59:00Z">
        <w:r w:rsidRPr="006B6E74" w:rsidDel="006B6E74">
          <w:rPr>
            <w:rStyle w:val="aa"/>
            <w:rFonts w:ascii="宋体"/>
            <w:noProof/>
            <w:rPrChange w:id="170" w:author="Bill" w:date="2017-02-20T00:59:00Z">
              <w:rPr>
                <w:rStyle w:val="aa"/>
                <w:rFonts w:ascii="宋体"/>
                <w:noProof/>
              </w:rPr>
            </w:rPrChange>
          </w:rPr>
          <w:delText>3</w:delText>
        </w:r>
        <w:r w:rsidRPr="006B6E74" w:rsidDel="006B6E74">
          <w:rPr>
            <w:rStyle w:val="aa"/>
            <w:rFonts w:ascii="宋体" w:hint="eastAsia"/>
            <w:noProof/>
            <w:rPrChange w:id="171" w:author="Bill" w:date="2017-02-20T00:59:00Z">
              <w:rPr>
                <w:rStyle w:val="aa"/>
                <w:rFonts w:ascii="宋体" w:hint="eastAsia"/>
                <w:noProof/>
              </w:rPr>
            </w:rPrChange>
          </w:rPr>
          <w:delText>．版本管理流程</w:delText>
        </w:r>
        <w:r w:rsidDel="006B6E74">
          <w:rPr>
            <w:noProof/>
            <w:webHidden/>
          </w:rPr>
          <w:tab/>
          <w:delText>9</w:delText>
        </w:r>
      </w:del>
    </w:p>
    <w:p w:rsidR="00480BB2" w:rsidDel="006B6E74" w:rsidRDefault="00480BB2">
      <w:pPr>
        <w:pStyle w:val="20"/>
        <w:tabs>
          <w:tab w:val="right" w:leader="dot" w:pos="8302"/>
        </w:tabs>
        <w:rPr>
          <w:del w:id="172" w:author="Bill" w:date="2017-02-20T00:59:00Z"/>
          <w:rFonts w:eastAsiaTheme="minorEastAsia" w:cstheme="minorBidi"/>
          <w:i w:val="0"/>
          <w:iCs w:val="0"/>
          <w:noProof/>
          <w:sz w:val="21"/>
          <w:szCs w:val="22"/>
        </w:rPr>
      </w:pPr>
      <w:del w:id="173" w:author="Bill" w:date="2017-02-20T00:59:00Z">
        <w:r w:rsidRPr="006B6E74" w:rsidDel="006B6E74">
          <w:rPr>
            <w:rStyle w:val="aa"/>
            <w:noProof/>
            <w:rPrChange w:id="174" w:author="Bill" w:date="2017-02-20T00:59:00Z">
              <w:rPr>
                <w:rStyle w:val="aa"/>
                <w:noProof/>
              </w:rPr>
            </w:rPrChange>
          </w:rPr>
          <w:delText>3.1</w:delText>
        </w:r>
        <w:r w:rsidRPr="006B6E74" w:rsidDel="006B6E74">
          <w:rPr>
            <w:rStyle w:val="aa"/>
            <w:rFonts w:hint="eastAsia"/>
            <w:noProof/>
            <w:rPrChange w:id="175" w:author="Bill" w:date="2017-02-20T00:59:00Z">
              <w:rPr>
                <w:rStyle w:val="aa"/>
                <w:rFonts w:hint="eastAsia"/>
                <w:noProof/>
              </w:rPr>
            </w:rPrChange>
          </w:rPr>
          <w:delText>版本创建</w:delText>
        </w:r>
        <w:r w:rsidDel="006B6E74">
          <w:rPr>
            <w:noProof/>
            <w:webHidden/>
          </w:rPr>
          <w:tab/>
          <w:delText>9</w:delText>
        </w:r>
      </w:del>
    </w:p>
    <w:p w:rsidR="00480BB2" w:rsidDel="006B6E74" w:rsidRDefault="00480BB2">
      <w:pPr>
        <w:pStyle w:val="20"/>
        <w:tabs>
          <w:tab w:val="right" w:leader="dot" w:pos="8302"/>
        </w:tabs>
        <w:rPr>
          <w:del w:id="176" w:author="Bill" w:date="2017-02-20T00:59:00Z"/>
          <w:rFonts w:eastAsiaTheme="minorEastAsia" w:cstheme="minorBidi"/>
          <w:i w:val="0"/>
          <w:iCs w:val="0"/>
          <w:noProof/>
          <w:sz w:val="21"/>
          <w:szCs w:val="22"/>
        </w:rPr>
      </w:pPr>
      <w:del w:id="177" w:author="Bill" w:date="2017-02-20T00:59:00Z">
        <w:r w:rsidRPr="006B6E74" w:rsidDel="006B6E74">
          <w:rPr>
            <w:rStyle w:val="aa"/>
            <w:noProof/>
            <w:rPrChange w:id="178" w:author="Bill" w:date="2017-02-20T00:59:00Z">
              <w:rPr>
                <w:rStyle w:val="aa"/>
                <w:noProof/>
              </w:rPr>
            </w:rPrChange>
          </w:rPr>
          <w:delText>3.2</w:delText>
        </w:r>
        <w:r w:rsidRPr="006B6E74" w:rsidDel="006B6E74">
          <w:rPr>
            <w:rStyle w:val="aa"/>
            <w:rFonts w:hint="eastAsia"/>
            <w:noProof/>
            <w:rPrChange w:id="179" w:author="Bill" w:date="2017-02-20T00:59:00Z">
              <w:rPr>
                <w:rStyle w:val="aa"/>
                <w:rFonts w:hint="eastAsia"/>
                <w:noProof/>
              </w:rPr>
            </w:rPrChange>
          </w:rPr>
          <w:delText>新版本发布</w:delText>
        </w:r>
        <w:r w:rsidDel="006B6E74">
          <w:rPr>
            <w:noProof/>
            <w:webHidden/>
          </w:rPr>
          <w:tab/>
          <w:delText>9</w:delText>
        </w:r>
      </w:del>
    </w:p>
    <w:p w:rsidR="00480BB2" w:rsidDel="006B6E74" w:rsidRDefault="00480BB2">
      <w:pPr>
        <w:pStyle w:val="20"/>
        <w:tabs>
          <w:tab w:val="right" w:leader="dot" w:pos="8302"/>
        </w:tabs>
        <w:rPr>
          <w:del w:id="180" w:author="Bill" w:date="2017-02-20T00:59:00Z"/>
          <w:rFonts w:eastAsiaTheme="minorEastAsia" w:cstheme="minorBidi"/>
          <w:i w:val="0"/>
          <w:iCs w:val="0"/>
          <w:noProof/>
          <w:sz w:val="21"/>
          <w:szCs w:val="22"/>
        </w:rPr>
      </w:pPr>
      <w:del w:id="181" w:author="Bill" w:date="2017-02-20T00:59:00Z">
        <w:r w:rsidRPr="006B6E74" w:rsidDel="006B6E74">
          <w:rPr>
            <w:rStyle w:val="aa"/>
            <w:noProof/>
            <w:rPrChange w:id="182" w:author="Bill" w:date="2017-02-20T00:59:00Z">
              <w:rPr>
                <w:rStyle w:val="aa"/>
                <w:noProof/>
              </w:rPr>
            </w:rPrChange>
          </w:rPr>
          <w:delText>3.3</w:delText>
        </w:r>
        <w:r w:rsidRPr="006B6E74" w:rsidDel="006B6E74">
          <w:rPr>
            <w:rStyle w:val="aa"/>
            <w:rFonts w:hint="eastAsia"/>
            <w:noProof/>
            <w:rPrChange w:id="183" w:author="Bill" w:date="2017-02-20T00:59:00Z">
              <w:rPr>
                <w:rStyle w:val="aa"/>
                <w:rFonts w:hint="eastAsia"/>
                <w:noProof/>
              </w:rPr>
            </w:rPrChange>
          </w:rPr>
          <w:delText>版本升级原则</w:delText>
        </w:r>
        <w:r w:rsidDel="006B6E74">
          <w:rPr>
            <w:noProof/>
            <w:webHidden/>
          </w:rPr>
          <w:tab/>
          <w:delText>10</w:delText>
        </w:r>
      </w:del>
    </w:p>
    <w:p w:rsidR="00480BB2" w:rsidDel="006B6E74" w:rsidRDefault="00480BB2">
      <w:pPr>
        <w:pStyle w:val="20"/>
        <w:tabs>
          <w:tab w:val="right" w:leader="dot" w:pos="8302"/>
        </w:tabs>
        <w:rPr>
          <w:del w:id="184" w:author="Bill" w:date="2017-02-20T00:59:00Z"/>
          <w:rFonts w:eastAsiaTheme="minorEastAsia" w:cstheme="minorBidi"/>
          <w:i w:val="0"/>
          <w:iCs w:val="0"/>
          <w:noProof/>
          <w:sz w:val="21"/>
          <w:szCs w:val="22"/>
        </w:rPr>
      </w:pPr>
      <w:del w:id="185" w:author="Bill" w:date="2017-02-20T00:59:00Z">
        <w:r w:rsidRPr="006B6E74" w:rsidDel="006B6E74">
          <w:rPr>
            <w:rStyle w:val="aa"/>
            <w:noProof/>
            <w:rPrChange w:id="186" w:author="Bill" w:date="2017-02-20T00:59:00Z">
              <w:rPr>
                <w:rStyle w:val="aa"/>
                <w:noProof/>
              </w:rPr>
            </w:rPrChange>
          </w:rPr>
          <w:delText>3.4</w:delText>
        </w:r>
        <w:r w:rsidRPr="006B6E74" w:rsidDel="006B6E74">
          <w:rPr>
            <w:rStyle w:val="aa"/>
            <w:rFonts w:hint="eastAsia"/>
            <w:noProof/>
            <w:rPrChange w:id="187" w:author="Bill" w:date="2017-02-20T00:59:00Z">
              <w:rPr>
                <w:rStyle w:val="aa"/>
                <w:rFonts w:hint="eastAsia"/>
                <w:noProof/>
              </w:rPr>
            </w:rPrChange>
          </w:rPr>
          <w:delText>紧急变更方案</w:delText>
        </w:r>
        <w:r w:rsidDel="006B6E74">
          <w:rPr>
            <w:noProof/>
            <w:webHidden/>
          </w:rPr>
          <w:tab/>
          <w:delText>10</w:delText>
        </w:r>
      </w:del>
    </w:p>
    <w:p w:rsidR="00480BB2" w:rsidDel="006B6E74" w:rsidRDefault="00480BB2">
      <w:pPr>
        <w:pStyle w:val="20"/>
        <w:tabs>
          <w:tab w:val="right" w:leader="dot" w:pos="8302"/>
        </w:tabs>
        <w:rPr>
          <w:del w:id="188" w:author="Bill" w:date="2017-02-20T00:59:00Z"/>
          <w:rFonts w:eastAsiaTheme="minorEastAsia" w:cstheme="minorBidi"/>
          <w:i w:val="0"/>
          <w:iCs w:val="0"/>
          <w:noProof/>
          <w:sz w:val="21"/>
          <w:szCs w:val="22"/>
        </w:rPr>
      </w:pPr>
      <w:del w:id="189" w:author="Bill" w:date="2017-02-20T00:59:00Z">
        <w:r w:rsidRPr="006B6E74" w:rsidDel="006B6E74">
          <w:rPr>
            <w:rStyle w:val="aa"/>
            <w:noProof/>
            <w:rPrChange w:id="190" w:author="Bill" w:date="2017-02-20T00:59:00Z">
              <w:rPr>
                <w:rStyle w:val="aa"/>
                <w:noProof/>
              </w:rPr>
            </w:rPrChange>
          </w:rPr>
          <w:delText xml:space="preserve">3.5 </w:delText>
        </w:r>
        <w:r w:rsidRPr="006B6E74" w:rsidDel="006B6E74">
          <w:rPr>
            <w:rStyle w:val="aa"/>
            <w:rFonts w:hint="eastAsia"/>
            <w:noProof/>
            <w:rPrChange w:id="191" w:author="Bill" w:date="2017-02-20T00:59:00Z">
              <w:rPr>
                <w:rStyle w:val="aa"/>
                <w:rFonts w:hint="eastAsia"/>
                <w:noProof/>
              </w:rPr>
            </w:rPrChange>
          </w:rPr>
          <w:delText>角色定位说明</w:delText>
        </w:r>
        <w:r w:rsidDel="006B6E74">
          <w:rPr>
            <w:noProof/>
            <w:webHidden/>
          </w:rPr>
          <w:tab/>
          <w:delText>10</w:delText>
        </w:r>
      </w:del>
    </w:p>
    <w:p w:rsidR="00480BB2" w:rsidDel="006B6E74" w:rsidRDefault="00480BB2">
      <w:pPr>
        <w:pStyle w:val="20"/>
        <w:tabs>
          <w:tab w:val="right" w:leader="dot" w:pos="8302"/>
        </w:tabs>
        <w:rPr>
          <w:del w:id="192" w:author="Bill" w:date="2017-02-20T00:59:00Z"/>
          <w:rFonts w:eastAsiaTheme="minorEastAsia" w:cstheme="minorBidi"/>
          <w:i w:val="0"/>
          <w:iCs w:val="0"/>
          <w:noProof/>
          <w:sz w:val="21"/>
          <w:szCs w:val="22"/>
        </w:rPr>
      </w:pPr>
      <w:del w:id="193" w:author="Bill" w:date="2017-02-20T00:59:00Z">
        <w:r w:rsidRPr="006B6E74" w:rsidDel="006B6E74">
          <w:rPr>
            <w:rStyle w:val="aa"/>
            <w:noProof/>
            <w:rPrChange w:id="194" w:author="Bill" w:date="2017-02-20T00:59:00Z">
              <w:rPr>
                <w:rStyle w:val="aa"/>
                <w:noProof/>
              </w:rPr>
            </w:rPrChange>
          </w:rPr>
          <w:delText xml:space="preserve">3.6 </w:delText>
        </w:r>
        <w:r w:rsidRPr="006B6E74" w:rsidDel="006B6E74">
          <w:rPr>
            <w:rStyle w:val="aa"/>
            <w:rFonts w:hint="eastAsia"/>
            <w:noProof/>
            <w:rPrChange w:id="195" w:author="Bill" w:date="2017-02-20T00:59:00Z">
              <w:rPr>
                <w:rStyle w:val="aa"/>
                <w:rFonts w:hint="eastAsia"/>
                <w:noProof/>
              </w:rPr>
            </w:rPrChange>
          </w:rPr>
          <w:delText>开发守则</w:delText>
        </w:r>
        <w:r w:rsidDel="006B6E74">
          <w:rPr>
            <w:noProof/>
            <w:webHidden/>
          </w:rPr>
          <w:tab/>
          <w:delText>11</w:delText>
        </w:r>
      </w:del>
    </w:p>
    <w:p w:rsidR="00480BB2" w:rsidDel="006B6E74" w:rsidRDefault="00480BB2">
      <w:pPr>
        <w:pStyle w:val="10"/>
        <w:tabs>
          <w:tab w:val="right" w:leader="dot" w:pos="8302"/>
        </w:tabs>
        <w:rPr>
          <w:del w:id="196" w:author="Bill" w:date="2017-02-20T00:59:00Z"/>
          <w:rFonts w:eastAsiaTheme="minorEastAsia" w:cstheme="minorBidi"/>
          <w:b w:val="0"/>
          <w:bCs w:val="0"/>
          <w:noProof/>
          <w:sz w:val="21"/>
          <w:szCs w:val="22"/>
        </w:rPr>
      </w:pPr>
      <w:del w:id="197" w:author="Bill" w:date="2017-02-20T00:59:00Z">
        <w:r w:rsidRPr="006B6E74" w:rsidDel="006B6E74">
          <w:rPr>
            <w:rStyle w:val="aa"/>
            <w:noProof/>
            <w:rPrChange w:id="198" w:author="Bill" w:date="2017-02-20T00:59:00Z">
              <w:rPr>
                <w:rStyle w:val="aa"/>
                <w:noProof/>
              </w:rPr>
            </w:rPrChange>
          </w:rPr>
          <w:delText>4</w:delText>
        </w:r>
        <w:r w:rsidRPr="006B6E74" w:rsidDel="006B6E74">
          <w:rPr>
            <w:rStyle w:val="aa"/>
            <w:rFonts w:hint="eastAsia"/>
            <w:noProof/>
            <w:rPrChange w:id="199" w:author="Bill" w:date="2017-02-20T00:59:00Z">
              <w:rPr>
                <w:rStyle w:val="aa"/>
                <w:rFonts w:hint="eastAsia"/>
                <w:noProof/>
              </w:rPr>
            </w:rPrChange>
          </w:rPr>
          <w:delText>．备份管理</w:delText>
        </w:r>
        <w:r w:rsidDel="006B6E74">
          <w:rPr>
            <w:noProof/>
            <w:webHidden/>
          </w:rPr>
          <w:tab/>
          <w:delText>11</w:delText>
        </w:r>
      </w:del>
    </w:p>
    <w:p w:rsidR="00480BB2" w:rsidDel="006B6E74" w:rsidRDefault="00480BB2">
      <w:pPr>
        <w:pStyle w:val="10"/>
        <w:tabs>
          <w:tab w:val="right" w:leader="dot" w:pos="8302"/>
        </w:tabs>
        <w:rPr>
          <w:del w:id="200" w:author="Bill" w:date="2017-02-20T00:59:00Z"/>
          <w:rFonts w:eastAsiaTheme="minorEastAsia" w:cstheme="minorBidi"/>
          <w:b w:val="0"/>
          <w:bCs w:val="0"/>
          <w:noProof/>
          <w:sz w:val="21"/>
          <w:szCs w:val="22"/>
        </w:rPr>
      </w:pPr>
      <w:del w:id="201" w:author="Bill" w:date="2017-02-20T00:59:00Z">
        <w:r w:rsidRPr="006B6E74" w:rsidDel="006B6E74">
          <w:rPr>
            <w:rStyle w:val="aa"/>
            <w:noProof/>
            <w:rPrChange w:id="202" w:author="Bill" w:date="2017-02-20T00:59:00Z">
              <w:rPr>
                <w:rStyle w:val="aa"/>
                <w:noProof/>
              </w:rPr>
            </w:rPrChange>
          </w:rPr>
          <w:delText>5</w:delText>
        </w:r>
        <w:r w:rsidRPr="006B6E74" w:rsidDel="006B6E74">
          <w:rPr>
            <w:rStyle w:val="aa"/>
            <w:rFonts w:hint="eastAsia"/>
            <w:noProof/>
            <w:rPrChange w:id="203" w:author="Bill" w:date="2017-02-20T00:59:00Z">
              <w:rPr>
                <w:rStyle w:val="aa"/>
                <w:rFonts w:hint="eastAsia"/>
                <w:noProof/>
              </w:rPr>
            </w:rPrChange>
          </w:rPr>
          <w:delText>．</w:delText>
        </w:r>
        <w:r w:rsidRPr="006B6E74" w:rsidDel="006B6E74">
          <w:rPr>
            <w:rStyle w:val="aa"/>
            <w:noProof/>
            <w:rPrChange w:id="204" w:author="Bill" w:date="2017-02-20T00:59:00Z">
              <w:rPr>
                <w:rStyle w:val="aa"/>
                <w:noProof/>
              </w:rPr>
            </w:rPrChange>
          </w:rPr>
          <w:delText>SVN</w:delText>
        </w:r>
        <w:r w:rsidRPr="006B6E74" w:rsidDel="006B6E74">
          <w:rPr>
            <w:rStyle w:val="aa"/>
            <w:rFonts w:hint="eastAsia"/>
            <w:noProof/>
            <w:rPrChange w:id="205" w:author="Bill" w:date="2017-02-20T00:59:00Z">
              <w:rPr>
                <w:rStyle w:val="aa"/>
                <w:rFonts w:hint="eastAsia"/>
                <w:noProof/>
              </w:rPr>
            </w:rPrChange>
          </w:rPr>
          <w:delText>使用规范</w:delText>
        </w:r>
        <w:r w:rsidDel="006B6E74">
          <w:rPr>
            <w:noProof/>
            <w:webHidden/>
          </w:rPr>
          <w:tab/>
          <w:delText>12</w:delText>
        </w:r>
      </w:del>
    </w:p>
    <w:p w:rsidR="00480BB2" w:rsidDel="006B6E74" w:rsidRDefault="00480BB2">
      <w:pPr>
        <w:pStyle w:val="20"/>
        <w:tabs>
          <w:tab w:val="right" w:leader="dot" w:pos="8302"/>
        </w:tabs>
        <w:rPr>
          <w:del w:id="206" w:author="Bill" w:date="2017-02-20T00:59:00Z"/>
          <w:rFonts w:eastAsiaTheme="minorEastAsia" w:cstheme="minorBidi"/>
          <w:i w:val="0"/>
          <w:iCs w:val="0"/>
          <w:noProof/>
          <w:sz w:val="21"/>
          <w:szCs w:val="22"/>
        </w:rPr>
      </w:pPr>
      <w:del w:id="207" w:author="Bill" w:date="2017-02-20T00:59:00Z">
        <w:r w:rsidRPr="006B6E74" w:rsidDel="006B6E74">
          <w:rPr>
            <w:rStyle w:val="aa"/>
            <w:noProof/>
            <w:rPrChange w:id="208" w:author="Bill" w:date="2017-02-20T00:59:00Z">
              <w:rPr>
                <w:rStyle w:val="aa"/>
                <w:noProof/>
              </w:rPr>
            </w:rPrChange>
          </w:rPr>
          <w:delText>5.1</w:delText>
        </w:r>
        <w:r w:rsidRPr="006B6E74" w:rsidDel="006B6E74">
          <w:rPr>
            <w:rStyle w:val="aa"/>
            <w:rFonts w:hint="eastAsia"/>
            <w:noProof/>
            <w:rPrChange w:id="209" w:author="Bill" w:date="2017-02-20T00:59:00Z">
              <w:rPr>
                <w:rStyle w:val="aa"/>
                <w:rFonts w:hint="eastAsia"/>
                <w:noProof/>
              </w:rPr>
            </w:rPrChange>
          </w:rPr>
          <w:delText>先更新，再提交</w:delText>
        </w:r>
        <w:r w:rsidDel="006B6E74">
          <w:rPr>
            <w:noProof/>
            <w:webHidden/>
          </w:rPr>
          <w:tab/>
          <w:delText>12</w:delText>
        </w:r>
      </w:del>
    </w:p>
    <w:p w:rsidR="00480BB2" w:rsidDel="006B6E74" w:rsidRDefault="00480BB2">
      <w:pPr>
        <w:pStyle w:val="20"/>
        <w:tabs>
          <w:tab w:val="right" w:leader="dot" w:pos="8302"/>
        </w:tabs>
        <w:rPr>
          <w:del w:id="210" w:author="Bill" w:date="2017-02-20T00:59:00Z"/>
          <w:rFonts w:eastAsiaTheme="minorEastAsia" w:cstheme="minorBidi"/>
          <w:i w:val="0"/>
          <w:iCs w:val="0"/>
          <w:noProof/>
          <w:sz w:val="21"/>
          <w:szCs w:val="22"/>
        </w:rPr>
      </w:pPr>
      <w:del w:id="211" w:author="Bill" w:date="2017-02-20T00:59:00Z">
        <w:r w:rsidRPr="006B6E74" w:rsidDel="006B6E74">
          <w:rPr>
            <w:rStyle w:val="aa"/>
            <w:noProof/>
            <w:rPrChange w:id="212" w:author="Bill" w:date="2017-02-20T00:59:00Z">
              <w:rPr>
                <w:rStyle w:val="aa"/>
                <w:noProof/>
              </w:rPr>
            </w:rPrChange>
          </w:rPr>
          <w:delText>5.2</w:delText>
        </w:r>
        <w:r w:rsidRPr="006B6E74" w:rsidDel="006B6E74">
          <w:rPr>
            <w:rStyle w:val="aa"/>
            <w:rFonts w:hint="eastAsia"/>
            <w:noProof/>
            <w:rPrChange w:id="213" w:author="Bill" w:date="2017-02-20T00:59:00Z">
              <w:rPr>
                <w:rStyle w:val="aa"/>
                <w:rFonts w:hint="eastAsia"/>
                <w:noProof/>
              </w:rPr>
            </w:rPrChange>
          </w:rPr>
          <w:delText>一个提交尽量对应一个逻辑问题</w:delText>
        </w:r>
        <w:r w:rsidDel="006B6E74">
          <w:rPr>
            <w:noProof/>
            <w:webHidden/>
          </w:rPr>
          <w:tab/>
          <w:delText>12</w:delText>
        </w:r>
      </w:del>
    </w:p>
    <w:p w:rsidR="00480BB2" w:rsidDel="006B6E74" w:rsidRDefault="00480BB2">
      <w:pPr>
        <w:pStyle w:val="20"/>
        <w:tabs>
          <w:tab w:val="right" w:leader="dot" w:pos="8302"/>
        </w:tabs>
        <w:rPr>
          <w:del w:id="214" w:author="Bill" w:date="2017-02-20T00:59:00Z"/>
          <w:rFonts w:eastAsiaTheme="minorEastAsia" w:cstheme="minorBidi"/>
          <w:i w:val="0"/>
          <w:iCs w:val="0"/>
          <w:noProof/>
          <w:sz w:val="21"/>
          <w:szCs w:val="22"/>
        </w:rPr>
      </w:pPr>
      <w:del w:id="215" w:author="Bill" w:date="2017-02-20T00:59:00Z">
        <w:r w:rsidRPr="006B6E74" w:rsidDel="006B6E74">
          <w:rPr>
            <w:rStyle w:val="aa"/>
            <w:noProof/>
            <w:rPrChange w:id="216" w:author="Bill" w:date="2017-02-20T00:59:00Z">
              <w:rPr>
                <w:rStyle w:val="aa"/>
                <w:noProof/>
              </w:rPr>
            </w:rPrChange>
          </w:rPr>
          <w:delText>5.3</w:delText>
        </w:r>
        <w:r w:rsidRPr="006B6E74" w:rsidDel="006B6E74">
          <w:rPr>
            <w:rStyle w:val="aa"/>
            <w:rFonts w:hint="eastAsia"/>
            <w:noProof/>
            <w:rPrChange w:id="217" w:author="Bill" w:date="2017-02-20T00:59:00Z">
              <w:rPr>
                <w:rStyle w:val="aa"/>
                <w:rFonts w:hint="eastAsia"/>
                <w:noProof/>
              </w:rPr>
            </w:rPrChange>
          </w:rPr>
          <w:delText>多提交</w:delText>
        </w:r>
        <w:r w:rsidDel="006B6E74">
          <w:rPr>
            <w:noProof/>
            <w:webHidden/>
          </w:rPr>
          <w:tab/>
          <w:delText>12</w:delText>
        </w:r>
      </w:del>
    </w:p>
    <w:p w:rsidR="00480BB2" w:rsidDel="006B6E74" w:rsidRDefault="00480BB2">
      <w:pPr>
        <w:pStyle w:val="20"/>
        <w:tabs>
          <w:tab w:val="right" w:leader="dot" w:pos="8302"/>
        </w:tabs>
        <w:rPr>
          <w:del w:id="218" w:author="Bill" w:date="2017-02-20T00:59:00Z"/>
          <w:rFonts w:eastAsiaTheme="minorEastAsia" w:cstheme="minorBidi"/>
          <w:i w:val="0"/>
          <w:iCs w:val="0"/>
          <w:noProof/>
          <w:sz w:val="21"/>
          <w:szCs w:val="22"/>
        </w:rPr>
      </w:pPr>
      <w:del w:id="219" w:author="Bill" w:date="2017-02-20T00:59:00Z">
        <w:r w:rsidRPr="006B6E74" w:rsidDel="006B6E74">
          <w:rPr>
            <w:rStyle w:val="aa"/>
            <w:noProof/>
            <w:rPrChange w:id="220" w:author="Bill" w:date="2017-02-20T00:59:00Z">
              <w:rPr>
                <w:rStyle w:val="aa"/>
                <w:noProof/>
              </w:rPr>
            </w:rPrChange>
          </w:rPr>
          <w:delText>5.4</w:delText>
        </w:r>
        <w:r w:rsidRPr="006B6E74" w:rsidDel="006B6E74">
          <w:rPr>
            <w:rStyle w:val="aa"/>
            <w:rFonts w:hint="eastAsia"/>
            <w:noProof/>
            <w:rPrChange w:id="221" w:author="Bill" w:date="2017-02-20T00:59:00Z">
              <w:rPr>
                <w:rStyle w:val="aa"/>
                <w:rFonts w:hint="eastAsia"/>
                <w:noProof/>
              </w:rPr>
            </w:rPrChange>
          </w:rPr>
          <w:delText>不要提交不能通过编译的代码</w:delText>
        </w:r>
        <w:r w:rsidDel="006B6E74">
          <w:rPr>
            <w:noProof/>
            <w:webHidden/>
          </w:rPr>
          <w:tab/>
          <w:delText>12</w:delText>
        </w:r>
      </w:del>
    </w:p>
    <w:p w:rsidR="00480BB2" w:rsidDel="006B6E74" w:rsidRDefault="00480BB2">
      <w:pPr>
        <w:pStyle w:val="20"/>
        <w:tabs>
          <w:tab w:val="right" w:leader="dot" w:pos="8302"/>
        </w:tabs>
        <w:rPr>
          <w:del w:id="222" w:author="Bill" w:date="2017-02-20T00:59:00Z"/>
          <w:rFonts w:eastAsiaTheme="minorEastAsia" w:cstheme="minorBidi"/>
          <w:i w:val="0"/>
          <w:iCs w:val="0"/>
          <w:noProof/>
          <w:sz w:val="21"/>
          <w:szCs w:val="22"/>
        </w:rPr>
      </w:pPr>
      <w:del w:id="223" w:author="Bill" w:date="2017-02-20T00:59:00Z">
        <w:r w:rsidRPr="006B6E74" w:rsidDel="006B6E74">
          <w:rPr>
            <w:rStyle w:val="aa"/>
            <w:noProof/>
            <w:rPrChange w:id="224" w:author="Bill" w:date="2017-02-20T00:59:00Z">
              <w:rPr>
                <w:rStyle w:val="aa"/>
                <w:noProof/>
              </w:rPr>
            </w:rPrChange>
          </w:rPr>
          <w:delText>5.6</w:delText>
        </w:r>
        <w:r w:rsidRPr="006B6E74" w:rsidDel="006B6E74">
          <w:rPr>
            <w:rStyle w:val="aa"/>
            <w:rFonts w:hint="eastAsia"/>
            <w:noProof/>
            <w:rPrChange w:id="225" w:author="Bill" w:date="2017-02-20T00:59:00Z">
              <w:rPr>
                <w:rStyle w:val="aa"/>
                <w:rFonts w:hint="eastAsia"/>
                <w:noProof/>
              </w:rPr>
            </w:rPrChange>
          </w:rPr>
          <w:delText>每次提交必须书写明晰的标注</w:delText>
        </w:r>
        <w:r w:rsidDel="006B6E74">
          <w:rPr>
            <w:noProof/>
            <w:webHidden/>
          </w:rPr>
          <w:tab/>
          <w:delText>13</w:delText>
        </w:r>
      </w:del>
    </w:p>
    <w:p w:rsidR="00480BB2" w:rsidDel="006B6E74" w:rsidRDefault="00480BB2">
      <w:pPr>
        <w:pStyle w:val="20"/>
        <w:tabs>
          <w:tab w:val="right" w:leader="dot" w:pos="8302"/>
        </w:tabs>
        <w:rPr>
          <w:del w:id="226" w:author="Bill" w:date="2017-02-20T00:59:00Z"/>
          <w:rFonts w:eastAsiaTheme="minorEastAsia" w:cstheme="minorBidi"/>
          <w:i w:val="0"/>
          <w:iCs w:val="0"/>
          <w:noProof/>
          <w:sz w:val="21"/>
          <w:szCs w:val="22"/>
        </w:rPr>
      </w:pPr>
      <w:del w:id="227" w:author="Bill" w:date="2017-02-20T00:59:00Z">
        <w:r w:rsidRPr="006B6E74" w:rsidDel="006B6E74">
          <w:rPr>
            <w:rStyle w:val="aa"/>
            <w:noProof/>
            <w:rPrChange w:id="228" w:author="Bill" w:date="2017-02-20T00:59:00Z">
              <w:rPr>
                <w:rStyle w:val="aa"/>
                <w:noProof/>
              </w:rPr>
            </w:rPrChange>
          </w:rPr>
          <w:delText>5.7</w:delText>
        </w:r>
        <w:r w:rsidRPr="006B6E74" w:rsidDel="006B6E74">
          <w:rPr>
            <w:rStyle w:val="aa"/>
            <w:rFonts w:hint="eastAsia"/>
            <w:noProof/>
            <w:rPrChange w:id="229" w:author="Bill" w:date="2017-02-20T00:59:00Z">
              <w:rPr>
                <w:rStyle w:val="aa"/>
                <w:rFonts w:hint="eastAsia"/>
                <w:noProof/>
              </w:rPr>
            </w:rPrChange>
          </w:rPr>
          <w:delText>提交时注意不要提交本地自动生成的文件</w:delText>
        </w:r>
        <w:r w:rsidDel="006B6E74">
          <w:rPr>
            <w:noProof/>
            <w:webHidden/>
          </w:rPr>
          <w:tab/>
          <w:delText>13</w:delText>
        </w:r>
      </w:del>
    </w:p>
    <w:p w:rsidR="00BF24F5" w:rsidDel="00480BB2" w:rsidRDefault="00BF24F5">
      <w:pPr>
        <w:pStyle w:val="10"/>
        <w:tabs>
          <w:tab w:val="right" w:leader="dot" w:pos="8302"/>
        </w:tabs>
        <w:rPr>
          <w:del w:id="230" w:author="Bill" w:date="2017-02-19T23:52:00Z"/>
          <w:rFonts w:eastAsiaTheme="minorEastAsia" w:cstheme="minorBidi"/>
          <w:b w:val="0"/>
          <w:bCs w:val="0"/>
          <w:noProof/>
          <w:sz w:val="21"/>
          <w:szCs w:val="22"/>
        </w:rPr>
      </w:pPr>
      <w:del w:id="231" w:author="Bill" w:date="2017-02-19T23:52:00Z">
        <w:r w:rsidRPr="00480BB2" w:rsidDel="00480BB2">
          <w:rPr>
            <w:rFonts w:hint="eastAsia"/>
            <w:noProof/>
            <w:rPrChange w:id="232" w:author="Bill" w:date="2017-02-19T23:52:00Z">
              <w:rPr>
                <w:rStyle w:val="aa"/>
                <w:rFonts w:hint="eastAsia"/>
                <w:b w:val="0"/>
                <w:bCs w:val="0"/>
                <w:noProof/>
              </w:rPr>
            </w:rPrChange>
          </w:rPr>
          <w:delText>文档类别使用对象</w:delText>
        </w:r>
        <w:r w:rsidDel="00480BB2">
          <w:rPr>
            <w:noProof/>
            <w:webHidden/>
          </w:rPr>
          <w:tab/>
          <w:delText>4</w:delText>
        </w:r>
      </w:del>
    </w:p>
    <w:p w:rsidR="00BF24F5" w:rsidDel="00480BB2" w:rsidRDefault="00BF24F5">
      <w:pPr>
        <w:pStyle w:val="10"/>
        <w:tabs>
          <w:tab w:val="right" w:leader="dot" w:pos="8302"/>
        </w:tabs>
        <w:rPr>
          <w:del w:id="233" w:author="Bill" w:date="2017-02-19T23:52:00Z"/>
          <w:rFonts w:eastAsiaTheme="minorEastAsia" w:cstheme="minorBidi"/>
          <w:b w:val="0"/>
          <w:bCs w:val="0"/>
          <w:noProof/>
          <w:sz w:val="21"/>
          <w:szCs w:val="22"/>
        </w:rPr>
      </w:pPr>
      <w:del w:id="234" w:author="Bill" w:date="2017-02-19T23:52:00Z">
        <w:r w:rsidRPr="00480BB2" w:rsidDel="00480BB2">
          <w:rPr>
            <w:noProof/>
            <w:rPrChange w:id="235" w:author="Bill" w:date="2017-02-19T23:52:00Z">
              <w:rPr>
                <w:rStyle w:val="aa"/>
                <w:b w:val="0"/>
                <w:bCs w:val="0"/>
                <w:noProof/>
              </w:rPr>
            </w:rPrChange>
          </w:rPr>
          <w:delText>1</w:delText>
        </w:r>
        <w:r w:rsidRPr="00480BB2" w:rsidDel="00480BB2">
          <w:rPr>
            <w:rFonts w:hint="eastAsia"/>
            <w:noProof/>
            <w:rPrChange w:id="236" w:author="Bill" w:date="2017-02-19T23:52:00Z">
              <w:rPr>
                <w:rStyle w:val="aa"/>
                <w:rFonts w:hint="eastAsia"/>
                <w:b w:val="0"/>
                <w:bCs w:val="0"/>
                <w:noProof/>
              </w:rPr>
            </w:rPrChange>
          </w:rPr>
          <w:delText>．引言</w:delText>
        </w:r>
        <w:r w:rsidDel="00480BB2">
          <w:rPr>
            <w:noProof/>
            <w:webHidden/>
          </w:rPr>
          <w:tab/>
          <w:delText>4</w:delText>
        </w:r>
      </w:del>
    </w:p>
    <w:p w:rsidR="00BF24F5" w:rsidDel="00480BB2" w:rsidRDefault="00BF24F5">
      <w:pPr>
        <w:pStyle w:val="20"/>
        <w:tabs>
          <w:tab w:val="right" w:leader="dot" w:pos="8302"/>
        </w:tabs>
        <w:rPr>
          <w:del w:id="237" w:author="Bill" w:date="2017-02-19T23:52:00Z"/>
          <w:rFonts w:eastAsiaTheme="minorEastAsia" w:cstheme="minorBidi"/>
          <w:i w:val="0"/>
          <w:iCs w:val="0"/>
          <w:noProof/>
          <w:sz w:val="21"/>
          <w:szCs w:val="22"/>
        </w:rPr>
      </w:pPr>
      <w:del w:id="238" w:author="Bill" w:date="2017-02-19T23:52:00Z">
        <w:r w:rsidRPr="00480BB2" w:rsidDel="00480BB2">
          <w:rPr>
            <w:noProof/>
            <w:rPrChange w:id="239" w:author="Bill" w:date="2017-02-19T23:52:00Z">
              <w:rPr>
                <w:rStyle w:val="aa"/>
                <w:i w:val="0"/>
                <w:iCs w:val="0"/>
                <w:noProof/>
              </w:rPr>
            </w:rPrChange>
          </w:rPr>
          <w:delText>1.1</w:delText>
        </w:r>
        <w:r w:rsidRPr="00480BB2" w:rsidDel="00480BB2">
          <w:rPr>
            <w:rFonts w:hint="eastAsia"/>
            <w:noProof/>
            <w:rPrChange w:id="240" w:author="Bill" w:date="2017-02-19T23:52:00Z">
              <w:rPr>
                <w:rStyle w:val="aa"/>
                <w:rFonts w:hint="eastAsia"/>
                <w:i w:val="0"/>
                <w:iCs w:val="0"/>
                <w:noProof/>
              </w:rPr>
            </w:rPrChange>
          </w:rPr>
          <w:delText>目的</w:delText>
        </w:r>
        <w:r w:rsidDel="00480BB2">
          <w:rPr>
            <w:noProof/>
            <w:webHidden/>
          </w:rPr>
          <w:tab/>
          <w:delText>4</w:delText>
        </w:r>
      </w:del>
    </w:p>
    <w:p w:rsidR="00BF24F5" w:rsidDel="00480BB2" w:rsidRDefault="00BF24F5">
      <w:pPr>
        <w:pStyle w:val="20"/>
        <w:tabs>
          <w:tab w:val="right" w:leader="dot" w:pos="8302"/>
        </w:tabs>
        <w:rPr>
          <w:del w:id="241" w:author="Bill" w:date="2017-02-19T23:52:00Z"/>
          <w:rFonts w:eastAsiaTheme="minorEastAsia" w:cstheme="minorBidi"/>
          <w:i w:val="0"/>
          <w:iCs w:val="0"/>
          <w:noProof/>
          <w:sz w:val="21"/>
          <w:szCs w:val="22"/>
        </w:rPr>
      </w:pPr>
      <w:del w:id="242" w:author="Bill" w:date="2017-02-19T23:52:00Z">
        <w:r w:rsidRPr="00480BB2" w:rsidDel="00480BB2">
          <w:rPr>
            <w:noProof/>
            <w:rPrChange w:id="243" w:author="Bill" w:date="2017-02-19T23:52:00Z">
              <w:rPr>
                <w:rStyle w:val="aa"/>
                <w:i w:val="0"/>
                <w:iCs w:val="0"/>
                <w:noProof/>
              </w:rPr>
            </w:rPrChange>
          </w:rPr>
          <w:delText>1.2</w:delText>
        </w:r>
        <w:r w:rsidRPr="00480BB2" w:rsidDel="00480BB2">
          <w:rPr>
            <w:rFonts w:hint="eastAsia"/>
            <w:noProof/>
            <w:rPrChange w:id="244" w:author="Bill" w:date="2017-02-19T23:52:00Z">
              <w:rPr>
                <w:rStyle w:val="aa"/>
                <w:rFonts w:hint="eastAsia"/>
                <w:i w:val="0"/>
                <w:iCs w:val="0"/>
                <w:noProof/>
              </w:rPr>
            </w:rPrChange>
          </w:rPr>
          <w:delText>范围</w:delText>
        </w:r>
        <w:r w:rsidDel="00480BB2">
          <w:rPr>
            <w:noProof/>
            <w:webHidden/>
          </w:rPr>
          <w:tab/>
          <w:delText>4</w:delText>
        </w:r>
      </w:del>
    </w:p>
    <w:p w:rsidR="00BF24F5" w:rsidDel="00480BB2" w:rsidRDefault="00BF24F5">
      <w:pPr>
        <w:pStyle w:val="20"/>
        <w:tabs>
          <w:tab w:val="right" w:leader="dot" w:pos="8302"/>
        </w:tabs>
        <w:rPr>
          <w:del w:id="245" w:author="Bill" w:date="2017-02-19T23:52:00Z"/>
          <w:rFonts w:eastAsiaTheme="minorEastAsia" w:cstheme="minorBidi"/>
          <w:i w:val="0"/>
          <w:iCs w:val="0"/>
          <w:noProof/>
          <w:sz w:val="21"/>
          <w:szCs w:val="22"/>
        </w:rPr>
      </w:pPr>
      <w:del w:id="246" w:author="Bill" w:date="2017-02-19T23:52:00Z">
        <w:r w:rsidRPr="00480BB2" w:rsidDel="00480BB2">
          <w:rPr>
            <w:noProof/>
            <w:rPrChange w:id="247" w:author="Bill" w:date="2017-02-19T23:52:00Z">
              <w:rPr>
                <w:rStyle w:val="aa"/>
                <w:i w:val="0"/>
                <w:iCs w:val="0"/>
                <w:noProof/>
              </w:rPr>
            </w:rPrChange>
          </w:rPr>
          <w:delText>1.3</w:delText>
        </w:r>
        <w:r w:rsidRPr="00480BB2" w:rsidDel="00480BB2">
          <w:rPr>
            <w:rFonts w:hint="eastAsia"/>
            <w:noProof/>
            <w:rPrChange w:id="248" w:author="Bill" w:date="2017-02-19T23:52:00Z">
              <w:rPr>
                <w:rStyle w:val="aa"/>
                <w:rFonts w:hint="eastAsia"/>
                <w:i w:val="0"/>
                <w:iCs w:val="0"/>
                <w:noProof/>
              </w:rPr>
            </w:rPrChange>
          </w:rPr>
          <w:delText>术语定义</w:delText>
        </w:r>
        <w:r w:rsidDel="00480BB2">
          <w:rPr>
            <w:noProof/>
            <w:webHidden/>
          </w:rPr>
          <w:tab/>
          <w:delText>4</w:delText>
        </w:r>
      </w:del>
    </w:p>
    <w:p w:rsidR="00BF24F5" w:rsidDel="00480BB2" w:rsidRDefault="00BF24F5">
      <w:pPr>
        <w:pStyle w:val="10"/>
        <w:tabs>
          <w:tab w:val="right" w:leader="dot" w:pos="8302"/>
        </w:tabs>
        <w:rPr>
          <w:del w:id="249" w:author="Bill" w:date="2017-02-19T23:52:00Z"/>
          <w:rFonts w:eastAsiaTheme="minorEastAsia" w:cstheme="minorBidi"/>
          <w:b w:val="0"/>
          <w:bCs w:val="0"/>
          <w:noProof/>
          <w:sz w:val="21"/>
          <w:szCs w:val="22"/>
        </w:rPr>
      </w:pPr>
      <w:del w:id="250" w:author="Bill" w:date="2017-02-19T23:52:00Z">
        <w:r w:rsidRPr="00480BB2" w:rsidDel="00480BB2">
          <w:rPr>
            <w:noProof/>
            <w:rPrChange w:id="251" w:author="Bill" w:date="2017-02-19T23:52:00Z">
              <w:rPr>
                <w:rStyle w:val="aa"/>
                <w:rFonts w:ascii="宋体"/>
                <w:b w:val="0"/>
                <w:bCs w:val="0"/>
                <w:noProof/>
              </w:rPr>
            </w:rPrChange>
          </w:rPr>
          <w:delText>2</w:delText>
        </w:r>
        <w:r w:rsidRPr="00480BB2" w:rsidDel="00480BB2">
          <w:rPr>
            <w:rFonts w:hint="eastAsia"/>
            <w:noProof/>
            <w:rPrChange w:id="252" w:author="Bill" w:date="2017-02-19T23:52:00Z">
              <w:rPr>
                <w:rStyle w:val="aa"/>
                <w:rFonts w:ascii="宋体" w:hint="eastAsia"/>
                <w:b w:val="0"/>
                <w:bCs w:val="0"/>
                <w:noProof/>
              </w:rPr>
            </w:rPrChange>
          </w:rPr>
          <w:delText>．版本管理</w:delText>
        </w:r>
        <w:r w:rsidDel="00480BB2">
          <w:rPr>
            <w:noProof/>
            <w:webHidden/>
          </w:rPr>
          <w:tab/>
          <w:delText>6</w:delText>
        </w:r>
      </w:del>
    </w:p>
    <w:p w:rsidR="00BF24F5" w:rsidDel="00480BB2" w:rsidRDefault="00BF24F5">
      <w:pPr>
        <w:pStyle w:val="20"/>
        <w:tabs>
          <w:tab w:val="right" w:leader="dot" w:pos="8302"/>
        </w:tabs>
        <w:rPr>
          <w:del w:id="253" w:author="Bill" w:date="2017-02-19T23:52:00Z"/>
          <w:rFonts w:eastAsiaTheme="minorEastAsia" w:cstheme="minorBidi"/>
          <w:i w:val="0"/>
          <w:iCs w:val="0"/>
          <w:noProof/>
          <w:sz w:val="21"/>
          <w:szCs w:val="22"/>
        </w:rPr>
      </w:pPr>
      <w:del w:id="254" w:author="Bill" w:date="2017-02-19T23:52:00Z">
        <w:r w:rsidRPr="00480BB2" w:rsidDel="00480BB2">
          <w:rPr>
            <w:noProof/>
            <w:rPrChange w:id="255" w:author="Bill" w:date="2017-02-19T23:52:00Z">
              <w:rPr>
                <w:rStyle w:val="aa"/>
                <w:i w:val="0"/>
                <w:iCs w:val="0"/>
                <w:noProof/>
              </w:rPr>
            </w:rPrChange>
          </w:rPr>
          <w:delText>2</w:delText>
        </w:r>
        <w:r w:rsidRPr="00480BB2" w:rsidDel="00480BB2">
          <w:rPr>
            <w:rFonts w:hint="eastAsia"/>
            <w:noProof/>
            <w:rPrChange w:id="256" w:author="Bill" w:date="2017-02-19T23:52:00Z">
              <w:rPr>
                <w:rStyle w:val="aa"/>
                <w:rFonts w:hint="eastAsia"/>
                <w:i w:val="0"/>
                <w:iCs w:val="0"/>
                <w:noProof/>
              </w:rPr>
            </w:rPrChange>
          </w:rPr>
          <w:delText>．</w:delText>
        </w:r>
        <w:r w:rsidRPr="00480BB2" w:rsidDel="00480BB2">
          <w:rPr>
            <w:noProof/>
            <w:rPrChange w:id="257" w:author="Bill" w:date="2017-02-19T23:52:00Z">
              <w:rPr>
                <w:rStyle w:val="aa"/>
                <w:i w:val="0"/>
                <w:iCs w:val="0"/>
                <w:noProof/>
              </w:rPr>
            </w:rPrChange>
          </w:rPr>
          <w:delText>1</w:delText>
        </w:r>
        <w:r w:rsidRPr="00480BB2" w:rsidDel="00480BB2">
          <w:rPr>
            <w:rFonts w:hint="eastAsia"/>
            <w:noProof/>
            <w:rPrChange w:id="258" w:author="Bill" w:date="2017-02-19T23:52:00Z">
              <w:rPr>
                <w:rStyle w:val="aa"/>
                <w:rFonts w:hint="eastAsia"/>
                <w:i w:val="0"/>
                <w:iCs w:val="0"/>
                <w:noProof/>
              </w:rPr>
            </w:rPrChange>
          </w:rPr>
          <w:delText>版本标识方法</w:delText>
        </w:r>
        <w:r w:rsidDel="00480BB2">
          <w:rPr>
            <w:noProof/>
            <w:webHidden/>
          </w:rPr>
          <w:tab/>
          <w:delText>6</w:delText>
        </w:r>
      </w:del>
    </w:p>
    <w:p w:rsidR="00BF24F5" w:rsidDel="00480BB2" w:rsidRDefault="00BF24F5">
      <w:pPr>
        <w:pStyle w:val="30"/>
        <w:tabs>
          <w:tab w:val="right" w:leader="dot" w:pos="8302"/>
        </w:tabs>
        <w:rPr>
          <w:del w:id="259" w:author="Bill" w:date="2017-02-19T23:52:00Z"/>
          <w:rFonts w:eastAsiaTheme="minorEastAsia" w:cstheme="minorBidi"/>
          <w:noProof/>
          <w:sz w:val="21"/>
          <w:szCs w:val="22"/>
        </w:rPr>
      </w:pPr>
      <w:del w:id="260" w:author="Bill" w:date="2017-02-19T23:52:00Z">
        <w:r w:rsidRPr="00480BB2" w:rsidDel="00480BB2">
          <w:rPr>
            <w:noProof/>
            <w:rPrChange w:id="261" w:author="Bill" w:date="2017-02-19T23:52:00Z">
              <w:rPr>
                <w:rStyle w:val="aa"/>
                <w:noProof/>
              </w:rPr>
            </w:rPrChange>
          </w:rPr>
          <w:delText>2</w:delText>
        </w:r>
        <w:r w:rsidRPr="00480BB2" w:rsidDel="00480BB2">
          <w:rPr>
            <w:rFonts w:hint="eastAsia"/>
            <w:noProof/>
            <w:rPrChange w:id="262" w:author="Bill" w:date="2017-02-19T23:52:00Z">
              <w:rPr>
                <w:rStyle w:val="aa"/>
                <w:rFonts w:hint="eastAsia"/>
                <w:noProof/>
              </w:rPr>
            </w:rPrChange>
          </w:rPr>
          <w:delText>．</w:delText>
        </w:r>
        <w:r w:rsidRPr="00480BB2" w:rsidDel="00480BB2">
          <w:rPr>
            <w:noProof/>
            <w:rPrChange w:id="263" w:author="Bill" w:date="2017-02-19T23:52:00Z">
              <w:rPr>
                <w:rStyle w:val="aa"/>
                <w:noProof/>
              </w:rPr>
            </w:rPrChange>
          </w:rPr>
          <w:delText>1</w:delText>
        </w:r>
        <w:r w:rsidRPr="00480BB2" w:rsidDel="00480BB2">
          <w:rPr>
            <w:rFonts w:hint="eastAsia"/>
            <w:noProof/>
            <w:rPrChange w:id="264" w:author="Bill" w:date="2017-02-19T23:52:00Z">
              <w:rPr>
                <w:rStyle w:val="aa"/>
                <w:rFonts w:hint="eastAsia"/>
                <w:noProof/>
              </w:rPr>
            </w:rPrChange>
          </w:rPr>
          <w:delText>．</w:delText>
        </w:r>
        <w:r w:rsidRPr="00480BB2" w:rsidDel="00480BB2">
          <w:rPr>
            <w:noProof/>
            <w:rPrChange w:id="265" w:author="Bill" w:date="2017-02-19T23:52:00Z">
              <w:rPr>
                <w:rStyle w:val="aa"/>
                <w:noProof/>
              </w:rPr>
            </w:rPrChange>
          </w:rPr>
          <w:delText>1</w:delText>
        </w:r>
        <w:r w:rsidRPr="00480BB2" w:rsidDel="00480BB2">
          <w:rPr>
            <w:rFonts w:hint="eastAsia"/>
            <w:noProof/>
            <w:rPrChange w:id="266" w:author="Bill" w:date="2017-02-19T23:52:00Z">
              <w:rPr>
                <w:rStyle w:val="aa"/>
                <w:rFonts w:hint="eastAsia"/>
                <w:noProof/>
              </w:rPr>
            </w:rPrChange>
          </w:rPr>
          <w:delText>版本标识说明</w:delText>
        </w:r>
        <w:r w:rsidDel="00480BB2">
          <w:rPr>
            <w:noProof/>
            <w:webHidden/>
          </w:rPr>
          <w:tab/>
          <w:delText>6</w:delText>
        </w:r>
      </w:del>
    </w:p>
    <w:p w:rsidR="00BF24F5" w:rsidDel="00480BB2" w:rsidRDefault="00BF24F5">
      <w:pPr>
        <w:pStyle w:val="20"/>
        <w:tabs>
          <w:tab w:val="right" w:leader="dot" w:pos="8302"/>
        </w:tabs>
        <w:rPr>
          <w:del w:id="267" w:author="Bill" w:date="2017-02-19T23:52:00Z"/>
          <w:rFonts w:eastAsiaTheme="minorEastAsia" w:cstheme="minorBidi"/>
          <w:i w:val="0"/>
          <w:iCs w:val="0"/>
          <w:noProof/>
          <w:sz w:val="21"/>
          <w:szCs w:val="22"/>
        </w:rPr>
      </w:pPr>
      <w:del w:id="268" w:author="Bill" w:date="2017-02-19T23:52:00Z">
        <w:r w:rsidRPr="00480BB2" w:rsidDel="00480BB2">
          <w:rPr>
            <w:noProof/>
            <w:rPrChange w:id="269" w:author="Bill" w:date="2017-02-19T23:52:00Z">
              <w:rPr>
                <w:rStyle w:val="aa"/>
                <w:i w:val="0"/>
                <w:iCs w:val="0"/>
                <w:noProof/>
              </w:rPr>
            </w:rPrChange>
          </w:rPr>
          <w:delText>2</w:delText>
        </w:r>
        <w:r w:rsidRPr="00480BB2" w:rsidDel="00480BB2">
          <w:rPr>
            <w:rFonts w:hint="eastAsia"/>
            <w:noProof/>
            <w:rPrChange w:id="270" w:author="Bill" w:date="2017-02-19T23:52:00Z">
              <w:rPr>
                <w:rStyle w:val="aa"/>
                <w:rFonts w:hint="eastAsia"/>
                <w:i w:val="0"/>
                <w:iCs w:val="0"/>
                <w:noProof/>
              </w:rPr>
            </w:rPrChange>
          </w:rPr>
          <w:delText>．</w:delText>
        </w:r>
        <w:r w:rsidRPr="00480BB2" w:rsidDel="00480BB2">
          <w:rPr>
            <w:noProof/>
            <w:rPrChange w:id="271" w:author="Bill" w:date="2017-02-19T23:52:00Z">
              <w:rPr>
                <w:rStyle w:val="aa"/>
                <w:i w:val="0"/>
                <w:iCs w:val="0"/>
                <w:noProof/>
              </w:rPr>
            </w:rPrChange>
          </w:rPr>
          <w:delText>2</w:delText>
        </w:r>
        <w:r w:rsidRPr="00480BB2" w:rsidDel="00480BB2">
          <w:rPr>
            <w:rFonts w:hint="eastAsia"/>
            <w:noProof/>
            <w:rPrChange w:id="272" w:author="Bill" w:date="2017-02-19T23:52:00Z">
              <w:rPr>
                <w:rStyle w:val="aa"/>
                <w:rFonts w:hint="eastAsia"/>
                <w:i w:val="0"/>
                <w:iCs w:val="0"/>
                <w:noProof/>
              </w:rPr>
            </w:rPrChange>
          </w:rPr>
          <w:delText>目录结构</w:delText>
        </w:r>
        <w:r w:rsidDel="00480BB2">
          <w:rPr>
            <w:noProof/>
            <w:webHidden/>
          </w:rPr>
          <w:tab/>
          <w:delText>6</w:delText>
        </w:r>
      </w:del>
    </w:p>
    <w:p w:rsidR="00BF24F5" w:rsidDel="00480BB2" w:rsidRDefault="00BF24F5">
      <w:pPr>
        <w:pStyle w:val="20"/>
        <w:tabs>
          <w:tab w:val="right" w:leader="dot" w:pos="8302"/>
        </w:tabs>
        <w:rPr>
          <w:del w:id="273" w:author="Bill" w:date="2017-02-19T23:52:00Z"/>
          <w:rFonts w:eastAsiaTheme="minorEastAsia" w:cstheme="minorBidi"/>
          <w:i w:val="0"/>
          <w:iCs w:val="0"/>
          <w:noProof/>
          <w:sz w:val="21"/>
          <w:szCs w:val="22"/>
        </w:rPr>
      </w:pPr>
      <w:del w:id="274" w:author="Bill" w:date="2017-02-19T23:52:00Z">
        <w:r w:rsidRPr="00480BB2" w:rsidDel="00480BB2">
          <w:rPr>
            <w:noProof/>
            <w:rPrChange w:id="275" w:author="Bill" w:date="2017-02-19T23:52:00Z">
              <w:rPr>
                <w:rStyle w:val="aa"/>
                <w:i w:val="0"/>
                <w:iCs w:val="0"/>
                <w:noProof/>
              </w:rPr>
            </w:rPrChange>
          </w:rPr>
          <w:delText>2</w:delText>
        </w:r>
        <w:r w:rsidRPr="00480BB2" w:rsidDel="00480BB2">
          <w:rPr>
            <w:rFonts w:hint="eastAsia"/>
            <w:noProof/>
            <w:rPrChange w:id="276" w:author="Bill" w:date="2017-02-19T23:52:00Z">
              <w:rPr>
                <w:rStyle w:val="aa"/>
                <w:rFonts w:hint="eastAsia"/>
                <w:i w:val="0"/>
                <w:iCs w:val="0"/>
                <w:noProof/>
              </w:rPr>
            </w:rPrChange>
          </w:rPr>
          <w:delText>．</w:delText>
        </w:r>
        <w:r w:rsidRPr="00480BB2" w:rsidDel="00480BB2">
          <w:rPr>
            <w:noProof/>
            <w:rPrChange w:id="277" w:author="Bill" w:date="2017-02-19T23:52:00Z">
              <w:rPr>
                <w:rStyle w:val="aa"/>
                <w:i w:val="0"/>
                <w:iCs w:val="0"/>
                <w:noProof/>
              </w:rPr>
            </w:rPrChange>
          </w:rPr>
          <w:delText>3</w:delText>
        </w:r>
        <w:r w:rsidRPr="00480BB2" w:rsidDel="00480BB2">
          <w:rPr>
            <w:rFonts w:hint="eastAsia"/>
            <w:noProof/>
            <w:rPrChange w:id="278" w:author="Bill" w:date="2017-02-19T23:52:00Z">
              <w:rPr>
                <w:rStyle w:val="aa"/>
                <w:rFonts w:hint="eastAsia"/>
                <w:i w:val="0"/>
                <w:iCs w:val="0"/>
                <w:noProof/>
              </w:rPr>
            </w:rPrChange>
          </w:rPr>
          <w:delText>版本的存放</w:delText>
        </w:r>
        <w:r w:rsidDel="00480BB2">
          <w:rPr>
            <w:noProof/>
            <w:webHidden/>
          </w:rPr>
          <w:tab/>
          <w:delText>7</w:delText>
        </w:r>
      </w:del>
    </w:p>
    <w:p w:rsidR="00BF24F5" w:rsidDel="00480BB2" w:rsidRDefault="00BF24F5">
      <w:pPr>
        <w:pStyle w:val="30"/>
        <w:tabs>
          <w:tab w:val="right" w:leader="dot" w:pos="8302"/>
        </w:tabs>
        <w:rPr>
          <w:del w:id="279" w:author="Bill" w:date="2017-02-19T23:52:00Z"/>
          <w:rFonts w:eastAsiaTheme="minorEastAsia" w:cstheme="minorBidi"/>
          <w:noProof/>
          <w:sz w:val="21"/>
          <w:szCs w:val="22"/>
        </w:rPr>
      </w:pPr>
      <w:del w:id="280" w:author="Bill" w:date="2017-02-19T23:52:00Z">
        <w:r w:rsidRPr="00480BB2" w:rsidDel="00480BB2">
          <w:rPr>
            <w:noProof/>
            <w:rPrChange w:id="281" w:author="Bill" w:date="2017-02-19T23:52:00Z">
              <w:rPr>
                <w:rStyle w:val="aa"/>
                <w:noProof/>
              </w:rPr>
            </w:rPrChange>
          </w:rPr>
          <w:delText>2.3.1 trunk</w:delText>
        </w:r>
        <w:r w:rsidDel="00480BB2">
          <w:rPr>
            <w:noProof/>
            <w:webHidden/>
          </w:rPr>
          <w:tab/>
          <w:delText>7</w:delText>
        </w:r>
      </w:del>
    </w:p>
    <w:p w:rsidR="00BF24F5" w:rsidDel="00480BB2" w:rsidRDefault="00BF24F5">
      <w:pPr>
        <w:pStyle w:val="30"/>
        <w:tabs>
          <w:tab w:val="right" w:leader="dot" w:pos="8302"/>
        </w:tabs>
        <w:rPr>
          <w:del w:id="282" w:author="Bill" w:date="2017-02-19T23:52:00Z"/>
          <w:rFonts w:eastAsiaTheme="minorEastAsia" w:cstheme="minorBidi"/>
          <w:noProof/>
          <w:sz w:val="21"/>
          <w:szCs w:val="22"/>
        </w:rPr>
      </w:pPr>
      <w:del w:id="283" w:author="Bill" w:date="2017-02-19T23:52:00Z">
        <w:r w:rsidRPr="00480BB2" w:rsidDel="00480BB2">
          <w:rPr>
            <w:noProof/>
            <w:rPrChange w:id="284" w:author="Bill" w:date="2017-02-19T23:52:00Z">
              <w:rPr>
                <w:rStyle w:val="aa"/>
                <w:noProof/>
              </w:rPr>
            </w:rPrChange>
          </w:rPr>
          <w:delText>2.3.2 branches</w:delText>
        </w:r>
        <w:r w:rsidDel="00480BB2">
          <w:rPr>
            <w:noProof/>
            <w:webHidden/>
          </w:rPr>
          <w:tab/>
          <w:delText>7</w:delText>
        </w:r>
      </w:del>
    </w:p>
    <w:p w:rsidR="00BF24F5" w:rsidDel="00480BB2" w:rsidRDefault="00BF24F5">
      <w:pPr>
        <w:pStyle w:val="30"/>
        <w:tabs>
          <w:tab w:val="right" w:leader="dot" w:pos="8302"/>
        </w:tabs>
        <w:rPr>
          <w:del w:id="285" w:author="Bill" w:date="2017-02-19T23:52:00Z"/>
          <w:rFonts w:eastAsiaTheme="minorEastAsia" w:cstheme="minorBidi"/>
          <w:noProof/>
          <w:sz w:val="21"/>
          <w:szCs w:val="22"/>
        </w:rPr>
      </w:pPr>
      <w:del w:id="286" w:author="Bill" w:date="2017-02-19T23:52:00Z">
        <w:r w:rsidRPr="00480BB2" w:rsidDel="00480BB2">
          <w:rPr>
            <w:noProof/>
            <w:rPrChange w:id="287" w:author="Bill" w:date="2017-02-19T23:52:00Z">
              <w:rPr>
                <w:rStyle w:val="aa"/>
                <w:noProof/>
              </w:rPr>
            </w:rPrChange>
          </w:rPr>
          <w:delText>2.3.3 tags</w:delText>
        </w:r>
        <w:r w:rsidDel="00480BB2">
          <w:rPr>
            <w:noProof/>
            <w:webHidden/>
          </w:rPr>
          <w:tab/>
          <w:delText>7</w:delText>
        </w:r>
      </w:del>
    </w:p>
    <w:p w:rsidR="00BF24F5" w:rsidDel="00480BB2" w:rsidRDefault="00BF24F5">
      <w:pPr>
        <w:pStyle w:val="30"/>
        <w:tabs>
          <w:tab w:val="right" w:leader="dot" w:pos="8302"/>
        </w:tabs>
        <w:rPr>
          <w:del w:id="288" w:author="Bill" w:date="2017-02-19T23:52:00Z"/>
          <w:rFonts w:eastAsiaTheme="minorEastAsia" w:cstheme="minorBidi"/>
          <w:noProof/>
          <w:sz w:val="21"/>
          <w:szCs w:val="22"/>
        </w:rPr>
      </w:pPr>
      <w:del w:id="289" w:author="Bill" w:date="2017-02-19T23:52:00Z">
        <w:r w:rsidRPr="00480BB2" w:rsidDel="00480BB2">
          <w:rPr>
            <w:noProof/>
            <w:rPrChange w:id="290" w:author="Bill" w:date="2017-02-19T23:52:00Z">
              <w:rPr>
                <w:rStyle w:val="aa"/>
                <w:noProof/>
              </w:rPr>
            </w:rPrChange>
          </w:rPr>
          <w:delText>2.3.4 files</w:delText>
        </w:r>
        <w:r w:rsidDel="00480BB2">
          <w:rPr>
            <w:noProof/>
            <w:webHidden/>
          </w:rPr>
          <w:tab/>
          <w:delText>7</w:delText>
        </w:r>
      </w:del>
    </w:p>
    <w:p w:rsidR="00BF24F5" w:rsidDel="00480BB2" w:rsidRDefault="00BF24F5">
      <w:pPr>
        <w:pStyle w:val="30"/>
        <w:tabs>
          <w:tab w:val="right" w:leader="dot" w:pos="8302"/>
        </w:tabs>
        <w:rPr>
          <w:del w:id="291" w:author="Bill" w:date="2017-02-19T23:52:00Z"/>
          <w:rFonts w:eastAsiaTheme="minorEastAsia" w:cstheme="minorBidi"/>
          <w:noProof/>
          <w:sz w:val="21"/>
          <w:szCs w:val="22"/>
        </w:rPr>
      </w:pPr>
      <w:del w:id="292" w:author="Bill" w:date="2017-02-19T23:52:00Z">
        <w:r w:rsidRPr="00480BB2" w:rsidDel="00480BB2">
          <w:rPr>
            <w:noProof/>
            <w:rPrChange w:id="293" w:author="Bill" w:date="2017-02-19T23:52:00Z">
              <w:rPr>
                <w:rStyle w:val="aa"/>
                <w:noProof/>
              </w:rPr>
            </w:rPrChange>
          </w:rPr>
          <w:delText>2.3.5 script</w:delText>
        </w:r>
        <w:r w:rsidDel="00480BB2">
          <w:rPr>
            <w:noProof/>
            <w:webHidden/>
          </w:rPr>
          <w:tab/>
          <w:delText>7</w:delText>
        </w:r>
      </w:del>
    </w:p>
    <w:p w:rsidR="00BF24F5" w:rsidDel="00480BB2" w:rsidRDefault="00BF24F5">
      <w:pPr>
        <w:pStyle w:val="30"/>
        <w:tabs>
          <w:tab w:val="right" w:leader="dot" w:pos="8302"/>
        </w:tabs>
        <w:rPr>
          <w:del w:id="294" w:author="Bill" w:date="2017-02-19T23:52:00Z"/>
          <w:rFonts w:eastAsiaTheme="minorEastAsia" w:cstheme="minorBidi"/>
          <w:noProof/>
          <w:sz w:val="21"/>
          <w:szCs w:val="22"/>
        </w:rPr>
      </w:pPr>
      <w:del w:id="295" w:author="Bill" w:date="2017-02-19T23:52:00Z">
        <w:r w:rsidRPr="00480BB2" w:rsidDel="00480BB2">
          <w:rPr>
            <w:noProof/>
            <w:rPrChange w:id="296" w:author="Bill" w:date="2017-02-19T23:52:00Z">
              <w:rPr>
                <w:rStyle w:val="aa"/>
                <w:noProof/>
              </w:rPr>
            </w:rPrChange>
          </w:rPr>
          <w:delText>2.3.6 sql</w:delText>
        </w:r>
        <w:r w:rsidDel="00480BB2">
          <w:rPr>
            <w:noProof/>
            <w:webHidden/>
          </w:rPr>
          <w:tab/>
          <w:delText>8</w:delText>
        </w:r>
      </w:del>
    </w:p>
    <w:p w:rsidR="00BF24F5" w:rsidDel="00480BB2" w:rsidRDefault="00BF24F5">
      <w:pPr>
        <w:pStyle w:val="20"/>
        <w:tabs>
          <w:tab w:val="right" w:leader="dot" w:pos="8302"/>
        </w:tabs>
        <w:rPr>
          <w:del w:id="297" w:author="Bill" w:date="2017-02-19T23:52:00Z"/>
          <w:rFonts w:eastAsiaTheme="minorEastAsia" w:cstheme="minorBidi"/>
          <w:i w:val="0"/>
          <w:iCs w:val="0"/>
          <w:noProof/>
          <w:sz w:val="21"/>
          <w:szCs w:val="22"/>
        </w:rPr>
      </w:pPr>
      <w:del w:id="298" w:author="Bill" w:date="2017-02-19T23:52:00Z">
        <w:r w:rsidRPr="00480BB2" w:rsidDel="00480BB2">
          <w:rPr>
            <w:noProof/>
            <w:rPrChange w:id="299" w:author="Bill" w:date="2017-02-19T23:52:00Z">
              <w:rPr>
                <w:rStyle w:val="aa"/>
                <w:i w:val="0"/>
                <w:iCs w:val="0"/>
                <w:noProof/>
              </w:rPr>
            </w:rPrChange>
          </w:rPr>
          <w:delText>2</w:delText>
        </w:r>
        <w:r w:rsidRPr="00480BB2" w:rsidDel="00480BB2">
          <w:rPr>
            <w:rFonts w:hint="eastAsia"/>
            <w:noProof/>
            <w:rPrChange w:id="300" w:author="Bill" w:date="2017-02-19T23:52:00Z">
              <w:rPr>
                <w:rStyle w:val="aa"/>
                <w:rFonts w:hint="eastAsia"/>
                <w:i w:val="0"/>
                <w:iCs w:val="0"/>
                <w:noProof/>
              </w:rPr>
            </w:rPrChange>
          </w:rPr>
          <w:delText>．</w:delText>
        </w:r>
        <w:r w:rsidRPr="00480BB2" w:rsidDel="00480BB2">
          <w:rPr>
            <w:noProof/>
            <w:rPrChange w:id="301" w:author="Bill" w:date="2017-02-19T23:52:00Z">
              <w:rPr>
                <w:rStyle w:val="aa"/>
                <w:i w:val="0"/>
                <w:iCs w:val="0"/>
                <w:noProof/>
              </w:rPr>
            </w:rPrChange>
          </w:rPr>
          <w:delText>4</w:delText>
        </w:r>
        <w:r w:rsidRPr="00480BB2" w:rsidDel="00480BB2">
          <w:rPr>
            <w:rFonts w:hint="eastAsia"/>
            <w:noProof/>
            <w:rPrChange w:id="302" w:author="Bill" w:date="2017-02-19T23:52:00Z">
              <w:rPr>
                <w:rStyle w:val="aa"/>
                <w:rFonts w:hint="eastAsia"/>
                <w:i w:val="0"/>
                <w:iCs w:val="0"/>
                <w:noProof/>
              </w:rPr>
            </w:rPrChange>
          </w:rPr>
          <w:delText>权限控制管理</w:delText>
        </w:r>
        <w:r w:rsidDel="00480BB2">
          <w:rPr>
            <w:noProof/>
            <w:webHidden/>
          </w:rPr>
          <w:tab/>
          <w:delText>8</w:delText>
        </w:r>
      </w:del>
    </w:p>
    <w:p w:rsidR="00BF24F5" w:rsidDel="00480BB2" w:rsidRDefault="00BF24F5">
      <w:pPr>
        <w:pStyle w:val="10"/>
        <w:tabs>
          <w:tab w:val="right" w:leader="dot" w:pos="8302"/>
        </w:tabs>
        <w:rPr>
          <w:del w:id="303" w:author="Bill" w:date="2017-02-19T23:52:00Z"/>
          <w:rFonts w:eastAsiaTheme="minorEastAsia" w:cstheme="minorBidi"/>
          <w:b w:val="0"/>
          <w:bCs w:val="0"/>
          <w:noProof/>
          <w:sz w:val="21"/>
          <w:szCs w:val="22"/>
        </w:rPr>
      </w:pPr>
      <w:del w:id="304" w:author="Bill" w:date="2017-02-19T23:52:00Z">
        <w:r w:rsidRPr="00480BB2" w:rsidDel="00480BB2">
          <w:rPr>
            <w:noProof/>
            <w:rPrChange w:id="305" w:author="Bill" w:date="2017-02-19T23:52:00Z">
              <w:rPr>
                <w:rStyle w:val="aa"/>
                <w:rFonts w:ascii="宋体"/>
                <w:b w:val="0"/>
                <w:bCs w:val="0"/>
                <w:noProof/>
              </w:rPr>
            </w:rPrChange>
          </w:rPr>
          <w:delText>3</w:delText>
        </w:r>
        <w:r w:rsidRPr="00480BB2" w:rsidDel="00480BB2">
          <w:rPr>
            <w:rFonts w:hint="eastAsia"/>
            <w:noProof/>
            <w:rPrChange w:id="306" w:author="Bill" w:date="2017-02-19T23:52:00Z">
              <w:rPr>
                <w:rStyle w:val="aa"/>
                <w:rFonts w:ascii="宋体" w:hint="eastAsia"/>
                <w:b w:val="0"/>
                <w:bCs w:val="0"/>
                <w:noProof/>
              </w:rPr>
            </w:rPrChange>
          </w:rPr>
          <w:delText>．更新管理（版本升级）</w:delText>
        </w:r>
        <w:r w:rsidDel="00480BB2">
          <w:rPr>
            <w:noProof/>
            <w:webHidden/>
          </w:rPr>
          <w:tab/>
          <w:delText>8</w:delText>
        </w:r>
      </w:del>
    </w:p>
    <w:p w:rsidR="00BF24F5" w:rsidDel="00480BB2" w:rsidRDefault="00BF24F5">
      <w:pPr>
        <w:pStyle w:val="20"/>
        <w:tabs>
          <w:tab w:val="right" w:leader="dot" w:pos="8302"/>
        </w:tabs>
        <w:rPr>
          <w:del w:id="307" w:author="Bill" w:date="2017-02-19T23:52:00Z"/>
          <w:rFonts w:eastAsiaTheme="minorEastAsia" w:cstheme="minorBidi"/>
          <w:i w:val="0"/>
          <w:iCs w:val="0"/>
          <w:noProof/>
          <w:sz w:val="21"/>
          <w:szCs w:val="22"/>
        </w:rPr>
      </w:pPr>
      <w:del w:id="308" w:author="Bill" w:date="2017-02-19T23:52:00Z">
        <w:r w:rsidRPr="00480BB2" w:rsidDel="00480BB2">
          <w:rPr>
            <w:noProof/>
            <w:rPrChange w:id="309" w:author="Bill" w:date="2017-02-19T23:52:00Z">
              <w:rPr>
                <w:rStyle w:val="aa"/>
                <w:i w:val="0"/>
                <w:iCs w:val="0"/>
                <w:noProof/>
              </w:rPr>
            </w:rPrChange>
          </w:rPr>
          <w:delText>3.1</w:delText>
        </w:r>
        <w:r w:rsidRPr="00480BB2" w:rsidDel="00480BB2">
          <w:rPr>
            <w:rFonts w:hint="eastAsia"/>
            <w:noProof/>
            <w:rPrChange w:id="310" w:author="Bill" w:date="2017-02-19T23:52:00Z">
              <w:rPr>
                <w:rStyle w:val="aa"/>
                <w:rFonts w:hint="eastAsia"/>
                <w:i w:val="0"/>
                <w:iCs w:val="0"/>
                <w:noProof/>
              </w:rPr>
            </w:rPrChange>
          </w:rPr>
          <w:delText>版本升级原则</w:delText>
        </w:r>
        <w:r w:rsidDel="00480BB2">
          <w:rPr>
            <w:noProof/>
            <w:webHidden/>
          </w:rPr>
          <w:tab/>
          <w:delText>8</w:delText>
        </w:r>
      </w:del>
    </w:p>
    <w:p w:rsidR="00BF24F5" w:rsidDel="00480BB2" w:rsidRDefault="00BF24F5">
      <w:pPr>
        <w:pStyle w:val="20"/>
        <w:tabs>
          <w:tab w:val="right" w:leader="dot" w:pos="8302"/>
        </w:tabs>
        <w:rPr>
          <w:del w:id="311" w:author="Bill" w:date="2017-02-19T23:52:00Z"/>
          <w:rFonts w:eastAsiaTheme="minorEastAsia" w:cstheme="minorBidi"/>
          <w:i w:val="0"/>
          <w:iCs w:val="0"/>
          <w:noProof/>
          <w:sz w:val="21"/>
          <w:szCs w:val="22"/>
        </w:rPr>
      </w:pPr>
      <w:del w:id="312" w:author="Bill" w:date="2017-02-19T23:52:00Z">
        <w:r w:rsidRPr="00480BB2" w:rsidDel="00480BB2">
          <w:rPr>
            <w:noProof/>
            <w:rPrChange w:id="313" w:author="Bill" w:date="2017-02-19T23:52:00Z">
              <w:rPr>
                <w:rStyle w:val="aa"/>
                <w:i w:val="0"/>
                <w:iCs w:val="0"/>
                <w:noProof/>
              </w:rPr>
            </w:rPrChange>
          </w:rPr>
          <w:delText xml:space="preserve">3.2 </w:delText>
        </w:r>
        <w:r w:rsidRPr="00480BB2" w:rsidDel="00480BB2">
          <w:rPr>
            <w:rFonts w:hint="eastAsia"/>
            <w:noProof/>
            <w:rPrChange w:id="314" w:author="Bill" w:date="2017-02-19T23:52:00Z">
              <w:rPr>
                <w:rStyle w:val="aa"/>
                <w:rFonts w:hint="eastAsia"/>
                <w:i w:val="0"/>
                <w:iCs w:val="0"/>
                <w:noProof/>
              </w:rPr>
            </w:rPrChange>
          </w:rPr>
          <w:delText>新版本的发布</w:delText>
        </w:r>
        <w:r w:rsidDel="00480BB2">
          <w:rPr>
            <w:noProof/>
            <w:webHidden/>
          </w:rPr>
          <w:tab/>
          <w:delText>8</w:delText>
        </w:r>
      </w:del>
    </w:p>
    <w:p w:rsidR="00BF24F5" w:rsidDel="00480BB2" w:rsidRDefault="00BF24F5">
      <w:pPr>
        <w:pStyle w:val="30"/>
        <w:tabs>
          <w:tab w:val="right" w:leader="dot" w:pos="8302"/>
        </w:tabs>
        <w:rPr>
          <w:del w:id="315" w:author="Bill" w:date="2017-02-19T23:52:00Z"/>
          <w:rFonts w:eastAsiaTheme="minorEastAsia" w:cstheme="minorBidi"/>
          <w:noProof/>
          <w:sz w:val="21"/>
          <w:szCs w:val="22"/>
        </w:rPr>
      </w:pPr>
      <w:del w:id="316" w:author="Bill" w:date="2017-02-19T23:52:00Z">
        <w:r w:rsidRPr="00480BB2" w:rsidDel="00480BB2">
          <w:rPr>
            <w:noProof/>
            <w:rPrChange w:id="317" w:author="Bill" w:date="2017-02-19T23:52:00Z">
              <w:rPr>
                <w:rStyle w:val="aa"/>
                <w:noProof/>
              </w:rPr>
            </w:rPrChange>
          </w:rPr>
          <w:delText xml:space="preserve">3.2.1 </w:delText>
        </w:r>
        <w:r w:rsidRPr="00480BB2" w:rsidDel="00480BB2">
          <w:rPr>
            <w:rFonts w:hint="eastAsia"/>
            <w:noProof/>
            <w:rPrChange w:id="318" w:author="Bill" w:date="2017-02-19T23:52:00Z">
              <w:rPr>
                <w:rStyle w:val="aa"/>
                <w:rFonts w:hint="eastAsia"/>
                <w:noProof/>
              </w:rPr>
            </w:rPrChange>
          </w:rPr>
          <w:delText>版本管理流程说明</w:delText>
        </w:r>
        <w:r w:rsidDel="00480BB2">
          <w:rPr>
            <w:noProof/>
            <w:webHidden/>
          </w:rPr>
          <w:tab/>
          <w:delText>8</w:delText>
        </w:r>
      </w:del>
    </w:p>
    <w:p w:rsidR="00BF24F5" w:rsidDel="00480BB2" w:rsidRDefault="00BF24F5">
      <w:pPr>
        <w:pStyle w:val="30"/>
        <w:tabs>
          <w:tab w:val="right" w:leader="dot" w:pos="8302"/>
        </w:tabs>
        <w:rPr>
          <w:del w:id="319" w:author="Bill" w:date="2017-02-19T23:52:00Z"/>
          <w:rFonts w:eastAsiaTheme="minorEastAsia" w:cstheme="minorBidi"/>
          <w:noProof/>
          <w:sz w:val="21"/>
          <w:szCs w:val="22"/>
        </w:rPr>
      </w:pPr>
      <w:del w:id="320" w:author="Bill" w:date="2017-02-19T23:52:00Z">
        <w:r w:rsidRPr="00480BB2" w:rsidDel="00480BB2">
          <w:rPr>
            <w:noProof/>
            <w:rPrChange w:id="321" w:author="Bill" w:date="2017-02-19T23:52:00Z">
              <w:rPr>
                <w:rStyle w:val="aa"/>
                <w:noProof/>
              </w:rPr>
            </w:rPrChange>
          </w:rPr>
          <w:delText xml:space="preserve">3.2.2 </w:delText>
        </w:r>
        <w:r w:rsidRPr="00480BB2" w:rsidDel="00480BB2">
          <w:rPr>
            <w:rFonts w:hint="eastAsia"/>
            <w:noProof/>
            <w:rPrChange w:id="322" w:author="Bill" w:date="2017-02-19T23:52:00Z">
              <w:rPr>
                <w:rStyle w:val="aa"/>
                <w:rFonts w:hint="eastAsia"/>
                <w:noProof/>
              </w:rPr>
            </w:rPrChange>
          </w:rPr>
          <w:delText>版本管理简略流程图</w:delText>
        </w:r>
        <w:r w:rsidDel="00480BB2">
          <w:rPr>
            <w:noProof/>
            <w:webHidden/>
          </w:rPr>
          <w:tab/>
          <w:delText>9</w:delText>
        </w:r>
      </w:del>
    </w:p>
    <w:p w:rsidR="00BF24F5" w:rsidDel="00480BB2" w:rsidRDefault="00BF24F5">
      <w:pPr>
        <w:pStyle w:val="30"/>
        <w:tabs>
          <w:tab w:val="right" w:leader="dot" w:pos="8302"/>
        </w:tabs>
        <w:rPr>
          <w:del w:id="323" w:author="Bill" w:date="2017-02-19T23:52:00Z"/>
          <w:rFonts w:eastAsiaTheme="minorEastAsia" w:cstheme="minorBidi"/>
          <w:noProof/>
          <w:sz w:val="21"/>
          <w:szCs w:val="22"/>
        </w:rPr>
      </w:pPr>
      <w:del w:id="324" w:author="Bill" w:date="2017-02-19T23:52:00Z">
        <w:r w:rsidRPr="00480BB2" w:rsidDel="00480BB2">
          <w:rPr>
            <w:noProof/>
            <w:rPrChange w:id="325" w:author="Bill" w:date="2017-02-19T23:52:00Z">
              <w:rPr>
                <w:rStyle w:val="aa"/>
                <w:noProof/>
              </w:rPr>
            </w:rPrChange>
          </w:rPr>
          <w:delText xml:space="preserve">3.2.3 </w:delText>
        </w:r>
        <w:r w:rsidRPr="00480BB2" w:rsidDel="00480BB2">
          <w:rPr>
            <w:rFonts w:hint="eastAsia"/>
            <w:noProof/>
            <w:rPrChange w:id="326" w:author="Bill" w:date="2017-02-19T23:52:00Z">
              <w:rPr>
                <w:rStyle w:val="aa"/>
                <w:rFonts w:hint="eastAsia"/>
                <w:noProof/>
              </w:rPr>
            </w:rPrChange>
          </w:rPr>
          <w:delText>角色定位说明</w:delText>
        </w:r>
        <w:r w:rsidDel="00480BB2">
          <w:rPr>
            <w:noProof/>
            <w:webHidden/>
          </w:rPr>
          <w:tab/>
          <w:delText>9</w:delText>
        </w:r>
      </w:del>
    </w:p>
    <w:p w:rsidR="00BF24F5" w:rsidDel="00480BB2" w:rsidRDefault="00BF24F5">
      <w:pPr>
        <w:pStyle w:val="30"/>
        <w:tabs>
          <w:tab w:val="right" w:leader="dot" w:pos="8302"/>
        </w:tabs>
        <w:rPr>
          <w:del w:id="327" w:author="Bill" w:date="2017-02-19T23:52:00Z"/>
          <w:rFonts w:eastAsiaTheme="minorEastAsia" w:cstheme="minorBidi"/>
          <w:noProof/>
          <w:sz w:val="21"/>
          <w:szCs w:val="22"/>
        </w:rPr>
      </w:pPr>
      <w:del w:id="328" w:author="Bill" w:date="2017-02-19T23:52:00Z">
        <w:r w:rsidRPr="00480BB2" w:rsidDel="00480BB2">
          <w:rPr>
            <w:noProof/>
            <w:rPrChange w:id="329" w:author="Bill" w:date="2017-02-19T23:52:00Z">
              <w:rPr>
                <w:rStyle w:val="aa"/>
                <w:noProof/>
              </w:rPr>
            </w:rPrChange>
          </w:rPr>
          <w:delText xml:space="preserve">3.2.4 </w:delText>
        </w:r>
        <w:r w:rsidRPr="00480BB2" w:rsidDel="00480BB2">
          <w:rPr>
            <w:rFonts w:hint="eastAsia"/>
            <w:noProof/>
            <w:rPrChange w:id="330" w:author="Bill" w:date="2017-02-19T23:52:00Z">
              <w:rPr>
                <w:rStyle w:val="aa"/>
                <w:rFonts w:hint="eastAsia"/>
                <w:noProof/>
              </w:rPr>
            </w:rPrChange>
          </w:rPr>
          <w:delText>版本管理守则</w:delText>
        </w:r>
        <w:r w:rsidDel="00480BB2">
          <w:rPr>
            <w:noProof/>
            <w:webHidden/>
          </w:rPr>
          <w:tab/>
          <w:delText>10</w:delText>
        </w:r>
      </w:del>
    </w:p>
    <w:p w:rsidR="00BF24F5" w:rsidDel="00480BB2" w:rsidRDefault="00BF24F5">
      <w:pPr>
        <w:pStyle w:val="10"/>
        <w:tabs>
          <w:tab w:val="right" w:leader="dot" w:pos="8302"/>
        </w:tabs>
        <w:rPr>
          <w:del w:id="331" w:author="Bill" w:date="2017-02-19T23:52:00Z"/>
          <w:rFonts w:eastAsiaTheme="minorEastAsia" w:cstheme="minorBidi"/>
          <w:b w:val="0"/>
          <w:bCs w:val="0"/>
          <w:noProof/>
          <w:sz w:val="21"/>
          <w:szCs w:val="22"/>
        </w:rPr>
      </w:pPr>
      <w:del w:id="332" w:author="Bill" w:date="2017-02-19T23:52:00Z">
        <w:r w:rsidRPr="00480BB2" w:rsidDel="00480BB2">
          <w:rPr>
            <w:noProof/>
            <w:rPrChange w:id="333" w:author="Bill" w:date="2017-02-19T23:52:00Z">
              <w:rPr>
                <w:rStyle w:val="aa"/>
                <w:b w:val="0"/>
                <w:bCs w:val="0"/>
                <w:noProof/>
              </w:rPr>
            </w:rPrChange>
          </w:rPr>
          <w:delText>4</w:delText>
        </w:r>
        <w:r w:rsidRPr="00480BB2" w:rsidDel="00480BB2">
          <w:rPr>
            <w:rFonts w:hint="eastAsia"/>
            <w:noProof/>
            <w:rPrChange w:id="334" w:author="Bill" w:date="2017-02-19T23:52:00Z">
              <w:rPr>
                <w:rStyle w:val="aa"/>
                <w:rFonts w:hint="eastAsia"/>
                <w:b w:val="0"/>
                <w:bCs w:val="0"/>
                <w:noProof/>
              </w:rPr>
            </w:rPrChange>
          </w:rPr>
          <w:delText>．备份管理</w:delText>
        </w:r>
        <w:r w:rsidDel="00480BB2">
          <w:rPr>
            <w:noProof/>
            <w:webHidden/>
          </w:rPr>
          <w:tab/>
          <w:delText>10</w:delText>
        </w:r>
      </w:del>
    </w:p>
    <w:p w:rsidR="00BF24F5" w:rsidDel="00480BB2" w:rsidRDefault="00BF24F5">
      <w:pPr>
        <w:pStyle w:val="10"/>
        <w:tabs>
          <w:tab w:val="right" w:leader="dot" w:pos="8302"/>
        </w:tabs>
        <w:rPr>
          <w:del w:id="335" w:author="Bill" w:date="2017-02-19T23:52:00Z"/>
          <w:rFonts w:eastAsiaTheme="minorEastAsia" w:cstheme="minorBidi"/>
          <w:b w:val="0"/>
          <w:bCs w:val="0"/>
          <w:noProof/>
          <w:sz w:val="21"/>
          <w:szCs w:val="22"/>
        </w:rPr>
      </w:pPr>
      <w:del w:id="336" w:author="Bill" w:date="2017-02-19T23:52:00Z">
        <w:r w:rsidRPr="00480BB2" w:rsidDel="00480BB2">
          <w:rPr>
            <w:noProof/>
            <w:rPrChange w:id="337" w:author="Bill" w:date="2017-02-19T23:52:00Z">
              <w:rPr>
                <w:rStyle w:val="aa"/>
                <w:b w:val="0"/>
                <w:bCs w:val="0"/>
                <w:noProof/>
              </w:rPr>
            </w:rPrChange>
          </w:rPr>
          <w:delText>5</w:delText>
        </w:r>
        <w:r w:rsidRPr="00480BB2" w:rsidDel="00480BB2">
          <w:rPr>
            <w:rFonts w:hint="eastAsia"/>
            <w:noProof/>
            <w:rPrChange w:id="338" w:author="Bill" w:date="2017-02-19T23:52:00Z">
              <w:rPr>
                <w:rStyle w:val="aa"/>
                <w:rFonts w:hint="eastAsia"/>
                <w:b w:val="0"/>
                <w:bCs w:val="0"/>
                <w:noProof/>
              </w:rPr>
            </w:rPrChange>
          </w:rPr>
          <w:delText>．</w:delText>
        </w:r>
        <w:r w:rsidRPr="00480BB2" w:rsidDel="00480BB2">
          <w:rPr>
            <w:noProof/>
            <w:rPrChange w:id="339" w:author="Bill" w:date="2017-02-19T23:52:00Z">
              <w:rPr>
                <w:rStyle w:val="aa"/>
                <w:b w:val="0"/>
                <w:bCs w:val="0"/>
                <w:noProof/>
              </w:rPr>
            </w:rPrChange>
          </w:rPr>
          <w:delText>SVN</w:delText>
        </w:r>
        <w:r w:rsidRPr="00480BB2" w:rsidDel="00480BB2">
          <w:rPr>
            <w:rFonts w:hint="eastAsia"/>
            <w:noProof/>
            <w:rPrChange w:id="340" w:author="Bill" w:date="2017-02-19T23:52:00Z">
              <w:rPr>
                <w:rStyle w:val="aa"/>
                <w:rFonts w:hint="eastAsia"/>
                <w:b w:val="0"/>
                <w:bCs w:val="0"/>
                <w:noProof/>
              </w:rPr>
            </w:rPrChange>
          </w:rPr>
          <w:delText>常用命令说明</w:delText>
        </w:r>
        <w:r w:rsidDel="00480BB2">
          <w:rPr>
            <w:noProof/>
            <w:webHidden/>
          </w:rPr>
          <w:tab/>
          <w:delText>10</w:delText>
        </w:r>
      </w:del>
    </w:p>
    <w:p w:rsidR="00943495" w:rsidRDefault="002B62DB" w:rsidP="00966EEC">
      <w:pPr>
        <w:rPr>
          <w:rFonts w:asciiTheme="minorHAnsi" w:hAnsiTheme="minorHAnsi"/>
          <w:b/>
          <w:bCs/>
          <w:i/>
          <w:iCs/>
          <w:caps/>
          <w:sz w:val="22"/>
          <w:szCs w:val="22"/>
          <w:u w:val="single"/>
        </w:rPr>
      </w:pPr>
      <w:r>
        <w:rPr>
          <w:rFonts w:asciiTheme="minorHAnsi" w:hAnsiTheme="minorHAnsi"/>
          <w:b/>
          <w:bCs/>
          <w:i/>
          <w:iCs/>
          <w:caps/>
          <w:sz w:val="22"/>
          <w:szCs w:val="22"/>
          <w:u w:val="single"/>
        </w:rPr>
        <w:fldChar w:fldCharType="end"/>
      </w:r>
      <w:bookmarkStart w:id="341" w:name="_GoBack"/>
      <w:bookmarkEnd w:id="341"/>
    </w:p>
    <w:p w:rsidR="000467CC" w:rsidRPr="00943495" w:rsidRDefault="00943495" w:rsidP="00943495">
      <w:pPr>
        <w:widowControl/>
        <w:jc w:val="left"/>
        <w:rPr>
          <w:rFonts w:asciiTheme="minorHAnsi" w:hAnsiTheme="minorHAnsi"/>
          <w:b/>
          <w:bCs/>
          <w:i/>
          <w:iCs/>
          <w:caps/>
          <w:sz w:val="22"/>
          <w:szCs w:val="22"/>
          <w:u w:val="single"/>
        </w:rPr>
      </w:pPr>
      <w:r>
        <w:rPr>
          <w:rFonts w:asciiTheme="minorHAnsi" w:hAnsiTheme="minorHAnsi"/>
          <w:b/>
          <w:bCs/>
          <w:i/>
          <w:iCs/>
          <w:caps/>
          <w:sz w:val="22"/>
          <w:szCs w:val="22"/>
          <w:u w:val="single"/>
        </w:rPr>
        <w:br w:type="page"/>
      </w:r>
    </w:p>
    <w:p w:rsidR="003561C1" w:rsidRDefault="003561C1" w:rsidP="008B33C9">
      <w:pPr>
        <w:pStyle w:val="1"/>
      </w:pPr>
      <w:bookmarkStart w:id="342" w:name="_Toc222026166"/>
      <w:bookmarkStart w:id="343" w:name="_Toc475315711"/>
      <w:r w:rsidRPr="003561C1">
        <w:rPr>
          <w:rFonts w:hint="eastAsia"/>
        </w:rPr>
        <w:lastRenderedPageBreak/>
        <w:t>文档类别使用对象</w:t>
      </w:r>
      <w:bookmarkEnd w:id="342"/>
      <w:bookmarkEnd w:id="343"/>
    </w:p>
    <w:p w:rsidR="003561C1" w:rsidRPr="003561C1" w:rsidRDefault="003561C1" w:rsidP="003561C1">
      <w:pPr>
        <w:rPr>
          <w:sz w:val="30"/>
          <w:szCs w:val="30"/>
        </w:rPr>
      </w:pPr>
      <w:r w:rsidRPr="003561C1">
        <w:rPr>
          <w:rFonts w:hint="eastAsia"/>
          <w:sz w:val="30"/>
          <w:szCs w:val="30"/>
        </w:rPr>
        <w:t>文档类别</w:t>
      </w:r>
    </w:p>
    <w:p w:rsidR="003561C1" w:rsidRDefault="003561C1" w:rsidP="003561C1"/>
    <w:p w:rsidR="003561C1" w:rsidRDefault="003561C1" w:rsidP="003561C1">
      <w:r>
        <w:rPr>
          <w:rFonts w:hint="eastAsia"/>
        </w:rPr>
        <w:t>该文档是为技术</w:t>
      </w:r>
      <w:r w:rsidR="005E6ED0">
        <w:rPr>
          <w:rFonts w:hint="eastAsia"/>
        </w:rPr>
        <w:t>部开</w:t>
      </w:r>
      <w:r w:rsidR="005E6ED0">
        <w:t>发</w:t>
      </w:r>
      <w:r w:rsidR="005E6ED0">
        <w:rPr>
          <w:rFonts w:hint="eastAsia"/>
        </w:rPr>
        <w:t>提供的</w:t>
      </w:r>
      <w:r>
        <w:rPr>
          <w:rFonts w:hint="eastAsia"/>
        </w:rPr>
        <w:t>版本管理规范性文件。</w:t>
      </w:r>
    </w:p>
    <w:p w:rsidR="003561C1" w:rsidRPr="005E6ED0" w:rsidRDefault="003561C1" w:rsidP="003561C1"/>
    <w:p w:rsidR="003561C1" w:rsidRPr="003561C1" w:rsidRDefault="003561C1" w:rsidP="003561C1">
      <w:pPr>
        <w:rPr>
          <w:sz w:val="30"/>
          <w:szCs w:val="30"/>
        </w:rPr>
      </w:pPr>
      <w:r w:rsidRPr="003561C1">
        <w:rPr>
          <w:rFonts w:hint="eastAsia"/>
          <w:sz w:val="30"/>
          <w:szCs w:val="30"/>
        </w:rPr>
        <w:t>使用对象</w:t>
      </w:r>
    </w:p>
    <w:p w:rsidR="003561C1" w:rsidRPr="003561C1" w:rsidRDefault="003561C1" w:rsidP="003561C1"/>
    <w:p w:rsidR="003561C1" w:rsidRPr="003561C1" w:rsidRDefault="003561C1" w:rsidP="003561C1">
      <w:r>
        <w:rPr>
          <w:rFonts w:hint="eastAsia"/>
        </w:rPr>
        <w:t>该文档使用对象为技术</w:t>
      </w:r>
      <w:r w:rsidR="005E6ED0">
        <w:rPr>
          <w:rFonts w:hint="eastAsia"/>
        </w:rPr>
        <w:t>部</w:t>
      </w:r>
      <w:r>
        <w:rPr>
          <w:rFonts w:hint="eastAsia"/>
        </w:rPr>
        <w:t>管理人员</w:t>
      </w:r>
      <w:r w:rsidR="005E6ED0">
        <w:rPr>
          <w:rFonts w:hint="eastAsia"/>
        </w:rPr>
        <w:t>和</w:t>
      </w:r>
      <w:r w:rsidR="005E6ED0">
        <w:t>开发人员</w:t>
      </w:r>
      <w:r>
        <w:rPr>
          <w:rFonts w:hint="eastAsia"/>
        </w:rPr>
        <w:t>，以及其他相关人员。未经许可，该文档不得提供给上述规定对象以外的人员阅读或使用。</w:t>
      </w:r>
    </w:p>
    <w:p w:rsidR="003561C1" w:rsidRPr="003561C1" w:rsidRDefault="003561C1" w:rsidP="003561C1">
      <w:pPr>
        <w:pStyle w:val="1"/>
      </w:pPr>
      <w:bookmarkStart w:id="344" w:name="_Toc475315712"/>
      <w:r w:rsidRPr="003561C1">
        <w:rPr>
          <w:rFonts w:hint="eastAsia"/>
        </w:rPr>
        <w:t>1</w:t>
      </w:r>
      <w:r w:rsidRPr="003561C1">
        <w:rPr>
          <w:rFonts w:hint="eastAsia"/>
        </w:rPr>
        <w:t>．引言</w:t>
      </w:r>
      <w:bookmarkEnd w:id="344"/>
    </w:p>
    <w:p w:rsidR="003561C1" w:rsidRDefault="003561C1" w:rsidP="003561C1">
      <w:pPr>
        <w:pStyle w:val="2"/>
      </w:pPr>
      <w:bookmarkStart w:id="345" w:name="_Toc475315713"/>
      <w:r>
        <w:rPr>
          <w:rFonts w:hint="eastAsia"/>
        </w:rPr>
        <w:t>1.1</w:t>
      </w:r>
      <w:r>
        <w:rPr>
          <w:rFonts w:hint="eastAsia"/>
        </w:rPr>
        <w:t>目的</w:t>
      </w:r>
      <w:bookmarkEnd w:id="345"/>
    </w:p>
    <w:p w:rsidR="003561C1" w:rsidRDefault="005E6ED0" w:rsidP="003561C1">
      <w:r>
        <w:rPr>
          <w:rFonts w:hint="eastAsia"/>
        </w:rPr>
        <w:t>本文档是为规范代</w:t>
      </w:r>
      <w:r>
        <w:t>码</w:t>
      </w:r>
      <w:r>
        <w:rPr>
          <w:rFonts w:hint="eastAsia"/>
        </w:rPr>
        <w:t>和文档</w:t>
      </w:r>
      <w:r w:rsidR="003561C1">
        <w:rPr>
          <w:rFonts w:hint="eastAsia"/>
        </w:rPr>
        <w:t>版本管理而制定的。</w:t>
      </w:r>
    </w:p>
    <w:p w:rsidR="003561C1" w:rsidRDefault="003561C1" w:rsidP="003561C1">
      <w:pPr>
        <w:pStyle w:val="2"/>
      </w:pPr>
      <w:bookmarkStart w:id="346" w:name="_Toc475315714"/>
      <w:r>
        <w:rPr>
          <w:rFonts w:hint="eastAsia"/>
        </w:rPr>
        <w:t>1.2</w:t>
      </w:r>
      <w:r>
        <w:rPr>
          <w:rFonts w:hint="eastAsia"/>
        </w:rPr>
        <w:t>范围</w:t>
      </w:r>
      <w:bookmarkEnd w:id="346"/>
    </w:p>
    <w:p w:rsidR="003561C1" w:rsidRDefault="003561C1" w:rsidP="003561C1">
      <w:r>
        <w:rPr>
          <w:rFonts w:hint="eastAsia"/>
        </w:rPr>
        <w:t>本文档为</w:t>
      </w:r>
      <w:r w:rsidR="005E6ED0">
        <w:rPr>
          <w:rFonts w:hint="eastAsia"/>
        </w:rPr>
        <w:t>技术</w:t>
      </w:r>
      <w:r>
        <w:rPr>
          <w:rFonts w:hint="eastAsia"/>
        </w:rPr>
        <w:t>部各人员提供有关版本管理规范的相关内容，包括：</w:t>
      </w:r>
    </w:p>
    <w:p w:rsidR="005E6ED0" w:rsidDel="00DE5A88" w:rsidRDefault="005E6ED0" w:rsidP="003561C1">
      <w:pPr>
        <w:pStyle w:val="a8"/>
        <w:numPr>
          <w:ilvl w:val="0"/>
          <w:numId w:val="2"/>
        </w:numPr>
        <w:ind w:firstLineChars="0"/>
        <w:rPr>
          <w:del w:id="347" w:author="Bill" w:date="2017-02-19T22:51:00Z"/>
          <w:rFonts w:ascii="黑体"/>
          <w:sz w:val="28"/>
          <w:szCs w:val="28"/>
        </w:rPr>
      </w:pPr>
      <w:del w:id="348" w:author="Bill" w:date="2017-02-19T22:51:00Z">
        <w:r w:rsidDel="00DE5A88">
          <w:rPr>
            <w:rFonts w:ascii="黑体" w:hint="eastAsia"/>
            <w:sz w:val="28"/>
            <w:szCs w:val="28"/>
          </w:rPr>
          <w:delText>版本</w:delText>
        </w:r>
        <w:r w:rsidDel="00DE5A88">
          <w:rPr>
            <w:rFonts w:ascii="黑体"/>
            <w:sz w:val="28"/>
            <w:szCs w:val="28"/>
          </w:rPr>
          <w:delText>管理</w:delText>
        </w:r>
        <w:r w:rsidDel="00DE5A88">
          <w:rPr>
            <w:rFonts w:ascii="黑体" w:hint="eastAsia"/>
            <w:sz w:val="28"/>
            <w:szCs w:val="28"/>
          </w:rPr>
          <w:delText>使用</w:delText>
        </w:r>
        <w:r w:rsidDel="00DE5A88">
          <w:rPr>
            <w:rFonts w:ascii="黑体"/>
            <w:sz w:val="28"/>
            <w:szCs w:val="28"/>
          </w:rPr>
          <w:delText>方法</w:delText>
        </w:r>
        <w:r w:rsidR="003561C1" w:rsidRPr="003561C1" w:rsidDel="00DE5A88">
          <w:rPr>
            <w:rFonts w:ascii="黑体" w:hint="eastAsia"/>
            <w:sz w:val="28"/>
            <w:szCs w:val="28"/>
          </w:rPr>
          <w:tab/>
        </w:r>
      </w:del>
    </w:p>
    <w:p w:rsidR="003561C1" w:rsidRPr="003561C1" w:rsidRDefault="003561C1" w:rsidP="003561C1">
      <w:pPr>
        <w:pStyle w:val="a8"/>
        <w:numPr>
          <w:ilvl w:val="0"/>
          <w:numId w:val="2"/>
        </w:numPr>
        <w:ind w:firstLineChars="0"/>
        <w:rPr>
          <w:rFonts w:ascii="黑体"/>
          <w:sz w:val="28"/>
          <w:szCs w:val="28"/>
        </w:rPr>
      </w:pPr>
      <w:r w:rsidRPr="003561C1">
        <w:rPr>
          <w:rFonts w:ascii="黑体" w:hint="eastAsia"/>
          <w:sz w:val="28"/>
          <w:szCs w:val="28"/>
        </w:rPr>
        <w:t>版本标识方法</w:t>
      </w:r>
    </w:p>
    <w:p w:rsidR="003561C1" w:rsidRPr="003561C1" w:rsidRDefault="003561C1" w:rsidP="003561C1">
      <w:pPr>
        <w:pStyle w:val="a8"/>
        <w:numPr>
          <w:ilvl w:val="0"/>
          <w:numId w:val="2"/>
        </w:numPr>
        <w:ind w:firstLineChars="0"/>
        <w:rPr>
          <w:rFonts w:ascii="黑体"/>
          <w:sz w:val="28"/>
          <w:szCs w:val="28"/>
        </w:rPr>
      </w:pPr>
      <w:r w:rsidRPr="003561C1">
        <w:rPr>
          <w:rFonts w:ascii="黑体" w:hint="eastAsia"/>
          <w:sz w:val="28"/>
          <w:szCs w:val="28"/>
        </w:rPr>
        <w:t>版本管理流程</w:t>
      </w:r>
    </w:p>
    <w:p w:rsidR="003561C1" w:rsidRPr="003561C1" w:rsidRDefault="003561C1" w:rsidP="003561C1">
      <w:pPr>
        <w:pStyle w:val="a8"/>
        <w:numPr>
          <w:ilvl w:val="0"/>
          <w:numId w:val="2"/>
        </w:numPr>
        <w:ind w:firstLineChars="0"/>
        <w:rPr>
          <w:rFonts w:ascii="黑体"/>
          <w:sz w:val="28"/>
          <w:szCs w:val="28"/>
        </w:rPr>
      </w:pPr>
      <w:r w:rsidRPr="003561C1">
        <w:rPr>
          <w:rFonts w:ascii="黑体" w:hint="eastAsia"/>
          <w:sz w:val="28"/>
          <w:szCs w:val="28"/>
        </w:rPr>
        <w:t>角色定位</w:t>
      </w:r>
    </w:p>
    <w:p w:rsidR="003561C1" w:rsidRPr="003561C1" w:rsidRDefault="00D94E67" w:rsidP="003561C1">
      <w:pPr>
        <w:pStyle w:val="a8"/>
        <w:numPr>
          <w:ilvl w:val="0"/>
          <w:numId w:val="2"/>
        </w:numPr>
        <w:ind w:firstLineChars="0"/>
        <w:rPr>
          <w:rFonts w:ascii="黑体"/>
          <w:sz w:val="28"/>
          <w:szCs w:val="28"/>
        </w:rPr>
      </w:pPr>
      <w:ins w:id="349" w:author="Bill" w:date="2017-02-20T00:31:00Z">
        <w:r>
          <w:rPr>
            <w:rFonts w:ascii="黑体" w:hint="eastAsia"/>
            <w:sz w:val="28"/>
            <w:szCs w:val="28"/>
          </w:rPr>
          <w:t>版本</w:t>
        </w:r>
        <w:r>
          <w:rPr>
            <w:rFonts w:ascii="黑体"/>
            <w:sz w:val="28"/>
            <w:szCs w:val="28"/>
          </w:rPr>
          <w:t>管理</w:t>
        </w:r>
        <w:r>
          <w:rPr>
            <w:rFonts w:ascii="黑体" w:hint="eastAsia"/>
            <w:sz w:val="28"/>
            <w:szCs w:val="28"/>
          </w:rPr>
          <w:t>规范</w:t>
        </w:r>
      </w:ins>
      <w:del w:id="350" w:author="Bill" w:date="2017-02-20T00:31:00Z">
        <w:r w:rsidR="003561C1" w:rsidRPr="003561C1" w:rsidDel="00D94E67">
          <w:rPr>
            <w:rFonts w:ascii="黑体" w:hint="eastAsia"/>
            <w:sz w:val="28"/>
            <w:szCs w:val="28"/>
          </w:rPr>
          <w:delText>SVN</w:delText>
        </w:r>
      </w:del>
      <w:del w:id="351" w:author="Bill" w:date="2017-02-19T22:51:00Z">
        <w:r w:rsidR="003561C1" w:rsidRPr="003561C1" w:rsidDel="00DE5A88">
          <w:rPr>
            <w:rFonts w:ascii="黑体" w:hint="eastAsia"/>
            <w:sz w:val="28"/>
            <w:szCs w:val="28"/>
          </w:rPr>
          <w:delText>常用命令</w:delText>
        </w:r>
      </w:del>
      <w:del w:id="352" w:author="Bill" w:date="2017-02-20T00:31:00Z">
        <w:r w:rsidR="003561C1" w:rsidRPr="003561C1" w:rsidDel="00D94E67">
          <w:rPr>
            <w:rFonts w:ascii="黑体" w:hint="eastAsia"/>
            <w:sz w:val="28"/>
            <w:szCs w:val="28"/>
          </w:rPr>
          <w:delText>说明</w:delText>
        </w:r>
      </w:del>
    </w:p>
    <w:p w:rsidR="003561C1" w:rsidRDefault="003561C1" w:rsidP="003561C1">
      <w:pPr>
        <w:pStyle w:val="2"/>
      </w:pPr>
      <w:bookmarkStart w:id="353" w:name="_1.3术语定义"/>
      <w:bookmarkStart w:id="354" w:name="_Toc475315715"/>
      <w:bookmarkEnd w:id="353"/>
      <w:r>
        <w:rPr>
          <w:rFonts w:hint="eastAsia"/>
        </w:rPr>
        <w:t>1.3</w:t>
      </w:r>
      <w:r>
        <w:rPr>
          <w:rFonts w:hint="eastAsia"/>
        </w:rPr>
        <w:t>术语定义</w:t>
      </w:r>
      <w:bookmarkEnd w:id="354"/>
    </w:p>
    <w:p w:rsidR="003561C1" w:rsidRPr="00D7611C" w:rsidRDefault="003561C1" w:rsidP="003561C1">
      <w:pPr>
        <w:rPr>
          <w:b/>
          <w:sz w:val="30"/>
          <w:szCs w:val="30"/>
        </w:rPr>
      </w:pPr>
      <w:r w:rsidRPr="00D7611C">
        <w:rPr>
          <w:b/>
          <w:sz w:val="30"/>
          <w:szCs w:val="30"/>
        </w:rPr>
        <w:t>SVN</w:t>
      </w:r>
    </w:p>
    <w:p w:rsidR="003561C1" w:rsidRDefault="003561C1" w:rsidP="003561C1">
      <w:r>
        <w:rPr>
          <w:rFonts w:hint="eastAsia"/>
        </w:rPr>
        <w:t>Svn</w:t>
      </w:r>
      <w:r>
        <w:rPr>
          <w:rFonts w:hint="eastAsia"/>
        </w:rPr>
        <w:t>是一个开源的版本控制系统</w:t>
      </w:r>
      <w:r>
        <w:rPr>
          <w:rFonts w:hint="eastAsia"/>
        </w:rPr>
        <w:t>Subversion</w:t>
      </w:r>
      <w:r>
        <w:rPr>
          <w:rFonts w:hint="eastAsia"/>
        </w:rPr>
        <w:t>的简称</w:t>
      </w:r>
    </w:p>
    <w:p w:rsidR="003561C1" w:rsidRDefault="003561C1" w:rsidP="003561C1"/>
    <w:p w:rsidR="003561C1" w:rsidRPr="003561C1" w:rsidRDefault="003561C1" w:rsidP="003561C1">
      <w:pPr>
        <w:rPr>
          <w:sz w:val="30"/>
          <w:szCs w:val="30"/>
        </w:rPr>
      </w:pPr>
      <w:r w:rsidRPr="003561C1">
        <w:rPr>
          <w:rFonts w:hint="eastAsia"/>
          <w:sz w:val="30"/>
          <w:szCs w:val="30"/>
        </w:rPr>
        <w:t>文档</w:t>
      </w:r>
    </w:p>
    <w:p w:rsidR="003561C1" w:rsidRDefault="00D7611C" w:rsidP="003561C1">
      <w:r>
        <w:rPr>
          <w:rFonts w:hint="eastAsia"/>
        </w:rPr>
        <w:t>上线所需的相关文档，包括部署手册，源码修改清单列表等</w:t>
      </w:r>
    </w:p>
    <w:p w:rsidR="00D7611C" w:rsidRDefault="00D7611C" w:rsidP="003561C1"/>
    <w:p w:rsidR="00D7611C" w:rsidRPr="003561C1" w:rsidRDefault="00D7611C" w:rsidP="00D7611C">
      <w:pPr>
        <w:rPr>
          <w:sz w:val="30"/>
          <w:szCs w:val="30"/>
        </w:rPr>
      </w:pPr>
      <w:r>
        <w:rPr>
          <w:rFonts w:hint="eastAsia"/>
          <w:sz w:val="30"/>
          <w:szCs w:val="30"/>
        </w:rPr>
        <w:t>脚本</w:t>
      </w:r>
    </w:p>
    <w:p w:rsidR="00D7611C" w:rsidRDefault="00D7611C" w:rsidP="00D7611C">
      <w:r>
        <w:rPr>
          <w:rFonts w:hint="eastAsia"/>
        </w:rPr>
        <w:t>上线所需的相关脚本，包括编译脚本等</w:t>
      </w:r>
    </w:p>
    <w:p w:rsidR="003561C1" w:rsidRDefault="003561C1" w:rsidP="003561C1"/>
    <w:p w:rsidR="00D7611C" w:rsidRPr="003561C1" w:rsidRDefault="00D7611C" w:rsidP="00D7611C">
      <w:pPr>
        <w:rPr>
          <w:sz w:val="30"/>
          <w:szCs w:val="30"/>
        </w:rPr>
      </w:pPr>
      <w:r>
        <w:rPr>
          <w:rFonts w:hint="eastAsia"/>
          <w:sz w:val="30"/>
          <w:szCs w:val="30"/>
        </w:rPr>
        <w:lastRenderedPageBreak/>
        <w:t>SQL</w:t>
      </w:r>
      <w:r>
        <w:rPr>
          <w:rFonts w:hint="eastAsia"/>
          <w:sz w:val="30"/>
          <w:szCs w:val="30"/>
        </w:rPr>
        <w:t>语句</w:t>
      </w:r>
    </w:p>
    <w:p w:rsidR="00D7611C" w:rsidRDefault="00D7611C" w:rsidP="00D7611C">
      <w:r>
        <w:rPr>
          <w:rFonts w:hint="eastAsia"/>
        </w:rPr>
        <w:t>上线所需的相关</w:t>
      </w:r>
      <w:r>
        <w:rPr>
          <w:rFonts w:hint="eastAsia"/>
        </w:rPr>
        <w:t>SQL</w:t>
      </w:r>
      <w:r>
        <w:rPr>
          <w:rFonts w:hint="eastAsia"/>
        </w:rPr>
        <w:t>语句，包括建表语句等</w:t>
      </w:r>
    </w:p>
    <w:p w:rsidR="00D7611C" w:rsidRPr="00D7611C" w:rsidRDefault="00D7611C" w:rsidP="003561C1"/>
    <w:p w:rsidR="003561C1" w:rsidRPr="003561C1" w:rsidRDefault="003561C1" w:rsidP="003561C1">
      <w:pPr>
        <w:rPr>
          <w:sz w:val="30"/>
          <w:szCs w:val="30"/>
        </w:rPr>
      </w:pPr>
      <w:r w:rsidRPr="003561C1">
        <w:rPr>
          <w:rFonts w:hint="eastAsia"/>
          <w:sz w:val="30"/>
          <w:szCs w:val="30"/>
        </w:rPr>
        <w:t>配置管理</w:t>
      </w:r>
    </w:p>
    <w:p w:rsidR="003561C1" w:rsidRDefault="003561C1" w:rsidP="003561C1">
      <w:r>
        <w:rPr>
          <w:rFonts w:hint="eastAsia"/>
        </w:rPr>
        <w:t>标识和确定系统中配置项的过程，在系统整个生存周期内控制这些项的投放和更动，记录并报告配置的状态和更动要求，验证配置项的完整性和正确性。</w:t>
      </w:r>
    </w:p>
    <w:p w:rsidR="003561C1" w:rsidRDefault="003561C1" w:rsidP="003561C1"/>
    <w:p w:rsidR="003561C1" w:rsidRPr="003561C1" w:rsidRDefault="003561C1" w:rsidP="003561C1">
      <w:pPr>
        <w:rPr>
          <w:sz w:val="30"/>
          <w:szCs w:val="30"/>
        </w:rPr>
      </w:pPr>
      <w:r w:rsidRPr="003561C1">
        <w:rPr>
          <w:rFonts w:hint="eastAsia"/>
          <w:sz w:val="30"/>
          <w:szCs w:val="30"/>
        </w:rPr>
        <w:t>软件配置</w:t>
      </w:r>
    </w:p>
    <w:p w:rsidR="003561C1" w:rsidRDefault="003561C1" w:rsidP="003561C1">
      <w:r>
        <w:rPr>
          <w:rFonts w:hint="eastAsia"/>
        </w:rPr>
        <w:t>软件的具体形态在某时刻的瞬时影像。</w:t>
      </w:r>
    </w:p>
    <w:p w:rsidR="003561C1" w:rsidRDefault="003561C1" w:rsidP="003561C1"/>
    <w:p w:rsidR="003561C1" w:rsidRPr="003561C1" w:rsidRDefault="003561C1" w:rsidP="003561C1">
      <w:pPr>
        <w:rPr>
          <w:sz w:val="30"/>
          <w:szCs w:val="30"/>
        </w:rPr>
      </w:pPr>
      <w:r w:rsidRPr="003561C1">
        <w:rPr>
          <w:rFonts w:hint="eastAsia"/>
          <w:sz w:val="30"/>
          <w:szCs w:val="30"/>
        </w:rPr>
        <w:t>配置项</w:t>
      </w:r>
    </w:p>
    <w:p w:rsidR="003561C1" w:rsidRDefault="003561C1" w:rsidP="003561C1">
      <w:r>
        <w:rPr>
          <w:rFonts w:hint="eastAsia"/>
        </w:rPr>
        <w:t>软件配置管理的对象称为配置项，如：源码。</w:t>
      </w:r>
    </w:p>
    <w:p w:rsidR="003561C1" w:rsidRDefault="003561C1" w:rsidP="003561C1"/>
    <w:p w:rsidR="003561C1" w:rsidRPr="003561C1" w:rsidRDefault="003561C1" w:rsidP="003561C1">
      <w:pPr>
        <w:rPr>
          <w:sz w:val="30"/>
          <w:szCs w:val="30"/>
        </w:rPr>
      </w:pPr>
      <w:r w:rsidRPr="003561C1">
        <w:rPr>
          <w:rFonts w:hint="eastAsia"/>
          <w:sz w:val="30"/>
          <w:szCs w:val="30"/>
        </w:rPr>
        <w:t>基线</w:t>
      </w:r>
    </w:p>
    <w:p w:rsidR="003561C1" w:rsidRDefault="003561C1" w:rsidP="003561C1">
      <w:r>
        <w:rPr>
          <w:rFonts w:hint="eastAsia"/>
        </w:rPr>
        <w:t>软件生存周期中各开发阶段末尾的标记，它的作用是把各阶段工作的划分更加明确化，使本来连续的工作在这些点上断开，使之便于检验和肯定阶段成果。</w:t>
      </w:r>
    </w:p>
    <w:p w:rsidR="003561C1" w:rsidRDefault="003561C1" w:rsidP="003561C1"/>
    <w:p w:rsidR="003561C1" w:rsidRPr="000F50A2" w:rsidDel="001D2E09" w:rsidRDefault="003561C1" w:rsidP="003561C1">
      <w:pPr>
        <w:rPr>
          <w:del w:id="355" w:author="Bill" w:date="2017-02-20T00:32:00Z"/>
          <w:sz w:val="30"/>
          <w:szCs w:val="30"/>
        </w:rPr>
      </w:pPr>
      <w:del w:id="356" w:author="Bill" w:date="2017-02-20T00:32:00Z">
        <w:r w:rsidRPr="000F50A2" w:rsidDel="001D2E09">
          <w:rPr>
            <w:rFonts w:hint="eastAsia"/>
            <w:sz w:val="30"/>
            <w:szCs w:val="30"/>
          </w:rPr>
          <w:delText>邮件服务</w:delText>
        </w:r>
      </w:del>
    </w:p>
    <w:p w:rsidR="00D55C01" w:rsidDel="001D2E09" w:rsidRDefault="003561C1" w:rsidP="003561C1">
      <w:pPr>
        <w:rPr>
          <w:del w:id="357" w:author="Bill" w:date="2017-02-20T00:32:00Z"/>
        </w:rPr>
      </w:pPr>
      <w:del w:id="358" w:author="Bill" w:date="2017-02-20T00:32:00Z">
        <w:r w:rsidDel="001D2E09">
          <w:rPr>
            <w:rFonts w:hint="eastAsia"/>
          </w:rPr>
          <w:delText>需求转达，标签转达时候，需要发送邮件通知对方或者回复对方</w:delText>
        </w:r>
      </w:del>
    </w:p>
    <w:p w:rsidR="00D55C01" w:rsidRPr="00D55C01" w:rsidDel="001D2E09" w:rsidRDefault="00D55C01" w:rsidP="003561C1">
      <w:pPr>
        <w:rPr>
          <w:del w:id="359" w:author="Bill" w:date="2017-02-20T00:32:00Z"/>
        </w:rPr>
      </w:pPr>
    </w:p>
    <w:p w:rsidR="003561C1" w:rsidRPr="000F50A2" w:rsidRDefault="003561C1" w:rsidP="003561C1">
      <w:pPr>
        <w:rPr>
          <w:sz w:val="30"/>
          <w:szCs w:val="30"/>
        </w:rPr>
      </w:pPr>
      <w:r w:rsidRPr="000F50A2">
        <w:rPr>
          <w:rFonts w:hint="eastAsia"/>
          <w:sz w:val="30"/>
          <w:szCs w:val="30"/>
        </w:rPr>
        <w:t>版本控制</w:t>
      </w:r>
    </w:p>
    <w:p w:rsidR="003561C1" w:rsidRDefault="003561C1" w:rsidP="003561C1">
      <w:r>
        <w:rPr>
          <w:rFonts w:hint="eastAsia"/>
        </w:rPr>
        <w:t>通过</w:t>
      </w:r>
      <w:r>
        <w:rPr>
          <w:rFonts w:hint="eastAsia"/>
        </w:rPr>
        <w:t>svn co</w:t>
      </w:r>
      <w:r>
        <w:rPr>
          <w:rFonts w:hint="eastAsia"/>
        </w:rPr>
        <w:t>把分支文件夹拷贝到开发环境进行开发，并进行版本控制</w:t>
      </w:r>
    </w:p>
    <w:p w:rsidR="003561C1" w:rsidRDefault="003561C1" w:rsidP="003561C1"/>
    <w:p w:rsidR="003561C1" w:rsidRPr="000F50A2" w:rsidRDefault="003561C1" w:rsidP="003561C1">
      <w:pPr>
        <w:rPr>
          <w:sz w:val="30"/>
          <w:szCs w:val="30"/>
        </w:rPr>
      </w:pPr>
      <w:r w:rsidRPr="000F50A2">
        <w:rPr>
          <w:rFonts w:hint="eastAsia"/>
          <w:sz w:val="30"/>
          <w:szCs w:val="30"/>
        </w:rPr>
        <w:t>版本管理</w:t>
      </w:r>
    </w:p>
    <w:p w:rsidR="003561C1" w:rsidRDefault="003561C1" w:rsidP="003561C1">
      <w:r>
        <w:rPr>
          <w:rFonts w:hint="eastAsia"/>
        </w:rPr>
        <w:t>根据需求，创建开发所需的分支</w:t>
      </w:r>
    </w:p>
    <w:p w:rsidR="003561C1" w:rsidRDefault="003561C1" w:rsidP="003561C1"/>
    <w:p w:rsidR="003561C1" w:rsidRPr="000F50A2" w:rsidRDefault="003561C1" w:rsidP="003561C1">
      <w:pPr>
        <w:rPr>
          <w:sz w:val="30"/>
          <w:szCs w:val="30"/>
        </w:rPr>
      </w:pPr>
      <w:r w:rsidRPr="000F50A2">
        <w:rPr>
          <w:rFonts w:hint="eastAsia"/>
          <w:sz w:val="30"/>
          <w:szCs w:val="30"/>
        </w:rPr>
        <w:t>标签管理</w:t>
      </w:r>
    </w:p>
    <w:p w:rsidR="003561C1" w:rsidRDefault="003561C1" w:rsidP="003561C1">
      <w:r>
        <w:rPr>
          <w:rFonts w:hint="eastAsia"/>
        </w:rPr>
        <w:t>为测试版本，上线版本创建标签</w:t>
      </w:r>
    </w:p>
    <w:p w:rsidR="003561C1" w:rsidRDefault="003561C1" w:rsidP="003561C1"/>
    <w:p w:rsidR="003561C1" w:rsidRPr="00957077" w:rsidRDefault="003561C1" w:rsidP="003561C1">
      <w:pPr>
        <w:rPr>
          <w:sz w:val="30"/>
          <w:szCs w:val="30"/>
        </w:rPr>
      </w:pPr>
      <w:r w:rsidRPr="00957077">
        <w:rPr>
          <w:rFonts w:hint="eastAsia"/>
          <w:sz w:val="30"/>
          <w:szCs w:val="30"/>
        </w:rPr>
        <w:t>版本更新</w:t>
      </w:r>
    </w:p>
    <w:p w:rsidR="003561C1" w:rsidRDefault="003561C1" w:rsidP="003561C1">
      <w:r>
        <w:rPr>
          <w:rFonts w:hint="eastAsia"/>
        </w:rPr>
        <w:t>通过</w:t>
      </w:r>
      <w:r>
        <w:rPr>
          <w:rFonts w:hint="eastAsia"/>
        </w:rPr>
        <w:t>svn ci</w:t>
      </w:r>
      <w:r>
        <w:rPr>
          <w:rFonts w:hint="eastAsia"/>
        </w:rPr>
        <w:t>定期备份修改内容，或通过</w:t>
      </w:r>
      <w:r>
        <w:rPr>
          <w:rFonts w:hint="eastAsia"/>
        </w:rPr>
        <w:t>svn update</w:t>
      </w:r>
      <w:r>
        <w:rPr>
          <w:rFonts w:hint="eastAsia"/>
        </w:rPr>
        <w:t>更新当前所开发的源码，或通过</w:t>
      </w:r>
      <w:r>
        <w:rPr>
          <w:rFonts w:hint="eastAsia"/>
        </w:rPr>
        <w:t>svn merge</w:t>
      </w:r>
      <w:r>
        <w:rPr>
          <w:rFonts w:hint="eastAsia"/>
        </w:rPr>
        <w:t>把主干新增内容更新至分支</w:t>
      </w:r>
    </w:p>
    <w:p w:rsidR="003561C1" w:rsidRDefault="003561C1" w:rsidP="003561C1"/>
    <w:p w:rsidR="003561C1" w:rsidRPr="00957077" w:rsidRDefault="003561C1" w:rsidP="003561C1">
      <w:pPr>
        <w:rPr>
          <w:sz w:val="30"/>
          <w:szCs w:val="30"/>
        </w:rPr>
      </w:pPr>
      <w:r w:rsidRPr="00957077">
        <w:rPr>
          <w:rFonts w:hint="eastAsia"/>
          <w:sz w:val="30"/>
          <w:szCs w:val="30"/>
        </w:rPr>
        <w:t>版本测试</w:t>
      </w:r>
    </w:p>
    <w:p w:rsidR="003561C1" w:rsidRDefault="00D55C01" w:rsidP="003561C1">
      <w:r>
        <w:rPr>
          <w:rFonts w:hint="eastAsia"/>
        </w:rPr>
        <w:t>通过</w:t>
      </w:r>
      <w:r>
        <w:rPr>
          <w:rFonts w:hint="eastAsia"/>
        </w:rPr>
        <w:t>svn export</w:t>
      </w:r>
      <w:r>
        <w:rPr>
          <w:rFonts w:hint="eastAsia"/>
        </w:rPr>
        <w:t>校验源码，</w:t>
      </w:r>
      <w:r w:rsidR="003561C1">
        <w:rPr>
          <w:rFonts w:hint="eastAsia"/>
        </w:rPr>
        <w:t>进行源码的比对，测试</w:t>
      </w:r>
    </w:p>
    <w:p w:rsidR="003561C1" w:rsidRDefault="003561C1" w:rsidP="003561C1"/>
    <w:p w:rsidR="003561C1" w:rsidRPr="00957077" w:rsidRDefault="003561C1" w:rsidP="003561C1">
      <w:pPr>
        <w:rPr>
          <w:sz w:val="30"/>
          <w:szCs w:val="30"/>
        </w:rPr>
      </w:pPr>
      <w:r w:rsidRPr="00957077">
        <w:rPr>
          <w:rFonts w:hint="eastAsia"/>
          <w:sz w:val="30"/>
          <w:szCs w:val="30"/>
        </w:rPr>
        <w:t>版本修复</w:t>
      </w:r>
    </w:p>
    <w:p w:rsidR="00D55C01" w:rsidRDefault="003561C1" w:rsidP="003561C1">
      <w:pPr>
        <w:rPr>
          <w:ins w:id="360" w:author="Bill" w:date="2017-02-20T00:32:00Z"/>
        </w:rPr>
      </w:pPr>
      <w:r>
        <w:rPr>
          <w:rFonts w:hint="eastAsia"/>
        </w:rPr>
        <w:t>对当前测试或上线版本出现的问题进行修复</w:t>
      </w:r>
    </w:p>
    <w:p w:rsidR="001D2E09" w:rsidRDefault="001D2E09" w:rsidP="003561C1">
      <w:pPr>
        <w:rPr>
          <w:rFonts w:hint="eastAsia"/>
        </w:rPr>
      </w:pPr>
    </w:p>
    <w:p w:rsidR="00BC27C3" w:rsidRPr="00BC27C3" w:rsidRDefault="00BC27C3" w:rsidP="003561C1">
      <w:pPr>
        <w:rPr>
          <w:sz w:val="30"/>
          <w:szCs w:val="30"/>
        </w:rPr>
      </w:pPr>
      <w:r w:rsidRPr="00BC27C3">
        <w:rPr>
          <w:rFonts w:hint="eastAsia"/>
          <w:sz w:val="30"/>
          <w:szCs w:val="30"/>
        </w:rPr>
        <w:t>版本冲突</w:t>
      </w:r>
    </w:p>
    <w:p w:rsidR="00BC27C3" w:rsidRPr="00D55C01" w:rsidRDefault="00BC27C3" w:rsidP="003561C1">
      <w:r>
        <w:rPr>
          <w:rFonts w:hint="eastAsia"/>
        </w:rPr>
        <w:t>由于修改了同一个文件，所以</w:t>
      </w:r>
      <w:r>
        <w:rPr>
          <w:rFonts w:hint="eastAsia"/>
        </w:rPr>
        <w:t>svn ci</w:t>
      </w:r>
      <w:r>
        <w:rPr>
          <w:rFonts w:hint="eastAsia"/>
        </w:rPr>
        <w:t>，</w:t>
      </w:r>
      <w:r>
        <w:rPr>
          <w:rFonts w:hint="eastAsia"/>
        </w:rPr>
        <w:t>svn merge</w:t>
      </w:r>
      <w:r>
        <w:rPr>
          <w:rFonts w:hint="eastAsia"/>
        </w:rPr>
        <w:t>以及</w:t>
      </w:r>
      <w:r>
        <w:rPr>
          <w:rFonts w:hint="eastAsia"/>
        </w:rPr>
        <w:t>svn up</w:t>
      </w:r>
      <w:r>
        <w:rPr>
          <w:rFonts w:hint="eastAsia"/>
        </w:rPr>
        <w:t>时会报错，造成了版</w:t>
      </w:r>
      <w:r>
        <w:rPr>
          <w:rFonts w:hint="eastAsia"/>
        </w:rPr>
        <w:lastRenderedPageBreak/>
        <w:t>本冲突问题。</w:t>
      </w:r>
    </w:p>
    <w:p w:rsidR="0092481A" w:rsidRDefault="0092481A" w:rsidP="0092481A">
      <w:pPr>
        <w:pStyle w:val="1"/>
        <w:rPr>
          <w:rFonts w:ascii="宋体"/>
          <w:sz w:val="32"/>
        </w:rPr>
      </w:pPr>
      <w:bookmarkStart w:id="361" w:name="_Toc222026173"/>
      <w:bookmarkStart w:id="362" w:name="_Toc475315716"/>
      <w:r>
        <w:rPr>
          <w:rFonts w:ascii="宋体"/>
          <w:sz w:val="32"/>
        </w:rPr>
        <w:t>2</w:t>
      </w:r>
      <w:r>
        <w:rPr>
          <w:rFonts w:ascii="宋体" w:hint="eastAsia"/>
          <w:sz w:val="32"/>
        </w:rPr>
        <w:t>．版本管理</w:t>
      </w:r>
      <w:bookmarkEnd w:id="361"/>
      <w:bookmarkEnd w:id="362"/>
    </w:p>
    <w:p w:rsidR="0092481A" w:rsidRPr="00C45490" w:rsidRDefault="0092481A" w:rsidP="00C45490">
      <w:pPr>
        <w:pStyle w:val="2"/>
      </w:pPr>
      <w:bookmarkStart w:id="363" w:name="_Toc222026174"/>
      <w:bookmarkStart w:id="364" w:name="_Toc475315717"/>
      <w:r w:rsidRPr="00C45490">
        <w:rPr>
          <w:rFonts w:hint="eastAsia"/>
        </w:rPr>
        <w:t>2</w:t>
      </w:r>
      <w:r w:rsidRPr="00C45490">
        <w:rPr>
          <w:rFonts w:hint="eastAsia"/>
        </w:rPr>
        <w:t>．</w:t>
      </w:r>
      <w:r w:rsidRPr="00C45490">
        <w:rPr>
          <w:rFonts w:hint="eastAsia"/>
        </w:rPr>
        <w:t>1</w:t>
      </w:r>
      <w:r w:rsidRPr="00C45490">
        <w:rPr>
          <w:rFonts w:hint="eastAsia"/>
        </w:rPr>
        <w:t>版本标识方法</w:t>
      </w:r>
      <w:bookmarkEnd w:id="363"/>
      <w:bookmarkEnd w:id="364"/>
    </w:p>
    <w:p w:rsidR="0092481A" w:rsidRDefault="0092481A" w:rsidP="0092481A">
      <w:pPr>
        <w:pStyle w:val="31"/>
        <w:ind w:left="0" w:firstLine="425"/>
      </w:pPr>
      <w:r>
        <w:rPr>
          <w:rFonts w:hint="eastAsia"/>
        </w:rPr>
        <w:t>为了使工作规范化、统一化，各</w:t>
      </w:r>
      <w:r w:rsidR="00C45490">
        <w:rPr>
          <w:rFonts w:hint="eastAsia"/>
        </w:rPr>
        <w:t>系统实行的版本标识管理方法分为：上线版本，测试</w:t>
      </w:r>
      <w:r>
        <w:rPr>
          <w:rFonts w:hint="eastAsia"/>
        </w:rPr>
        <w:t>版本</w:t>
      </w:r>
      <w:r w:rsidR="0079292E">
        <w:rPr>
          <w:rFonts w:hint="eastAsia"/>
        </w:rPr>
        <w:t>，</w:t>
      </w:r>
      <w:r w:rsidR="00C45490">
        <w:rPr>
          <w:rFonts w:hint="eastAsia"/>
        </w:rPr>
        <w:t>修复版本</w:t>
      </w:r>
      <w:r w:rsidR="00C1046D">
        <w:rPr>
          <w:rFonts w:hint="eastAsia"/>
        </w:rPr>
        <w:t>，文档版本，</w:t>
      </w:r>
      <w:r w:rsidR="0079292E">
        <w:rPr>
          <w:rFonts w:hint="eastAsia"/>
        </w:rPr>
        <w:t>脚本版本</w:t>
      </w:r>
      <w:r w:rsidR="00C1046D">
        <w:rPr>
          <w:rFonts w:hint="eastAsia"/>
        </w:rPr>
        <w:t>以及</w:t>
      </w:r>
      <w:r w:rsidR="00C1046D">
        <w:rPr>
          <w:rFonts w:hint="eastAsia"/>
        </w:rPr>
        <w:t>sql</w:t>
      </w:r>
      <w:r w:rsidR="00C1046D">
        <w:rPr>
          <w:rFonts w:hint="eastAsia"/>
        </w:rPr>
        <w:t>语句版本</w:t>
      </w:r>
      <w:r>
        <w:rPr>
          <w:rFonts w:hint="eastAsia"/>
        </w:rPr>
        <w:t>。</w:t>
      </w:r>
    </w:p>
    <w:p w:rsidR="0092481A" w:rsidRPr="00E73FD0" w:rsidRDefault="0092481A" w:rsidP="00C1046D">
      <w:pPr>
        <w:pStyle w:val="3"/>
      </w:pPr>
      <w:bookmarkStart w:id="365" w:name="_Toc222026175"/>
      <w:bookmarkStart w:id="366" w:name="_Toc475315718"/>
      <w:r w:rsidRPr="00E73FD0">
        <w:rPr>
          <w:rFonts w:hint="eastAsia"/>
        </w:rPr>
        <w:t>2</w:t>
      </w:r>
      <w:r w:rsidRPr="00E73FD0">
        <w:rPr>
          <w:rFonts w:hint="eastAsia"/>
        </w:rPr>
        <w:t>．</w:t>
      </w:r>
      <w:r w:rsidRPr="00E73FD0">
        <w:rPr>
          <w:rFonts w:hint="eastAsia"/>
        </w:rPr>
        <w:t>1</w:t>
      </w:r>
      <w:r w:rsidRPr="00E73FD0">
        <w:rPr>
          <w:rFonts w:hint="eastAsia"/>
        </w:rPr>
        <w:t>．</w:t>
      </w:r>
      <w:r w:rsidRPr="00E73FD0">
        <w:rPr>
          <w:rFonts w:hint="eastAsia"/>
        </w:rPr>
        <w:t>1</w:t>
      </w:r>
      <w:r w:rsidRPr="00E73FD0">
        <w:rPr>
          <w:rFonts w:hint="eastAsia"/>
        </w:rPr>
        <w:t>版本</w:t>
      </w:r>
      <w:bookmarkEnd w:id="365"/>
      <w:r w:rsidR="00C45490">
        <w:rPr>
          <w:rFonts w:hint="eastAsia"/>
        </w:rPr>
        <w:t>标识说明</w:t>
      </w:r>
      <w:bookmarkEnd w:id="366"/>
    </w:p>
    <w:p w:rsidR="0092481A" w:rsidRPr="00A80B73" w:rsidRDefault="005E6ED0" w:rsidP="0092481A">
      <w:pPr>
        <w:rPr>
          <w:sz w:val="30"/>
          <w:szCs w:val="30"/>
        </w:rPr>
      </w:pPr>
      <w:r>
        <w:rPr>
          <w:rFonts w:hint="eastAsia"/>
          <w:sz w:val="30"/>
          <w:szCs w:val="30"/>
        </w:rPr>
        <w:t>Live</w:t>
      </w:r>
      <w:r w:rsidR="00C45490" w:rsidRPr="00A80B73">
        <w:rPr>
          <w:rFonts w:hint="eastAsia"/>
          <w:sz w:val="30"/>
          <w:szCs w:val="30"/>
        </w:rPr>
        <w:t>版本：在生产环境上运行的正式版本。</w:t>
      </w:r>
    </w:p>
    <w:p w:rsidR="00C45490" w:rsidRPr="00A80B73" w:rsidRDefault="005E0119" w:rsidP="0092481A">
      <w:pPr>
        <w:rPr>
          <w:sz w:val="30"/>
          <w:szCs w:val="30"/>
        </w:rPr>
      </w:pPr>
      <w:r>
        <w:rPr>
          <w:rFonts w:hint="eastAsia"/>
          <w:sz w:val="30"/>
          <w:szCs w:val="30"/>
        </w:rPr>
        <w:t>Staging(</w:t>
      </w:r>
      <w:r>
        <w:rPr>
          <w:rFonts w:hint="eastAsia"/>
          <w:sz w:val="30"/>
          <w:szCs w:val="30"/>
        </w:rPr>
        <w:t>测试</w:t>
      </w:r>
      <w:r>
        <w:rPr>
          <w:rFonts w:hint="eastAsia"/>
          <w:sz w:val="30"/>
          <w:szCs w:val="30"/>
        </w:rPr>
        <w:t>)</w:t>
      </w:r>
      <w:r w:rsidR="00C45490" w:rsidRPr="00A80B73">
        <w:rPr>
          <w:rFonts w:hint="eastAsia"/>
          <w:sz w:val="30"/>
          <w:szCs w:val="30"/>
        </w:rPr>
        <w:t>版本：在</w:t>
      </w:r>
      <w:r w:rsidR="00C45490" w:rsidRPr="00A80B73">
        <w:rPr>
          <w:rFonts w:hint="eastAsia"/>
          <w:sz w:val="30"/>
          <w:szCs w:val="30"/>
        </w:rPr>
        <w:t>UAT</w:t>
      </w:r>
      <w:r>
        <w:rPr>
          <w:rFonts w:hint="eastAsia"/>
          <w:sz w:val="30"/>
          <w:szCs w:val="30"/>
        </w:rPr>
        <w:t>（用</w:t>
      </w:r>
      <w:r>
        <w:rPr>
          <w:sz w:val="30"/>
          <w:szCs w:val="30"/>
        </w:rPr>
        <w:t>户</w:t>
      </w:r>
      <w:r>
        <w:rPr>
          <w:rFonts w:hint="eastAsia"/>
          <w:sz w:val="30"/>
          <w:szCs w:val="30"/>
        </w:rPr>
        <w:t>验收）</w:t>
      </w:r>
      <w:r w:rsidR="00C45490" w:rsidRPr="00A80B73">
        <w:rPr>
          <w:rFonts w:hint="eastAsia"/>
          <w:sz w:val="30"/>
          <w:szCs w:val="30"/>
        </w:rPr>
        <w:t>环境上运行的测试版本。</w:t>
      </w:r>
    </w:p>
    <w:p w:rsidR="00C45490" w:rsidRPr="00A80B73" w:rsidRDefault="00C45490" w:rsidP="0092481A">
      <w:pPr>
        <w:rPr>
          <w:sz w:val="30"/>
          <w:szCs w:val="30"/>
        </w:rPr>
      </w:pPr>
      <w:r w:rsidRPr="00A80B73">
        <w:rPr>
          <w:rFonts w:hint="eastAsia"/>
          <w:sz w:val="30"/>
          <w:szCs w:val="30"/>
        </w:rPr>
        <w:t>修复版本：在生产环境上用于修复当前版本的补丁版本。</w:t>
      </w:r>
    </w:p>
    <w:p w:rsidR="00C1046D" w:rsidRPr="0079292E" w:rsidRDefault="0079292E" w:rsidP="00C1046D">
      <w:r>
        <w:rPr>
          <w:rFonts w:hint="eastAsia"/>
        </w:rPr>
        <w:t xml:space="preserve">   </w:t>
      </w:r>
    </w:p>
    <w:p w:rsidR="0092481A" w:rsidRPr="00965E50" w:rsidRDefault="00E71559" w:rsidP="00965E50">
      <w:pPr>
        <w:pStyle w:val="ac"/>
        <w:spacing w:after="120"/>
        <w:ind w:firstLine="0"/>
        <w:rPr>
          <w:rFonts w:ascii="黑体" w:eastAsia="黑体"/>
          <w:sz w:val="24"/>
          <w:szCs w:val="24"/>
        </w:rPr>
      </w:pPr>
      <w:ins w:id="367" w:author="Bill" w:date="2017-02-20T00:33:00Z">
        <w:r>
          <w:rPr>
            <w:rFonts w:ascii="黑体" w:eastAsia="黑体" w:hint="eastAsia"/>
            <w:sz w:val="24"/>
            <w:szCs w:val="24"/>
          </w:rPr>
          <w:t>Live版本</w:t>
        </w:r>
        <w:r>
          <w:rPr>
            <w:rFonts w:ascii="黑体" w:eastAsia="黑体"/>
            <w:sz w:val="24"/>
            <w:szCs w:val="24"/>
          </w:rPr>
          <w:t>号为</w:t>
        </w:r>
        <w:r>
          <w:rPr>
            <w:rFonts w:ascii="黑体" w:eastAsia="黑体" w:hint="eastAsia"/>
            <w:sz w:val="24"/>
            <w:szCs w:val="24"/>
          </w:rPr>
          <w:t>t</w:t>
        </w:r>
      </w:ins>
      <w:ins w:id="368" w:author="Bill" w:date="2017-02-20T00:11:00Z">
        <w:r w:rsidR="00A134DE">
          <w:rPr>
            <w:rFonts w:ascii="黑体" w:eastAsia="黑体"/>
            <w:sz w:val="24"/>
            <w:szCs w:val="24"/>
          </w:rPr>
          <w:t>ag_</w:t>
        </w:r>
      </w:ins>
      <w:ins w:id="369" w:author="Bill" w:date="2017-02-20T00:35:00Z">
        <w:r w:rsidR="00E75D73">
          <w:rPr>
            <w:rFonts w:ascii="黑体" w:eastAsia="黑体"/>
            <w:sz w:val="24"/>
            <w:szCs w:val="24"/>
          </w:rPr>
          <w:t>release</w:t>
        </w:r>
      </w:ins>
      <w:ins w:id="370" w:author="Bill" w:date="2017-02-20T00:38:00Z">
        <w:r w:rsidR="00E75D73">
          <w:rPr>
            <w:rFonts w:ascii="黑体" w:eastAsia="黑体"/>
            <w:sz w:val="24"/>
            <w:szCs w:val="24"/>
          </w:rPr>
          <w:t>_</w:t>
        </w:r>
      </w:ins>
      <w:ins w:id="371" w:author="Bill" w:date="2017-02-20T00:12:00Z">
        <w:r w:rsidR="00A134DE">
          <w:rPr>
            <w:rFonts w:ascii="黑体" w:eastAsia="黑体" w:hint="eastAsia"/>
            <w:sz w:val="24"/>
            <w:szCs w:val="24"/>
          </w:rPr>
          <w:t>加</w:t>
        </w:r>
        <w:r w:rsidR="00A134DE">
          <w:rPr>
            <w:rFonts w:ascii="黑体" w:eastAsia="黑体"/>
            <w:sz w:val="24"/>
            <w:szCs w:val="24"/>
          </w:rPr>
          <w:t xml:space="preserve">版本号，　</w:t>
        </w:r>
      </w:ins>
      <w:del w:id="372" w:author="Bill" w:date="2017-02-20T00:07:00Z">
        <w:r w:rsidR="0092481A" w:rsidRPr="00965E50" w:rsidDel="00A134DE">
          <w:rPr>
            <w:rFonts w:ascii="黑体" w:eastAsia="黑体" w:hint="eastAsia"/>
            <w:sz w:val="24"/>
            <w:szCs w:val="24"/>
          </w:rPr>
          <w:delText>以“</w:delText>
        </w:r>
        <w:r w:rsidR="00C45490" w:rsidRPr="00965E50" w:rsidDel="00A134DE">
          <w:rPr>
            <w:rFonts w:ascii="黑体" w:eastAsia="黑体" w:hint="eastAsia"/>
            <w:sz w:val="24"/>
            <w:szCs w:val="24"/>
          </w:rPr>
          <w:delText>acc</w:delText>
        </w:r>
        <w:r w:rsidR="0092481A" w:rsidRPr="00965E50" w:rsidDel="00A134DE">
          <w:rPr>
            <w:rFonts w:ascii="黑体" w:eastAsia="黑体" w:hint="eastAsia"/>
            <w:sz w:val="24"/>
            <w:szCs w:val="24"/>
          </w:rPr>
          <w:delText>”开头，版本号放后。</w:delText>
        </w:r>
      </w:del>
      <w:r w:rsidR="00C45490" w:rsidRPr="00965E50">
        <w:rPr>
          <w:rFonts w:ascii="黑体" w:eastAsia="黑体" w:hint="eastAsia"/>
          <w:sz w:val="24"/>
          <w:szCs w:val="24"/>
        </w:rPr>
        <w:t>版</w:t>
      </w:r>
      <w:r w:rsidR="0092481A" w:rsidRPr="00965E50">
        <w:rPr>
          <w:rFonts w:ascii="黑体" w:eastAsia="黑体" w:hint="eastAsia"/>
          <w:sz w:val="24"/>
          <w:szCs w:val="24"/>
        </w:rPr>
        <w:t>本号分</w:t>
      </w:r>
      <w:r w:rsidR="00C45490" w:rsidRPr="00965E50">
        <w:rPr>
          <w:rFonts w:ascii="黑体" w:eastAsia="黑体" w:hint="eastAsia"/>
          <w:sz w:val="24"/>
          <w:szCs w:val="24"/>
        </w:rPr>
        <w:t>2节：主版本号</w:t>
      </w:r>
      <w:ins w:id="373" w:author="Bill" w:date="2017-02-20T00:07:00Z">
        <w:r w:rsidR="00A134DE">
          <w:rPr>
            <w:rFonts w:ascii="黑体" w:eastAsia="黑体" w:hint="eastAsia"/>
            <w:sz w:val="24"/>
            <w:szCs w:val="24"/>
          </w:rPr>
          <w:t>从</w:t>
        </w:r>
        <w:r>
          <w:rPr>
            <w:rFonts w:ascii="黑体" w:eastAsia="黑体" w:hint="eastAsia"/>
            <w:sz w:val="24"/>
            <w:szCs w:val="24"/>
          </w:rPr>
          <w:t>1</w:t>
        </w:r>
      </w:ins>
      <w:del w:id="374" w:author="Bill" w:date="2017-02-20T00:07:00Z">
        <w:r w:rsidR="0079292E" w:rsidRPr="00965E50" w:rsidDel="00A134DE">
          <w:rPr>
            <w:rFonts w:ascii="黑体" w:eastAsia="黑体" w:hint="eastAsia"/>
            <w:sz w:val="24"/>
            <w:szCs w:val="24"/>
          </w:rPr>
          <w:delText>为上线时间点，由3节组成，</w:delText>
        </w:r>
        <w:r w:rsidR="0092481A" w:rsidRPr="00965E50" w:rsidDel="00A134DE">
          <w:rPr>
            <w:rFonts w:ascii="黑体" w:eastAsia="黑体" w:hint="eastAsia"/>
            <w:sz w:val="24"/>
            <w:szCs w:val="24"/>
          </w:rPr>
          <w:delText>每节之间以小数点（.）间隔。如</w:delText>
        </w:r>
        <w:r w:rsidR="0079292E" w:rsidRPr="00965E50" w:rsidDel="00A134DE">
          <w:rPr>
            <w:rFonts w:ascii="黑体" w:eastAsia="黑体" w:hint="eastAsia"/>
            <w:sz w:val="24"/>
            <w:szCs w:val="24"/>
          </w:rPr>
          <w:delText>acc_11.01.26</w:delText>
        </w:r>
        <w:r w:rsidR="0092481A" w:rsidRPr="00965E50" w:rsidDel="00A134DE">
          <w:rPr>
            <w:rFonts w:ascii="黑体" w:eastAsia="黑体" w:hint="eastAsia"/>
            <w:sz w:val="24"/>
            <w:szCs w:val="24"/>
          </w:rPr>
          <w:delText>表示主</w:delText>
        </w:r>
      </w:del>
      <w:del w:id="375" w:author="Bill" w:date="2017-02-20T00:08:00Z">
        <w:r w:rsidR="0092481A" w:rsidRPr="00965E50" w:rsidDel="00A134DE">
          <w:rPr>
            <w:rFonts w:ascii="黑体" w:eastAsia="黑体" w:hint="eastAsia"/>
            <w:sz w:val="24"/>
            <w:szCs w:val="24"/>
          </w:rPr>
          <w:delText>版本号为</w:delText>
        </w:r>
        <w:r w:rsidR="0079292E" w:rsidRPr="00965E50" w:rsidDel="00A134DE">
          <w:rPr>
            <w:rFonts w:ascii="黑体" w:eastAsia="黑体" w:hint="eastAsia"/>
            <w:sz w:val="24"/>
            <w:szCs w:val="24"/>
          </w:rPr>
          <w:delText>11.01.06</w:delText>
        </w:r>
      </w:del>
      <w:ins w:id="376" w:author="Bill" w:date="2017-02-20T00:08:00Z">
        <w:r w:rsidR="00A134DE">
          <w:rPr>
            <w:rFonts w:ascii="黑体" w:eastAsia="黑体" w:hint="eastAsia"/>
            <w:sz w:val="24"/>
            <w:szCs w:val="24"/>
          </w:rPr>
          <w:t>开</w:t>
        </w:r>
        <w:r w:rsidR="00A134DE">
          <w:rPr>
            <w:rFonts w:ascii="黑体" w:eastAsia="黑体"/>
            <w:sz w:val="24"/>
            <w:szCs w:val="24"/>
          </w:rPr>
          <w:t>始</w:t>
        </w:r>
      </w:ins>
      <w:r w:rsidR="0092481A" w:rsidRPr="00965E50">
        <w:rPr>
          <w:rFonts w:ascii="黑体" w:eastAsia="黑体" w:hint="eastAsia"/>
          <w:sz w:val="24"/>
          <w:szCs w:val="24"/>
        </w:rPr>
        <w:t>，</w:t>
      </w:r>
      <w:del w:id="377" w:author="Bill" w:date="2017-02-20T00:08:00Z">
        <w:r w:rsidR="0079292E" w:rsidRPr="00965E50" w:rsidDel="00A134DE">
          <w:rPr>
            <w:rFonts w:ascii="黑体" w:eastAsia="黑体" w:hint="eastAsia"/>
            <w:sz w:val="24"/>
            <w:szCs w:val="24"/>
          </w:rPr>
          <w:delText>上线时间为2011年1月26日，</w:delText>
        </w:r>
      </w:del>
      <w:r w:rsidR="0092481A" w:rsidRPr="00965E50">
        <w:rPr>
          <w:rFonts w:ascii="黑体" w:eastAsia="黑体" w:hint="eastAsia"/>
          <w:sz w:val="24"/>
          <w:szCs w:val="24"/>
        </w:rPr>
        <w:t>次版本号</w:t>
      </w:r>
      <w:ins w:id="378" w:author="Bill" w:date="2017-02-20T00:34:00Z">
        <w:r>
          <w:rPr>
            <w:rFonts w:ascii="黑体" w:eastAsia="黑体" w:hint="eastAsia"/>
            <w:sz w:val="24"/>
            <w:szCs w:val="24"/>
          </w:rPr>
          <w:t>从0开始</w:t>
        </w:r>
        <w:r>
          <w:rPr>
            <w:rFonts w:ascii="黑体" w:eastAsia="黑体"/>
            <w:sz w:val="24"/>
            <w:szCs w:val="24"/>
          </w:rPr>
          <w:t>，</w:t>
        </w:r>
      </w:ins>
      <w:del w:id="379" w:author="Bill" w:date="2017-02-20T00:33:00Z">
        <w:r w:rsidR="0092481A" w:rsidRPr="00965E50" w:rsidDel="00E71559">
          <w:rPr>
            <w:rFonts w:ascii="黑体" w:eastAsia="黑体" w:hint="eastAsia"/>
            <w:sz w:val="24"/>
            <w:szCs w:val="24"/>
          </w:rPr>
          <w:delText>为</w:delText>
        </w:r>
      </w:del>
      <w:del w:id="380" w:author="Bill" w:date="2017-02-20T00:10:00Z">
        <w:r w:rsidR="0079292E" w:rsidRPr="00965E50" w:rsidDel="00A134DE">
          <w:rPr>
            <w:rFonts w:ascii="黑体" w:eastAsia="黑体" w:hint="eastAsia"/>
            <w:sz w:val="24"/>
            <w:szCs w:val="24"/>
          </w:rPr>
          <w:delText>修复</w:delText>
        </w:r>
      </w:del>
      <w:del w:id="381" w:author="Bill" w:date="2017-02-20T00:34:00Z">
        <w:r w:rsidR="0079292E" w:rsidRPr="00965E50" w:rsidDel="00E71559">
          <w:rPr>
            <w:rFonts w:ascii="黑体" w:eastAsia="黑体" w:hint="eastAsia"/>
            <w:sz w:val="24"/>
            <w:szCs w:val="24"/>
          </w:rPr>
          <w:delText>版</w:delText>
        </w:r>
      </w:del>
      <w:del w:id="382" w:author="Bill" w:date="2017-02-20T00:10:00Z">
        <w:r w:rsidR="00C1046D" w:rsidRPr="00965E50" w:rsidDel="00A134DE">
          <w:rPr>
            <w:rFonts w:ascii="黑体" w:eastAsia="黑体" w:hint="eastAsia"/>
            <w:sz w:val="24"/>
            <w:szCs w:val="24"/>
          </w:rPr>
          <w:delText>和测试版本的组合</w:delText>
        </w:r>
      </w:del>
      <w:del w:id="383" w:author="Bill" w:date="2017-02-20T00:34:00Z">
        <w:r w:rsidR="0079292E" w:rsidRPr="00965E50" w:rsidDel="00E71559">
          <w:rPr>
            <w:rFonts w:ascii="黑体" w:eastAsia="黑体" w:hint="eastAsia"/>
            <w:sz w:val="24"/>
            <w:szCs w:val="24"/>
          </w:rPr>
          <w:delText>，</w:delText>
        </w:r>
      </w:del>
      <w:ins w:id="384" w:author="Bill" w:date="2017-02-20T00:34:00Z">
        <w:r>
          <w:rPr>
            <w:rFonts w:ascii="黑体" w:eastAsia="黑体" w:hint="eastAsia"/>
            <w:sz w:val="24"/>
            <w:szCs w:val="24"/>
          </w:rPr>
          <w:t xml:space="preserve"> </w:t>
        </w:r>
      </w:ins>
      <w:r w:rsidR="0079292E" w:rsidRPr="00965E50">
        <w:rPr>
          <w:rFonts w:ascii="黑体" w:eastAsia="黑体" w:hint="eastAsia"/>
          <w:sz w:val="24"/>
          <w:szCs w:val="24"/>
        </w:rPr>
        <w:t>比如</w:t>
      </w:r>
      <w:ins w:id="385" w:author="Bill" w:date="2017-02-20T00:34:00Z">
        <w:r>
          <w:rPr>
            <w:rFonts w:ascii="黑体" w:eastAsia="黑体" w:hint="eastAsia"/>
            <w:sz w:val="24"/>
            <w:szCs w:val="24"/>
          </w:rPr>
          <w:t>tag</w:t>
        </w:r>
      </w:ins>
      <w:del w:id="386" w:author="Bill" w:date="2017-02-20T00:34:00Z">
        <w:r w:rsidR="0079292E" w:rsidRPr="00965E50" w:rsidDel="00E71559">
          <w:rPr>
            <w:rFonts w:ascii="黑体" w:eastAsia="黑体" w:hint="eastAsia"/>
            <w:sz w:val="24"/>
            <w:szCs w:val="24"/>
          </w:rPr>
          <w:delText>acc</w:delText>
        </w:r>
      </w:del>
      <w:r w:rsidR="0079292E" w:rsidRPr="00965E50">
        <w:rPr>
          <w:rFonts w:ascii="黑体" w:eastAsia="黑体" w:hint="eastAsia"/>
          <w:sz w:val="24"/>
          <w:szCs w:val="24"/>
        </w:rPr>
        <w:t>_</w:t>
      </w:r>
      <w:ins w:id="387" w:author="Bill" w:date="2017-02-20T00:36:00Z">
        <w:r w:rsidR="00E75D73">
          <w:rPr>
            <w:rFonts w:ascii="黑体" w:eastAsia="黑体"/>
            <w:sz w:val="24"/>
            <w:szCs w:val="24"/>
          </w:rPr>
          <w:t>release</w:t>
        </w:r>
      </w:ins>
      <w:ins w:id="388" w:author="Bill" w:date="2017-02-20T00:38:00Z">
        <w:r w:rsidR="00E75D73">
          <w:rPr>
            <w:rFonts w:ascii="黑体" w:eastAsia="黑体"/>
            <w:sz w:val="24"/>
            <w:szCs w:val="24"/>
          </w:rPr>
          <w:t>_</w:t>
        </w:r>
      </w:ins>
      <w:r w:rsidR="0079292E" w:rsidRPr="00965E50">
        <w:rPr>
          <w:rFonts w:ascii="黑体" w:eastAsia="黑体" w:hint="eastAsia"/>
          <w:sz w:val="24"/>
          <w:szCs w:val="24"/>
        </w:rPr>
        <w:t>1</w:t>
      </w:r>
      <w:del w:id="389" w:author="Bill" w:date="2017-02-20T00:34:00Z">
        <w:r w:rsidR="0079292E" w:rsidRPr="00965E50" w:rsidDel="00E71559">
          <w:rPr>
            <w:rFonts w:ascii="黑体" w:eastAsia="黑体" w:hint="eastAsia"/>
            <w:sz w:val="24"/>
            <w:szCs w:val="24"/>
          </w:rPr>
          <w:delText>1</w:delText>
        </w:r>
      </w:del>
      <w:ins w:id="390" w:author="Bill" w:date="2017-02-20T00:34:00Z">
        <w:r>
          <w:rPr>
            <w:rFonts w:ascii="黑体" w:eastAsia="黑体"/>
            <w:sz w:val="24"/>
            <w:szCs w:val="24"/>
          </w:rPr>
          <w:t>.0</w:t>
        </w:r>
      </w:ins>
      <w:del w:id="391" w:author="Bill" w:date="2017-02-20T00:34:00Z">
        <w:r w:rsidR="0079292E" w:rsidRPr="00965E50" w:rsidDel="00E71559">
          <w:rPr>
            <w:rFonts w:ascii="黑体" w:eastAsia="黑体" w:hint="eastAsia"/>
            <w:sz w:val="24"/>
            <w:szCs w:val="24"/>
          </w:rPr>
          <w:delText>.01.26</w:delText>
        </w:r>
        <w:r w:rsidR="00C1046D" w:rsidRPr="00965E50" w:rsidDel="00E71559">
          <w:rPr>
            <w:rFonts w:ascii="黑体" w:eastAsia="黑体" w:hint="eastAsia"/>
            <w:sz w:val="24"/>
            <w:szCs w:val="24"/>
          </w:rPr>
          <w:delText>_patch1</w:delText>
        </w:r>
      </w:del>
      <w:r w:rsidR="00C1046D" w:rsidRPr="00965E50">
        <w:rPr>
          <w:rFonts w:ascii="黑体" w:eastAsia="黑体" w:hint="eastAsia"/>
          <w:sz w:val="24"/>
          <w:szCs w:val="24"/>
        </w:rPr>
        <w:t>，</w:t>
      </w:r>
      <w:del w:id="392" w:author="Bill" w:date="2017-02-20T00:36:00Z">
        <w:r w:rsidR="00C1046D" w:rsidRPr="00965E50" w:rsidDel="00E75D73">
          <w:rPr>
            <w:rFonts w:ascii="黑体" w:eastAsia="黑体" w:hint="eastAsia"/>
            <w:sz w:val="24"/>
            <w:szCs w:val="24"/>
          </w:rPr>
          <w:delText>主版本为11.01.26,次版本号为patch1，</w:delText>
        </w:r>
      </w:del>
      <w:r w:rsidR="00C1046D" w:rsidRPr="00965E50">
        <w:rPr>
          <w:rFonts w:ascii="黑体" w:eastAsia="黑体" w:hint="eastAsia"/>
          <w:sz w:val="24"/>
          <w:szCs w:val="24"/>
        </w:rPr>
        <w:t>说明该版本为</w:t>
      </w:r>
      <w:ins w:id="393" w:author="Bill" w:date="2017-02-20T00:36:00Z">
        <w:r w:rsidR="00E75D73">
          <w:rPr>
            <w:rFonts w:ascii="黑体" w:eastAsia="黑体" w:hint="eastAsia"/>
            <w:sz w:val="24"/>
            <w:szCs w:val="24"/>
          </w:rPr>
          <w:t>已发</w:t>
        </w:r>
        <w:r w:rsidR="00E75D73">
          <w:rPr>
            <w:rFonts w:ascii="黑体" w:eastAsia="黑体"/>
            <w:sz w:val="24"/>
            <w:szCs w:val="24"/>
          </w:rPr>
          <w:t>布到生产环境的</w:t>
        </w:r>
      </w:ins>
      <w:r w:rsidR="00C1046D" w:rsidRPr="00965E50">
        <w:rPr>
          <w:rFonts w:ascii="黑体" w:eastAsia="黑体" w:hint="eastAsia"/>
          <w:sz w:val="24"/>
          <w:szCs w:val="24"/>
        </w:rPr>
        <w:t>1</w:t>
      </w:r>
      <w:ins w:id="394" w:author="Bill" w:date="2017-02-20T00:36:00Z">
        <w:r w:rsidR="00E75D73">
          <w:rPr>
            <w:rFonts w:ascii="黑体" w:eastAsia="黑体"/>
            <w:sz w:val="24"/>
            <w:szCs w:val="24"/>
          </w:rPr>
          <w:t>.0</w:t>
        </w:r>
      </w:ins>
      <w:del w:id="395" w:author="Bill" w:date="2017-02-20T00:36:00Z">
        <w:r w:rsidR="00C1046D" w:rsidRPr="00965E50" w:rsidDel="00E75D73">
          <w:rPr>
            <w:rFonts w:ascii="黑体" w:eastAsia="黑体" w:hint="eastAsia"/>
            <w:sz w:val="24"/>
            <w:szCs w:val="24"/>
          </w:rPr>
          <w:delText>次修复</w:delText>
        </w:r>
      </w:del>
      <w:r w:rsidR="00C1046D" w:rsidRPr="00965E50">
        <w:rPr>
          <w:rFonts w:ascii="黑体" w:eastAsia="黑体" w:hint="eastAsia"/>
          <w:sz w:val="24"/>
          <w:szCs w:val="24"/>
        </w:rPr>
        <w:t>版本，</w:t>
      </w:r>
      <w:ins w:id="396" w:author="Bill" w:date="2017-02-20T00:37:00Z">
        <w:r w:rsidR="00E75D73">
          <w:rPr>
            <w:rFonts w:ascii="黑体" w:eastAsia="黑体" w:hint="eastAsia"/>
            <w:sz w:val="24"/>
            <w:szCs w:val="24"/>
          </w:rPr>
          <w:t>如</w:t>
        </w:r>
        <w:r w:rsidR="00E75D73">
          <w:rPr>
            <w:rFonts w:ascii="黑体" w:eastAsia="黑体"/>
            <w:sz w:val="24"/>
            <w:szCs w:val="24"/>
          </w:rPr>
          <w:t>果</w:t>
        </w:r>
        <w:r w:rsidR="00E75D73">
          <w:rPr>
            <w:rFonts w:ascii="黑体" w:eastAsia="黑体" w:hint="eastAsia"/>
            <w:sz w:val="24"/>
            <w:szCs w:val="24"/>
          </w:rPr>
          <w:t>需要修复</w:t>
        </w:r>
        <w:r w:rsidR="00E75D73">
          <w:rPr>
            <w:rFonts w:ascii="黑体" w:eastAsia="黑体"/>
            <w:sz w:val="24"/>
            <w:szCs w:val="24"/>
          </w:rPr>
          <w:t>某个发布</w:t>
        </w:r>
        <w:r w:rsidR="00E75D73">
          <w:rPr>
            <w:rFonts w:ascii="黑体" w:eastAsia="黑体" w:hint="eastAsia"/>
            <w:sz w:val="24"/>
            <w:szCs w:val="24"/>
          </w:rPr>
          <w:t>版本</w:t>
        </w:r>
        <w:r w:rsidR="00E75D73">
          <w:rPr>
            <w:rFonts w:ascii="黑体" w:eastAsia="黑体"/>
            <w:sz w:val="24"/>
            <w:szCs w:val="24"/>
          </w:rPr>
          <w:t>，</w:t>
        </w:r>
        <w:r w:rsidR="00E75D73">
          <w:rPr>
            <w:rFonts w:ascii="黑体" w:eastAsia="黑体" w:hint="eastAsia"/>
            <w:sz w:val="24"/>
            <w:szCs w:val="24"/>
          </w:rPr>
          <w:t>分</w:t>
        </w:r>
        <w:r w:rsidR="00E75D73">
          <w:rPr>
            <w:rFonts w:ascii="黑体" w:eastAsia="黑体"/>
            <w:sz w:val="24"/>
            <w:szCs w:val="24"/>
          </w:rPr>
          <w:t>支的版本标识为</w:t>
        </w:r>
        <w:r w:rsidR="00E75D73">
          <w:rPr>
            <w:rFonts w:ascii="黑体" w:eastAsia="黑体" w:hint="eastAsia"/>
            <w:sz w:val="24"/>
            <w:szCs w:val="24"/>
          </w:rPr>
          <w:t>dev_</w:t>
        </w:r>
      </w:ins>
      <w:ins w:id="397" w:author="Bill" w:date="2017-02-20T00:38:00Z">
        <w:r w:rsidR="00E75D73">
          <w:rPr>
            <w:rFonts w:ascii="黑体" w:eastAsia="黑体" w:hint="eastAsia"/>
            <w:sz w:val="24"/>
            <w:szCs w:val="24"/>
          </w:rPr>
          <w:t>版本</w:t>
        </w:r>
        <w:r w:rsidR="00E75D73">
          <w:rPr>
            <w:rFonts w:ascii="黑体" w:eastAsia="黑体"/>
            <w:sz w:val="24"/>
            <w:szCs w:val="24"/>
          </w:rPr>
          <w:t>号</w:t>
        </w:r>
        <w:r w:rsidR="00E75D73">
          <w:rPr>
            <w:rFonts w:ascii="黑体" w:eastAsia="黑体" w:hint="eastAsia"/>
            <w:sz w:val="24"/>
            <w:szCs w:val="24"/>
          </w:rPr>
          <w:t>_bug</w:t>
        </w:r>
      </w:ins>
      <w:ins w:id="398" w:author="Bill" w:date="2017-02-20T00:39:00Z">
        <w:r w:rsidR="00E75D73">
          <w:rPr>
            <w:rFonts w:ascii="黑体" w:eastAsia="黑体" w:hint="eastAsia"/>
            <w:sz w:val="24"/>
            <w:szCs w:val="24"/>
          </w:rPr>
          <w:t>fix</w:t>
        </w:r>
      </w:ins>
      <w:del w:id="399" w:author="Bill" w:date="2017-02-20T00:39:00Z">
        <w:r w:rsidR="00C1046D" w:rsidRPr="00965E50" w:rsidDel="00E75D73">
          <w:rPr>
            <w:rFonts w:ascii="黑体" w:eastAsia="黑体" w:hint="eastAsia"/>
            <w:sz w:val="24"/>
            <w:szCs w:val="24"/>
          </w:rPr>
          <w:delText>如acc_</w:delText>
        </w:r>
      </w:del>
      <w:ins w:id="400" w:author="Bill" w:date="2017-02-20T00:39:00Z">
        <w:r w:rsidR="00E75D73">
          <w:rPr>
            <w:rFonts w:ascii="黑体" w:eastAsia="黑体"/>
            <w:sz w:val="24"/>
            <w:szCs w:val="24"/>
          </w:rPr>
          <w:t xml:space="preserve">, </w:t>
        </w:r>
        <w:r w:rsidR="00E75D73">
          <w:rPr>
            <w:rFonts w:ascii="黑体" w:eastAsia="黑体" w:hint="eastAsia"/>
            <w:sz w:val="24"/>
            <w:szCs w:val="24"/>
          </w:rPr>
          <w:t xml:space="preserve">比如dev_1.0_bugfix, </w:t>
        </w:r>
      </w:ins>
      <w:del w:id="401" w:author="Bill" w:date="2017-02-20T00:40:00Z">
        <w:r w:rsidR="00C1046D" w:rsidRPr="00965E50" w:rsidDel="00E75D73">
          <w:rPr>
            <w:rFonts w:ascii="黑体" w:eastAsia="黑体" w:hint="eastAsia"/>
            <w:sz w:val="24"/>
            <w:szCs w:val="24"/>
          </w:rPr>
          <w:delText>11.01.26_test1,</w:delText>
        </w:r>
      </w:del>
      <w:r w:rsidR="00C1046D" w:rsidRPr="00965E50">
        <w:rPr>
          <w:rFonts w:ascii="黑体" w:eastAsia="黑体" w:hint="eastAsia"/>
          <w:sz w:val="24"/>
          <w:szCs w:val="24"/>
        </w:rPr>
        <w:t>说明该版本为</w:t>
      </w:r>
      <w:ins w:id="402" w:author="Bill" w:date="2017-02-20T00:40:00Z">
        <w:r w:rsidR="00E75D73">
          <w:rPr>
            <w:rFonts w:ascii="黑体" w:eastAsia="黑体" w:hint="eastAsia"/>
            <w:sz w:val="24"/>
            <w:szCs w:val="24"/>
          </w:rPr>
          <w:t>tag_release_1.0</w:t>
        </w:r>
      </w:ins>
      <w:ins w:id="403" w:author="Bill" w:date="2017-02-20T00:41:00Z">
        <w:r w:rsidR="00E75D73">
          <w:rPr>
            <w:rFonts w:ascii="黑体" w:eastAsia="黑体" w:hint="eastAsia"/>
            <w:sz w:val="24"/>
            <w:szCs w:val="24"/>
          </w:rPr>
          <w:t>的</w:t>
        </w:r>
        <w:r w:rsidR="00E75D73">
          <w:rPr>
            <w:rFonts w:ascii="黑体" w:eastAsia="黑体"/>
            <w:sz w:val="24"/>
            <w:szCs w:val="24"/>
          </w:rPr>
          <w:t>修</w:t>
        </w:r>
        <w:r w:rsidR="00E75D73">
          <w:rPr>
            <w:rFonts w:ascii="黑体" w:eastAsia="黑体" w:hint="eastAsia"/>
            <w:sz w:val="24"/>
            <w:szCs w:val="24"/>
          </w:rPr>
          <w:t>复</w:t>
        </w:r>
        <w:r w:rsidR="00E75D73">
          <w:rPr>
            <w:rFonts w:ascii="黑体" w:eastAsia="黑体"/>
            <w:sz w:val="24"/>
            <w:szCs w:val="24"/>
          </w:rPr>
          <w:t>版本</w:t>
        </w:r>
      </w:ins>
      <w:del w:id="404" w:author="Bill" w:date="2017-02-20T00:40:00Z">
        <w:r w:rsidR="00C1046D" w:rsidRPr="00965E50" w:rsidDel="00E75D73">
          <w:rPr>
            <w:rFonts w:ascii="黑体" w:eastAsia="黑体" w:hint="eastAsia"/>
            <w:sz w:val="24"/>
            <w:szCs w:val="24"/>
          </w:rPr>
          <w:delText>1</w:delText>
        </w:r>
      </w:del>
      <w:del w:id="405" w:author="Bill" w:date="2017-02-20T00:41:00Z">
        <w:r w:rsidR="00C1046D" w:rsidRPr="00965E50" w:rsidDel="00E75D73">
          <w:rPr>
            <w:rFonts w:ascii="黑体" w:eastAsia="黑体" w:hint="eastAsia"/>
            <w:sz w:val="24"/>
            <w:szCs w:val="24"/>
          </w:rPr>
          <w:delText>次测试版本</w:delText>
        </w:r>
      </w:del>
      <w:r w:rsidR="00C1046D" w:rsidRPr="00965E50">
        <w:rPr>
          <w:rFonts w:ascii="黑体" w:eastAsia="黑体" w:hint="eastAsia"/>
          <w:sz w:val="24"/>
          <w:szCs w:val="24"/>
        </w:rPr>
        <w:t>，</w:t>
      </w:r>
      <w:del w:id="406" w:author="Bill" w:date="2017-02-20T00:41:00Z">
        <w:r w:rsidR="00C1046D" w:rsidRPr="00965E50" w:rsidDel="00E75D73">
          <w:rPr>
            <w:rFonts w:ascii="黑体" w:eastAsia="黑体" w:hint="eastAsia"/>
            <w:sz w:val="24"/>
            <w:szCs w:val="24"/>
          </w:rPr>
          <w:delText>如</w:delText>
        </w:r>
      </w:del>
      <w:ins w:id="407" w:author="Bill" w:date="2017-02-20T00:41:00Z">
        <w:r w:rsidR="00E75D73">
          <w:rPr>
            <w:rFonts w:ascii="黑体" w:eastAsia="黑体" w:hint="eastAsia"/>
            <w:sz w:val="24"/>
            <w:szCs w:val="24"/>
          </w:rPr>
          <w:t>如</w:t>
        </w:r>
        <w:r w:rsidR="00E75D73">
          <w:rPr>
            <w:rFonts w:ascii="黑体" w:eastAsia="黑体"/>
            <w:sz w:val="24"/>
            <w:szCs w:val="24"/>
          </w:rPr>
          <w:t>果</w:t>
        </w:r>
        <w:r w:rsidR="00E75D73">
          <w:rPr>
            <w:rFonts w:ascii="黑体" w:eastAsia="黑体" w:hint="eastAsia"/>
            <w:sz w:val="24"/>
            <w:szCs w:val="24"/>
          </w:rPr>
          <w:t>此</w:t>
        </w:r>
        <w:r w:rsidR="00E75D73">
          <w:rPr>
            <w:rFonts w:ascii="黑体" w:eastAsia="黑体"/>
            <w:sz w:val="24"/>
            <w:szCs w:val="24"/>
          </w:rPr>
          <w:t>修</w:t>
        </w:r>
        <w:r w:rsidR="00E75D73">
          <w:rPr>
            <w:rFonts w:ascii="黑体" w:eastAsia="黑体" w:hint="eastAsia"/>
            <w:sz w:val="24"/>
            <w:szCs w:val="24"/>
          </w:rPr>
          <w:t>复</w:t>
        </w:r>
        <w:r w:rsidR="00E75D73">
          <w:rPr>
            <w:rFonts w:ascii="黑体" w:eastAsia="黑体"/>
            <w:sz w:val="24"/>
            <w:szCs w:val="24"/>
          </w:rPr>
          <w:t>版本发布</w:t>
        </w:r>
      </w:ins>
      <w:ins w:id="408" w:author="Bill" w:date="2017-02-20T00:51:00Z">
        <w:r w:rsidR="000536F4">
          <w:rPr>
            <w:rFonts w:ascii="黑体" w:eastAsia="黑体" w:hint="eastAsia"/>
            <w:sz w:val="24"/>
            <w:szCs w:val="24"/>
          </w:rPr>
          <w:t>到</w:t>
        </w:r>
      </w:ins>
      <w:ins w:id="409" w:author="Bill" w:date="2017-02-20T00:42:00Z">
        <w:r w:rsidR="000536F4">
          <w:rPr>
            <w:rFonts w:ascii="黑体" w:eastAsia="黑体"/>
            <w:sz w:val="24"/>
            <w:szCs w:val="24"/>
          </w:rPr>
          <w:t>生产环境</w:t>
        </w:r>
      </w:ins>
      <w:ins w:id="410" w:author="Bill" w:date="2017-02-20T00:51:00Z">
        <w:r w:rsidR="000536F4">
          <w:rPr>
            <w:rFonts w:ascii="黑体" w:eastAsia="黑体" w:hint="eastAsia"/>
            <w:sz w:val="24"/>
            <w:szCs w:val="24"/>
          </w:rPr>
          <w:t>后</w:t>
        </w:r>
        <w:r w:rsidR="000536F4">
          <w:rPr>
            <w:rFonts w:ascii="黑体" w:eastAsia="黑体"/>
            <w:sz w:val="24"/>
            <w:szCs w:val="24"/>
          </w:rPr>
          <w:t>，</w:t>
        </w:r>
      </w:ins>
      <w:ins w:id="411" w:author="Bill" w:date="2017-02-20T00:42:00Z">
        <w:r w:rsidR="00E75D73">
          <w:rPr>
            <w:rFonts w:ascii="黑体" w:eastAsia="黑体"/>
            <w:sz w:val="24"/>
            <w:szCs w:val="24"/>
          </w:rPr>
          <w:t>需要</w:t>
        </w:r>
        <w:r w:rsidR="00E75D73">
          <w:rPr>
            <w:rFonts w:ascii="黑体" w:eastAsia="黑体" w:hint="eastAsia"/>
            <w:sz w:val="24"/>
            <w:szCs w:val="24"/>
          </w:rPr>
          <w:t>生成版本</w:t>
        </w:r>
      </w:ins>
      <w:ins w:id="412" w:author="Bill" w:date="2017-02-20T00:52:00Z">
        <w:r w:rsidR="000536F4">
          <w:rPr>
            <w:rFonts w:ascii="黑体" w:eastAsia="黑体" w:hint="eastAsia"/>
            <w:sz w:val="24"/>
            <w:szCs w:val="24"/>
          </w:rPr>
          <w:t>标</w:t>
        </w:r>
        <w:r w:rsidR="000536F4">
          <w:rPr>
            <w:rFonts w:ascii="黑体" w:eastAsia="黑体"/>
            <w:sz w:val="24"/>
            <w:szCs w:val="24"/>
          </w:rPr>
          <w:t>签</w:t>
        </w:r>
      </w:ins>
      <w:ins w:id="413" w:author="Bill" w:date="2017-02-20T00:42:00Z">
        <w:r w:rsidR="00E75D73">
          <w:rPr>
            <w:rFonts w:ascii="黑体" w:eastAsia="黑体"/>
            <w:sz w:val="24"/>
            <w:szCs w:val="24"/>
          </w:rPr>
          <w:t>，</w:t>
        </w:r>
      </w:ins>
      <w:ins w:id="414" w:author="Bill" w:date="2017-02-20T00:52:00Z">
        <w:r w:rsidR="00FE5F83" w:rsidRPr="00965E50">
          <w:rPr>
            <w:rFonts w:ascii="黑体" w:eastAsia="黑体" w:hint="eastAsia"/>
            <w:sz w:val="24"/>
            <w:szCs w:val="24"/>
          </w:rPr>
          <w:t>比</w:t>
        </w:r>
      </w:ins>
      <w:ins w:id="415" w:author="Bill" w:date="2017-02-20T00:42:00Z">
        <w:r w:rsidR="00E75D73">
          <w:rPr>
            <w:rFonts w:ascii="黑体" w:eastAsia="黑体"/>
            <w:sz w:val="24"/>
            <w:szCs w:val="24"/>
          </w:rPr>
          <w:t>如</w:t>
        </w:r>
      </w:ins>
      <w:ins w:id="416" w:author="Bill" w:date="2017-02-20T00:43:00Z">
        <w:r w:rsidR="001D3A2E">
          <w:rPr>
            <w:rFonts w:ascii="黑体" w:eastAsia="黑体" w:hint="eastAsia"/>
            <w:sz w:val="24"/>
            <w:szCs w:val="24"/>
          </w:rPr>
          <w:t>tag_release_1.1</w:t>
        </w:r>
      </w:ins>
      <w:del w:id="417" w:author="Bill" w:date="2017-02-20T00:43:00Z">
        <w:r w:rsidR="00C1046D" w:rsidRPr="00965E50" w:rsidDel="00E75D73">
          <w:rPr>
            <w:rFonts w:ascii="黑体" w:eastAsia="黑体" w:hint="eastAsia"/>
            <w:sz w:val="24"/>
            <w:szCs w:val="24"/>
          </w:rPr>
          <w:delText>acc_11.01.26_patch1_test1，说明该版本为1次修复版本的1次测试版本</w:delText>
        </w:r>
      </w:del>
      <w:r w:rsidR="00C1046D" w:rsidRPr="00965E50">
        <w:rPr>
          <w:rFonts w:ascii="黑体" w:eastAsia="黑体" w:hint="eastAsia"/>
          <w:sz w:val="24"/>
          <w:szCs w:val="24"/>
        </w:rPr>
        <w:t>。</w:t>
      </w:r>
    </w:p>
    <w:p w:rsidR="00C1046D" w:rsidRPr="00A80B73" w:rsidRDefault="00C1046D" w:rsidP="00C1046D">
      <w:pPr>
        <w:rPr>
          <w:sz w:val="30"/>
          <w:szCs w:val="30"/>
        </w:rPr>
      </w:pPr>
      <w:r w:rsidRPr="00A80B73">
        <w:rPr>
          <w:rFonts w:hint="eastAsia"/>
          <w:sz w:val="30"/>
          <w:szCs w:val="30"/>
        </w:rPr>
        <w:t>文档版本：上线版本对应的相关文档。</w:t>
      </w:r>
    </w:p>
    <w:p w:rsidR="00C1046D" w:rsidRDefault="00C1046D" w:rsidP="00C1046D">
      <w:r>
        <w:rPr>
          <w:rFonts w:hint="eastAsia"/>
        </w:rPr>
        <w:t>以“</w:t>
      </w:r>
      <w:r>
        <w:rPr>
          <w:rFonts w:hint="eastAsia"/>
        </w:rPr>
        <w:t>file</w:t>
      </w:r>
      <w:r>
        <w:t>”</w:t>
      </w:r>
      <w:r>
        <w:rPr>
          <w:rFonts w:hint="eastAsia"/>
        </w:rPr>
        <w:t>开头，版本号放后。</w:t>
      </w:r>
      <w:del w:id="418" w:author="Bill" w:date="2017-02-20T00:27:00Z">
        <w:r w:rsidDel="008F160A">
          <w:rPr>
            <w:rFonts w:hint="eastAsia"/>
          </w:rPr>
          <w:delText>就一个主版本号，为上线时间点，如</w:delText>
        </w:r>
        <w:r w:rsidDel="008F160A">
          <w:rPr>
            <w:rFonts w:hint="eastAsia"/>
          </w:rPr>
          <w:delText>file_11.01.26</w:delText>
        </w:r>
        <w:r w:rsidDel="008F160A">
          <w:rPr>
            <w:rFonts w:hint="eastAsia"/>
          </w:rPr>
          <w:delText>，指文档为上线版本</w:delText>
        </w:r>
        <w:r w:rsidDel="008F160A">
          <w:rPr>
            <w:rFonts w:hint="eastAsia"/>
          </w:rPr>
          <w:delText>11.01.26</w:delText>
        </w:r>
        <w:r w:rsidDel="008F160A">
          <w:rPr>
            <w:rFonts w:hint="eastAsia"/>
          </w:rPr>
          <w:delText>的文档。</w:delText>
        </w:r>
        <w:r w:rsidR="002C041E" w:rsidRPr="002C041E" w:rsidDel="008F160A">
          <w:rPr>
            <w:rFonts w:hint="eastAsia"/>
            <w:color w:val="FF0000"/>
          </w:rPr>
          <w:delText>注：文档名必须是英文</w:delText>
        </w:r>
        <w:r w:rsidR="002C041E" w:rsidRPr="002C041E" w:rsidDel="008F160A">
          <w:rPr>
            <w:rFonts w:hint="eastAsia"/>
            <w:color w:val="FF0000"/>
          </w:rPr>
          <w:delText>+</w:delText>
        </w:r>
        <w:r w:rsidR="002C041E" w:rsidRPr="002C041E" w:rsidDel="008F160A">
          <w:rPr>
            <w:rFonts w:hint="eastAsia"/>
            <w:color w:val="FF0000"/>
          </w:rPr>
          <w:delText>数字组成，暂不支持中文名</w:delText>
        </w:r>
      </w:del>
    </w:p>
    <w:p w:rsidR="00C1046D" w:rsidRPr="00A80B73" w:rsidRDefault="00C1046D" w:rsidP="00C1046D">
      <w:pPr>
        <w:rPr>
          <w:sz w:val="30"/>
          <w:szCs w:val="30"/>
        </w:rPr>
      </w:pPr>
      <w:r w:rsidRPr="00A80B73">
        <w:rPr>
          <w:rFonts w:hint="eastAsia"/>
          <w:sz w:val="30"/>
          <w:szCs w:val="30"/>
        </w:rPr>
        <w:t>脚本版本：上线版本对应的相关脚本。</w:t>
      </w:r>
    </w:p>
    <w:p w:rsidR="00C1046D" w:rsidRPr="00C1046D" w:rsidRDefault="00C1046D" w:rsidP="00C1046D">
      <w:r>
        <w:rPr>
          <w:rFonts w:hint="eastAsia"/>
        </w:rPr>
        <w:t>以</w:t>
      </w:r>
      <w:r>
        <w:t>”</w:t>
      </w:r>
      <w:r>
        <w:rPr>
          <w:rFonts w:hint="eastAsia"/>
        </w:rPr>
        <w:t>spt</w:t>
      </w:r>
      <w:r>
        <w:t>”</w:t>
      </w:r>
      <w:r>
        <w:rPr>
          <w:rFonts w:hint="eastAsia"/>
        </w:rPr>
        <w:t>为开头，版本号放后</w:t>
      </w:r>
      <w:del w:id="419" w:author="Bill" w:date="2017-02-20T00:27:00Z">
        <w:r w:rsidDel="008F160A">
          <w:rPr>
            <w:rFonts w:hint="eastAsia"/>
          </w:rPr>
          <w:delText>，就一个主版本号，为上线时间点，如</w:delText>
        </w:r>
        <w:r w:rsidDel="008F160A">
          <w:rPr>
            <w:rFonts w:hint="eastAsia"/>
          </w:rPr>
          <w:delText>spt_11.01.26,</w:delText>
        </w:r>
        <w:r w:rsidDel="008F160A">
          <w:rPr>
            <w:rFonts w:hint="eastAsia"/>
          </w:rPr>
          <w:delText>指脚本为上线版本</w:delText>
        </w:r>
        <w:r w:rsidDel="008F160A">
          <w:rPr>
            <w:rFonts w:hint="eastAsia"/>
          </w:rPr>
          <w:delText>11.01.26</w:delText>
        </w:r>
        <w:r w:rsidDel="008F160A">
          <w:rPr>
            <w:rFonts w:hint="eastAsia"/>
          </w:rPr>
          <w:delText>的脚本</w:delText>
        </w:r>
      </w:del>
    </w:p>
    <w:p w:rsidR="00C1046D" w:rsidRPr="00A80B73" w:rsidRDefault="00C1046D" w:rsidP="00C1046D">
      <w:pPr>
        <w:rPr>
          <w:sz w:val="30"/>
          <w:szCs w:val="30"/>
        </w:rPr>
      </w:pPr>
      <w:r w:rsidRPr="00A80B73">
        <w:rPr>
          <w:rFonts w:hint="eastAsia"/>
          <w:sz w:val="30"/>
          <w:szCs w:val="30"/>
        </w:rPr>
        <w:t>sql</w:t>
      </w:r>
      <w:r w:rsidRPr="00A80B73">
        <w:rPr>
          <w:rFonts w:hint="eastAsia"/>
          <w:sz w:val="30"/>
          <w:szCs w:val="30"/>
        </w:rPr>
        <w:t>语句版本：上线版本对应的</w:t>
      </w:r>
      <w:r w:rsidRPr="00A80B73">
        <w:rPr>
          <w:rFonts w:hint="eastAsia"/>
          <w:sz w:val="30"/>
          <w:szCs w:val="30"/>
        </w:rPr>
        <w:t>sql</w:t>
      </w:r>
      <w:r w:rsidRPr="00A80B73">
        <w:rPr>
          <w:rFonts w:hint="eastAsia"/>
          <w:sz w:val="30"/>
          <w:szCs w:val="30"/>
        </w:rPr>
        <w:t>语句。</w:t>
      </w:r>
    </w:p>
    <w:p w:rsidR="00C1046D" w:rsidRDefault="00C1046D" w:rsidP="00C1046D">
      <w:r>
        <w:rPr>
          <w:rFonts w:hint="eastAsia"/>
        </w:rPr>
        <w:t>以“</w:t>
      </w:r>
      <w:r>
        <w:rPr>
          <w:rFonts w:hint="eastAsia"/>
        </w:rPr>
        <w:t>sql</w:t>
      </w:r>
      <w:r>
        <w:t>”</w:t>
      </w:r>
      <w:r>
        <w:rPr>
          <w:rFonts w:hint="eastAsia"/>
        </w:rPr>
        <w:t>为开头，版本号放后</w:t>
      </w:r>
      <w:del w:id="420" w:author="Bill" w:date="2017-02-20T00:28:00Z">
        <w:r w:rsidDel="008F160A">
          <w:rPr>
            <w:rFonts w:hint="eastAsia"/>
          </w:rPr>
          <w:delText>。就一个主版本号，为上线时间点，如</w:delText>
        </w:r>
        <w:r w:rsidDel="008F160A">
          <w:rPr>
            <w:rFonts w:hint="eastAsia"/>
          </w:rPr>
          <w:delText>sql_11.01.26</w:delText>
        </w:r>
        <w:r w:rsidDel="008F160A">
          <w:rPr>
            <w:rFonts w:hint="eastAsia"/>
          </w:rPr>
          <w:delText>，指</w:delText>
        </w:r>
        <w:r w:rsidDel="008F160A">
          <w:rPr>
            <w:rFonts w:hint="eastAsia"/>
          </w:rPr>
          <w:delText>sql</w:delText>
        </w:r>
        <w:r w:rsidDel="008F160A">
          <w:rPr>
            <w:rFonts w:hint="eastAsia"/>
          </w:rPr>
          <w:delText>语句为上线版本</w:delText>
        </w:r>
        <w:r w:rsidDel="008F160A">
          <w:rPr>
            <w:rFonts w:hint="eastAsia"/>
          </w:rPr>
          <w:delText>11.01.26</w:delText>
        </w:r>
        <w:r w:rsidDel="008F160A">
          <w:rPr>
            <w:rFonts w:hint="eastAsia"/>
          </w:rPr>
          <w:delText>的</w:delText>
        </w:r>
        <w:r w:rsidDel="008F160A">
          <w:rPr>
            <w:rFonts w:hint="eastAsia"/>
          </w:rPr>
          <w:delText>sql</w:delText>
        </w:r>
        <w:r w:rsidDel="008F160A">
          <w:rPr>
            <w:rFonts w:hint="eastAsia"/>
          </w:rPr>
          <w:delText>语句</w:delText>
        </w:r>
      </w:del>
      <w:r>
        <w:rPr>
          <w:rFonts w:hint="eastAsia"/>
        </w:rPr>
        <w:t>。</w:t>
      </w:r>
    </w:p>
    <w:p w:rsidR="00C1046D" w:rsidRPr="00C1046D" w:rsidRDefault="00C1046D" w:rsidP="00C1046D"/>
    <w:p w:rsidR="0092481A" w:rsidRPr="00965E50" w:rsidRDefault="0092481A" w:rsidP="00965E50">
      <w:pPr>
        <w:pStyle w:val="2"/>
      </w:pPr>
      <w:bookmarkStart w:id="421" w:name="_Toc222026176"/>
      <w:bookmarkStart w:id="422" w:name="_Toc475315719"/>
      <w:r w:rsidRPr="00965E50">
        <w:rPr>
          <w:rFonts w:hint="eastAsia"/>
        </w:rPr>
        <w:t>2</w:t>
      </w:r>
      <w:r w:rsidRPr="00965E50">
        <w:rPr>
          <w:rFonts w:hint="eastAsia"/>
        </w:rPr>
        <w:t>．</w:t>
      </w:r>
      <w:r w:rsidRPr="00965E50">
        <w:rPr>
          <w:rFonts w:hint="eastAsia"/>
        </w:rPr>
        <w:t>2</w:t>
      </w:r>
      <w:r w:rsidRPr="00965E50">
        <w:rPr>
          <w:rFonts w:hint="eastAsia"/>
        </w:rPr>
        <w:t>目录结构</w:t>
      </w:r>
      <w:bookmarkEnd w:id="421"/>
      <w:bookmarkEnd w:id="422"/>
    </w:p>
    <w:p w:rsidR="0092481A" w:rsidRDefault="00965E50" w:rsidP="00965E50">
      <w:pPr>
        <w:spacing w:line="288" w:lineRule="auto"/>
      </w:pPr>
      <w:del w:id="423" w:author="Bill" w:date="2017-02-19T23:35:00Z">
        <w:r w:rsidDel="00B40F67">
          <w:rPr>
            <w:rFonts w:hint="eastAsia"/>
          </w:rPr>
          <w:delText>现以其中一个库名的</w:delText>
        </w:r>
        <w:r w:rsidR="0092481A" w:rsidDel="00B40F67">
          <w:rPr>
            <w:rFonts w:hint="eastAsia"/>
          </w:rPr>
          <w:delText>目录结构举例如下：</w:delText>
        </w:r>
      </w:del>
    </w:p>
    <w:p w:rsidR="00965E50" w:rsidRDefault="00965E50" w:rsidP="00965E50">
      <w:pPr>
        <w:spacing w:line="288" w:lineRule="auto"/>
      </w:pPr>
      <w:r>
        <w:rPr>
          <w:noProof/>
        </w:rPr>
        <w:lastRenderedPageBreak/>
        <w:drawing>
          <wp:inline distT="0" distB="0" distL="0" distR="0">
            <wp:extent cx="5278120" cy="4217489"/>
            <wp:effectExtent l="19050" t="0" r="0" b="0"/>
            <wp:docPr id="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278120" cy="4217489"/>
                    </a:xfrm>
                    <a:prstGeom prst="rect">
                      <a:avLst/>
                    </a:prstGeom>
                    <a:noFill/>
                    <a:ln w="9525">
                      <a:noFill/>
                      <a:miter lim="800000"/>
                      <a:headEnd/>
                      <a:tailEnd/>
                    </a:ln>
                  </pic:spPr>
                </pic:pic>
              </a:graphicData>
            </a:graphic>
          </wp:inline>
        </w:drawing>
      </w:r>
    </w:p>
    <w:p w:rsidR="0092481A" w:rsidDel="00BE675C" w:rsidRDefault="0092481A">
      <w:pPr>
        <w:pStyle w:val="2"/>
        <w:rPr>
          <w:del w:id="424" w:author="Bill" w:date="2017-02-19T22:51:00Z"/>
        </w:rPr>
      </w:pPr>
      <w:bookmarkStart w:id="425" w:name="_Toc222026177"/>
      <w:del w:id="426" w:author="Bill" w:date="2017-02-19T23:53:00Z">
        <w:r w:rsidRPr="00965E50" w:rsidDel="00480BB2">
          <w:rPr>
            <w:rFonts w:hint="eastAsia"/>
          </w:rPr>
          <w:delText>2</w:delText>
        </w:r>
        <w:r w:rsidRPr="00965E50" w:rsidDel="00480BB2">
          <w:rPr>
            <w:rFonts w:hint="eastAsia"/>
          </w:rPr>
          <w:delText>．</w:delText>
        </w:r>
        <w:r w:rsidRPr="00965E50" w:rsidDel="00480BB2">
          <w:rPr>
            <w:rFonts w:hint="eastAsia"/>
          </w:rPr>
          <w:delText>3</w:delText>
        </w:r>
      </w:del>
      <w:bookmarkEnd w:id="425"/>
      <w:del w:id="427" w:author="Bill" w:date="2017-02-19T22:51:00Z">
        <w:r w:rsidR="00F3261F" w:rsidDel="00BE675C">
          <w:rPr>
            <w:rFonts w:hint="eastAsia"/>
          </w:rPr>
          <w:delText>目录说明</w:delText>
        </w:r>
      </w:del>
    </w:p>
    <w:p w:rsidR="00F3261F" w:rsidDel="00BE675C" w:rsidRDefault="00F3261F">
      <w:pPr>
        <w:pStyle w:val="2"/>
        <w:rPr>
          <w:del w:id="428" w:author="Bill" w:date="2017-02-19T22:51:00Z"/>
        </w:rPr>
        <w:pPrChange w:id="429" w:author="Bill" w:date="2017-02-19T22:51:00Z">
          <w:pPr/>
        </w:pPrChange>
      </w:pPr>
      <w:del w:id="430" w:author="Bill" w:date="2017-02-19T22:51:00Z">
        <w:r w:rsidDel="00BE675C">
          <w:rPr>
            <w:rFonts w:hint="eastAsia"/>
          </w:rPr>
          <w:delText>以子系统类别为主目录（即库名）。</w:delText>
        </w:r>
      </w:del>
    </w:p>
    <w:tbl>
      <w:tblPr>
        <w:tblStyle w:val="af"/>
        <w:tblW w:w="0" w:type="auto"/>
        <w:tblLook w:val="04A0" w:firstRow="1" w:lastRow="0" w:firstColumn="1" w:lastColumn="0" w:noHBand="0" w:noVBand="1"/>
      </w:tblPr>
      <w:tblGrid>
        <w:gridCol w:w="2168"/>
        <w:gridCol w:w="3229"/>
        <w:gridCol w:w="2905"/>
      </w:tblGrid>
      <w:tr w:rsidR="00D81710" w:rsidDel="00BE675C" w:rsidTr="000451F2">
        <w:trPr>
          <w:del w:id="431" w:author="Bill" w:date="2017-02-19T22:51:00Z"/>
        </w:trPr>
        <w:tc>
          <w:tcPr>
            <w:tcW w:w="1951" w:type="dxa"/>
            <w:shd w:val="clear" w:color="auto" w:fill="D9D9D9" w:themeFill="background1" w:themeFillShade="D9"/>
          </w:tcPr>
          <w:p w:rsidR="00D81710" w:rsidRPr="000451F2" w:rsidDel="00BE675C" w:rsidRDefault="00D81710">
            <w:pPr>
              <w:pStyle w:val="2"/>
              <w:rPr>
                <w:del w:id="432" w:author="Bill" w:date="2017-02-19T22:51:00Z"/>
              </w:rPr>
              <w:pPrChange w:id="433" w:author="Bill" w:date="2017-02-19T22:51:00Z">
                <w:pPr/>
              </w:pPrChange>
            </w:pPr>
            <w:del w:id="434" w:author="Bill" w:date="2017-02-19T22:51:00Z">
              <w:r w:rsidRPr="000451F2" w:rsidDel="00BE675C">
                <w:rPr>
                  <w:rFonts w:hint="eastAsia"/>
                </w:rPr>
                <w:delText>库名</w:delText>
              </w:r>
            </w:del>
          </w:p>
        </w:tc>
        <w:tc>
          <w:tcPr>
            <w:tcW w:w="3402" w:type="dxa"/>
            <w:shd w:val="clear" w:color="auto" w:fill="D9D9D9" w:themeFill="background1" w:themeFillShade="D9"/>
          </w:tcPr>
          <w:p w:rsidR="00D81710" w:rsidRPr="000451F2" w:rsidDel="00BE675C" w:rsidRDefault="00D81710">
            <w:pPr>
              <w:pStyle w:val="2"/>
              <w:rPr>
                <w:del w:id="435" w:author="Bill" w:date="2017-02-19T22:51:00Z"/>
              </w:rPr>
              <w:pPrChange w:id="436" w:author="Bill" w:date="2017-02-19T22:51:00Z">
                <w:pPr/>
              </w:pPrChange>
            </w:pPr>
            <w:del w:id="437" w:author="Bill" w:date="2017-02-19T22:51:00Z">
              <w:r w:rsidRPr="000451F2" w:rsidDel="00BE675C">
                <w:rPr>
                  <w:rFonts w:hint="eastAsia"/>
                </w:rPr>
                <w:delText>子系统</w:delText>
              </w:r>
            </w:del>
          </w:p>
        </w:tc>
        <w:tc>
          <w:tcPr>
            <w:tcW w:w="3175" w:type="dxa"/>
            <w:shd w:val="clear" w:color="auto" w:fill="D9D9D9" w:themeFill="background1" w:themeFillShade="D9"/>
          </w:tcPr>
          <w:p w:rsidR="00D81710" w:rsidRPr="000451F2" w:rsidDel="00BE675C" w:rsidRDefault="00D81710">
            <w:pPr>
              <w:pStyle w:val="2"/>
              <w:rPr>
                <w:del w:id="438" w:author="Bill" w:date="2017-02-19T22:51:00Z"/>
              </w:rPr>
              <w:pPrChange w:id="439" w:author="Bill" w:date="2017-02-19T22:51:00Z">
                <w:pPr/>
              </w:pPrChange>
            </w:pPr>
            <w:del w:id="440" w:author="Bill" w:date="2017-02-19T22:51:00Z">
              <w:r w:rsidRPr="000451F2" w:rsidDel="00BE675C">
                <w:rPr>
                  <w:rFonts w:hint="eastAsia"/>
                </w:rPr>
                <w:delText>说明</w:delText>
              </w:r>
            </w:del>
          </w:p>
        </w:tc>
      </w:tr>
      <w:tr w:rsidR="00D81710" w:rsidDel="00BE675C" w:rsidTr="00D81710">
        <w:trPr>
          <w:del w:id="441" w:author="Bill" w:date="2017-02-19T22:51:00Z"/>
        </w:trPr>
        <w:tc>
          <w:tcPr>
            <w:tcW w:w="1951" w:type="dxa"/>
          </w:tcPr>
          <w:p w:rsidR="00D81710" w:rsidDel="00BE675C" w:rsidRDefault="005C06E1">
            <w:pPr>
              <w:pStyle w:val="2"/>
              <w:rPr>
                <w:del w:id="442" w:author="Bill" w:date="2017-02-19T22:51:00Z"/>
              </w:rPr>
              <w:pPrChange w:id="443" w:author="Bill" w:date="2017-02-19T22:51:00Z">
                <w:pPr/>
              </w:pPrChange>
            </w:pPr>
            <w:del w:id="444" w:author="Bill" w:date="2017-02-19T22:51:00Z">
              <w:r w:rsidRPr="005C06E1" w:rsidDel="00BE675C">
                <w:delText>apsbm</w:delText>
              </w:r>
            </w:del>
          </w:p>
        </w:tc>
        <w:tc>
          <w:tcPr>
            <w:tcW w:w="3402" w:type="dxa"/>
          </w:tcPr>
          <w:p w:rsidR="00D81710" w:rsidDel="00BE675C" w:rsidRDefault="00425360">
            <w:pPr>
              <w:pStyle w:val="2"/>
              <w:rPr>
                <w:del w:id="445" w:author="Bill" w:date="2017-02-19T22:51:00Z"/>
              </w:rPr>
              <w:pPrChange w:id="446" w:author="Bill" w:date="2017-02-19T22:51:00Z">
                <w:pPr/>
              </w:pPrChange>
            </w:pPr>
            <w:del w:id="447" w:author="Bill" w:date="2017-02-19T22:51:00Z">
              <w:r w:rsidDel="00BE675C">
                <w:rPr>
                  <w:rFonts w:hint="eastAsia"/>
                </w:rPr>
                <w:delText>APSBM</w:delText>
              </w:r>
            </w:del>
          </w:p>
        </w:tc>
        <w:tc>
          <w:tcPr>
            <w:tcW w:w="3175" w:type="dxa"/>
          </w:tcPr>
          <w:p w:rsidR="00D81710" w:rsidDel="00BE675C" w:rsidRDefault="00D81710">
            <w:pPr>
              <w:pStyle w:val="2"/>
              <w:rPr>
                <w:del w:id="448" w:author="Bill" w:date="2017-02-19T22:51:00Z"/>
              </w:rPr>
              <w:pPrChange w:id="449" w:author="Bill" w:date="2017-02-19T22:51:00Z">
                <w:pPr/>
              </w:pPrChange>
            </w:pPr>
          </w:p>
        </w:tc>
      </w:tr>
      <w:tr w:rsidR="000F130A" w:rsidDel="00BE675C" w:rsidTr="00D81710">
        <w:trPr>
          <w:del w:id="450" w:author="Bill" w:date="2017-02-19T22:51:00Z"/>
        </w:trPr>
        <w:tc>
          <w:tcPr>
            <w:tcW w:w="1951" w:type="dxa"/>
          </w:tcPr>
          <w:p w:rsidR="000F130A" w:rsidRPr="005C06E1" w:rsidDel="00BE675C" w:rsidRDefault="000F130A">
            <w:pPr>
              <w:pStyle w:val="2"/>
              <w:rPr>
                <w:del w:id="451" w:author="Bill" w:date="2017-02-19T22:51:00Z"/>
              </w:rPr>
              <w:pPrChange w:id="452" w:author="Bill" w:date="2017-02-19T22:51:00Z">
                <w:pPr/>
              </w:pPrChange>
            </w:pPr>
            <w:del w:id="453" w:author="Bill" w:date="2017-02-19T22:51:00Z">
              <w:r w:rsidRPr="000F130A" w:rsidDel="00BE675C">
                <w:delText>apsbat</w:delText>
              </w:r>
            </w:del>
          </w:p>
        </w:tc>
        <w:tc>
          <w:tcPr>
            <w:tcW w:w="3402" w:type="dxa"/>
          </w:tcPr>
          <w:p w:rsidR="000F130A" w:rsidDel="00BE675C" w:rsidRDefault="000F130A">
            <w:pPr>
              <w:pStyle w:val="2"/>
              <w:rPr>
                <w:del w:id="454" w:author="Bill" w:date="2017-02-19T22:51:00Z"/>
              </w:rPr>
              <w:pPrChange w:id="455" w:author="Bill" w:date="2017-02-19T22:51:00Z">
                <w:pPr/>
              </w:pPrChange>
            </w:pPr>
            <w:del w:id="456" w:author="Bill" w:date="2017-02-19T22:51:00Z">
              <w:r w:rsidRPr="000F130A" w:rsidDel="00BE675C">
                <w:rPr>
                  <w:rFonts w:hint="eastAsia"/>
                </w:rPr>
                <w:delText>清分清算</w:delText>
              </w:r>
            </w:del>
          </w:p>
        </w:tc>
        <w:tc>
          <w:tcPr>
            <w:tcW w:w="3175" w:type="dxa"/>
          </w:tcPr>
          <w:p w:rsidR="000F130A" w:rsidDel="00BE675C" w:rsidRDefault="000F130A">
            <w:pPr>
              <w:pStyle w:val="2"/>
              <w:rPr>
                <w:del w:id="457" w:author="Bill" w:date="2017-02-19T22:51:00Z"/>
              </w:rPr>
              <w:pPrChange w:id="458" w:author="Bill" w:date="2017-02-19T22:51:00Z">
                <w:pPr/>
              </w:pPrChange>
            </w:pPr>
          </w:p>
        </w:tc>
      </w:tr>
      <w:tr w:rsidR="00D81710" w:rsidDel="00BE675C" w:rsidTr="00D81710">
        <w:trPr>
          <w:del w:id="459" w:author="Bill" w:date="2017-02-19T22:51:00Z"/>
        </w:trPr>
        <w:tc>
          <w:tcPr>
            <w:tcW w:w="1951" w:type="dxa"/>
          </w:tcPr>
          <w:p w:rsidR="00D81710" w:rsidDel="00BE675C" w:rsidRDefault="005C06E1">
            <w:pPr>
              <w:pStyle w:val="2"/>
              <w:rPr>
                <w:del w:id="460" w:author="Bill" w:date="2017-02-19T22:51:00Z"/>
              </w:rPr>
              <w:pPrChange w:id="461" w:author="Bill" w:date="2017-02-19T22:51:00Z">
                <w:pPr/>
              </w:pPrChange>
            </w:pPr>
            <w:del w:id="462" w:author="Bill" w:date="2017-02-19T22:51:00Z">
              <w:r w:rsidRPr="005C06E1" w:rsidDel="00BE675C">
                <w:delText>apsms</w:delText>
              </w:r>
            </w:del>
          </w:p>
        </w:tc>
        <w:tc>
          <w:tcPr>
            <w:tcW w:w="3402" w:type="dxa"/>
          </w:tcPr>
          <w:p w:rsidR="00D81710" w:rsidDel="00BE675C" w:rsidRDefault="00282A66">
            <w:pPr>
              <w:pStyle w:val="2"/>
              <w:rPr>
                <w:del w:id="463" w:author="Bill" w:date="2017-02-19T22:51:00Z"/>
              </w:rPr>
              <w:pPrChange w:id="464" w:author="Bill" w:date="2017-02-19T22:51:00Z">
                <w:pPr/>
              </w:pPrChange>
            </w:pPr>
            <w:del w:id="465" w:author="Bill" w:date="2017-02-19T22:51:00Z">
              <w:r w:rsidRPr="00282A66" w:rsidDel="00BE675C">
                <w:rPr>
                  <w:rFonts w:hint="eastAsia"/>
                </w:rPr>
                <w:delText>商户服务平台</w:delText>
              </w:r>
            </w:del>
          </w:p>
        </w:tc>
        <w:tc>
          <w:tcPr>
            <w:tcW w:w="3175" w:type="dxa"/>
          </w:tcPr>
          <w:p w:rsidR="00D81710" w:rsidDel="00BE675C" w:rsidRDefault="00282A66">
            <w:pPr>
              <w:pStyle w:val="2"/>
              <w:rPr>
                <w:del w:id="466" w:author="Bill" w:date="2017-02-19T22:51:00Z"/>
              </w:rPr>
              <w:pPrChange w:id="467" w:author="Bill" w:date="2017-02-19T22:51:00Z">
                <w:pPr/>
              </w:pPrChange>
            </w:pPr>
            <w:del w:id="468" w:author="Bill" w:date="2017-02-19T22:51:00Z">
              <w:r w:rsidRPr="00282A66" w:rsidDel="00BE675C">
                <w:rPr>
                  <w:rFonts w:hint="eastAsia"/>
                </w:rPr>
                <w:delText>商户服务平台</w:delText>
              </w:r>
            </w:del>
          </w:p>
        </w:tc>
      </w:tr>
      <w:tr w:rsidR="00C70ED9" w:rsidDel="00BE675C" w:rsidTr="00D81710">
        <w:trPr>
          <w:del w:id="469" w:author="Bill" w:date="2017-02-19T22:51:00Z"/>
        </w:trPr>
        <w:tc>
          <w:tcPr>
            <w:tcW w:w="1951" w:type="dxa"/>
          </w:tcPr>
          <w:p w:rsidR="00C70ED9" w:rsidRPr="005C06E1" w:rsidDel="00BE675C" w:rsidRDefault="00C70ED9">
            <w:pPr>
              <w:pStyle w:val="2"/>
              <w:rPr>
                <w:del w:id="470" w:author="Bill" w:date="2017-02-19T22:51:00Z"/>
              </w:rPr>
              <w:pPrChange w:id="471" w:author="Bill" w:date="2017-02-19T22:51:00Z">
                <w:pPr/>
              </w:pPrChange>
            </w:pPr>
            <w:del w:id="472" w:author="Bill" w:date="2017-02-19T22:51:00Z">
              <w:r w:rsidDel="00BE675C">
                <w:rPr>
                  <w:rFonts w:hint="eastAsia"/>
                </w:rPr>
                <w:delText>apsrisk_</w:delText>
              </w:r>
              <w:r w:rsidR="007E30FD" w:rsidDel="00BE675C">
                <w:rPr>
                  <w:rFonts w:hint="eastAsia"/>
                </w:rPr>
                <w:delText>back</w:delText>
              </w:r>
            </w:del>
          </w:p>
        </w:tc>
        <w:tc>
          <w:tcPr>
            <w:tcW w:w="3402" w:type="dxa"/>
          </w:tcPr>
          <w:p w:rsidR="00C70ED9" w:rsidDel="00BE675C" w:rsidRDefault="00C70ED9">
            <w:pPr>
              <w:pStyle w:val="2"/>
              <w:rPr>
                <w:del w:id="473" w:author="Bill" w:date="2017-02-19T22:51:00Z"/>
              </w:rPr>
              <w:pPrChange w:id="474" w:author="Bill" w:date="2017-02-19T22:51:00Z">
                <w:pPr/>
              </w:pPrChange>
            </w:pPr>
            <w:del w:id="475" w:author="Bill" w:date="2017-02-19T22:51:00Z">
              <w:r w:rsidDel="00BE675C">
                <w:rPr>
                  <w:rFonts w:hint="eastAsia"/>
                </w:rPr>
                <w:delText>APSRisk_</w:delText>
              </w:r>
              <w:r w:rsidR="007E30FD" w:rsidDel="00BE675C">
                <w:rPr>
                  <w:rFonts w:hint="eastAsia"/>
                </w:rPr>
                <w:delText>Back</w:delText>
              </w:r>
            </w:del>
          </w:p>
        </w:tc>
        <w:tc>
          <w:tcPr>
            <w:tcW w:w="3175" w:type="dxa"/>
          </w:tcPr>
          <w:p w:rsidR="00C70ED9" w:rsidDel="00BE675C" w:rsidRDefault="00C70ED9">
            <w:pPr>
              <w:pStyle w:val="2"/>
              <w:rPr>
                <w:del w:id="476" w:author="Bill" w:date="2017-02-19T22:51:00Z"/>
              </w:rPr>
              <w:pPrChange w:id="477" w:author="Bill" w:date="2017-02-19T22:51:00Z">
                <w:pPr/>
              </w:pPrChange>
            </w:pPr>
            <w:del w:id="478" w:author="Bill" w:date="2017-02-19T22:51:00Z">
              <w:r w:rsidDel="00BE675C">
                <w:rPr>
                  <w:rFonts w:hint="eastAsia"/>
                </w:rPr>
                <w:delText>风险管理系统（</w:delText>
              </w:r>
              <w:r w:rsidR="00F65677" w:rsidDel="00BE675C">
                <w:rPr>
                  <w:rFonts w:hint="eastAsia"/>
                </w:rPr>
                <w:delText>后</w:delText>
              </w:r>
              <w:r w:rsidDel="00BE675C">
                <w:rPr>
                  <w:rFonts w:hint="eastAsia"/>
                </w:rPr>
                <w:delText>台</w:delText>
              </w:r>
              <w:r w:rsidR="000F130A" w:rsidDel="00BE675C">
                <w:rPr>
                  <w:rFonts w:hint="eastAsia"/>
                </w:rPr>
                <w:delText>）</w:delText>
              </w:r>
            </w:del>
          </w:p>
        </w:tc>
      </w:tr>
      <w:tr w:rsidR="00C70ED9" w:rsidDel="00BE675C" w:rsidTr="00E067E9">
        <w:trPr>
          <w:trHeight w:val="385"/>
          <w:del w:id="479" w:author="Bill" w:date="2017-02-19T22:51:00Z"/>
        </w:trPr>
        <w:tc>
          <w:tcPr>
            <w:tcW w:w="1951" w:type="dxa"/>
          </w:tcPr>
          <w:p w:rsidR="00C70ED9" w:rsidDel="00BE675C" w:rsidRDefault="00C70ED9">
            <w:pPr>
              <w:pStyle w:val="2"/>
              <w:rPr>
                <w:del w:id="480" w:author="Bill" w:date="2017-02-19T22:51:00Z"/>
              </w:rPr>
              <w:pPrChange w:id="481" w:author="Bill" w:date="2017-02-19T22:51:00Z">
                <w:pPr/>
              </w:pPrChange>
            </w:pPr>
            <w:del w:id="482" w:author="Bill" w:date="2017-02-19T22:51:00Z">
              <w:r w:rsidRPr="005C06E1" w:rsidDel="00BE675C">
                <w:delText>apsonl</w:delText>
              </w:r>
            </w:del>
          </w:p>
        </w:tc>
        <w:tc>
          <w:tcPr>
            <w:tcW w:w="3402" w:type="dxa"/>
          </w:tcPr>
          <w:p w:rsidR="000F130A" w:rsidDel="00BE675C" w:rsidRDefault="00282A66">
            <w:pPr>
              <w:pStyle w:val="2"/>
              <w:rPr>
                <w:del w:id="483" w:author="Bill" w:date="2017-02-19T22:51:00Z"/>
              </w:rPr>
              <w:pPrChange w:id="484" w:author="Bill" w:date="2017-02-19T22:51:00Z">
                <w:pPr/>
              </w:pPrChange>
            </w:pPr>
            <w:del w:id="485" w:author="Bill" w:date="2017-02-19T22:51:00Z">
              <w:r w:rsidRPr="00282A66" w:rsidDel="00BE675C">
                <w:delText>TGP</w:delText>
              </w:r>
            </w:del>
          </w:p>
        </w:tc>
        <w:tc>
          <w:tcPr>
            <w:tcW w:w="3175" w:type="dxa"/>
          </w:tcPr>
          <w:p w:rsidR="00C70ED9" w:rsidDel="00BE675C" w:rsidRDefault="00C70ED9">
            <w:pPr>
              <w:pStyle w:val="2"/>
              <w:rPr>
                <w:del w:id="486" w:author="Bill" w:date="2017-02-19T22:51:00Z"/>
              </w:rPr>
              <w:pPrChange w:id="487" w:author="Bill" w:date="2017-02-19T22:51:00Z">
                <w:pPr/>
              </w:pPrChange>
            </w:pPr>
          </w:p>
        </w:tc>
      </w:tr>
      <w:tr w:rsidR="00E067E9" w:rsidDel="00BE675C" w:rsidTr="00E067E9">
        <w:trPr>
          <w:trHeight w:val="222"/>
          <w:del w:id="488" w:author="Bill" w:date="2017-02-19T22:51:00Z"/>
        </w:trPr>
        <w:tc>
          <w:tcPr>
            <w:tcW w:w="1951" w:type="dxa"/>
          </w:tcPr>
          <w:p w:rsidR="00E067E9" w:rsidRPr="005C06E1" w:rsidDel="00BE675C" w:rsidRDefault="00E067E9">
            <w:pPr>
              <w:pStyle w:val="2"/>
              <w:rPr>
                <w:del w:id="489" w:author="Bill" w:date="2017-02-19T22:51:00Z"/>
              </w:rPr>
              <w:pPrChange w:id="490" w:author="Bill" w:date="2017-02-19T22:51:00Z">
                <w:pPr/>
              </w:pPrChange>
            </w:pPr>
            <w:del w:id="491" w:author="Bill" w:date="2017-02-19T22:51:00Z">
              <w:r w:rsidDel="00BE675C">
                <w:rPr>
                  <w:rFonts w:hint="eastAsia"/>
                </w:rPr>
                <w:delText>nsp</w:delText>
              </w:r>
            </w:del>
          </w:p>
        </w:tc>
        <w:tc>
          <w:tcPr>
            <w:tcW w:w="3402" w:type="dxa"/>
          </w:tcPr>
          <w:p w:rsidR="00E067E9" w:rsidRPr="00282A66" w:rsidDel="00BE675C" w:rsidRDefault="00E067E9">
            <w:pPr>
              <w:pStyle w:val="2"/>
              <w:rPr>
                <w:del w:id="492" w:author="Bill" w:date="2017-02-19T22:51:00Z"/>
              </w:rPr>
              <w:pPrChange w:id="493" w:author="Bill" w:date="2017-02-19T22:51:00Z">
                <w:pPr/>
              </w:pPrChange>
            </w:pPr>
            <w:del w:id="494" w:author="Bill" w:date="2017-02-19T22:51:00Z">
              <w:r w:rsidRPr="000F130A" w:rsidDel="00BE675C">
                <w:delText>NSP</w:delText>
              </w:r>
            </w:del>
          </w:p>
        </w:tc>
        <w:tc>
          <w:tcPr>
            <w:tcW w:w="3175" w:type="dxa"/>
          </w:tcPr>
          <w:p w:rsidR="00E067E9" w:rsidDel="00BE675C" w:rsidRDefault="00E067E9">
            <w:pPr>
              <w:pStyle w:val="2"/>
              <w:rPr>
                <w:del w:id="495" w:author="Bill" w:date="2017-02-19T22:51:00Z"/>
              </w:rPr>
              <w:pPrChange w:id="496" w:author="Bill" w:date="2017-02-19T22:51:00Z">
                <w:pPr/>
              </w:pPrChange>
            </w:pPr>
          </w:p>
        </w:tc>
      </w:tr>
      <w:tr w:rsidR="00E067E9" w:rsidDel="00BE675C" w:rsidTr="00E067E9">
        <w:trPr>
          <w:trHeight w:val="284"/>
          <w:del w:id="497" w:author="Bill" w:date="2017-02-19T22:51:00Z"/>
        </w:trPr>
        <w:tc>
          <w:tcPr>
            <w:tcW w:w="1951" w:type="dxa"/>
          </w:tcPr>
          <w:p w:rsidR="00E067E9" w:rsidRPr="005C06E1" w:rsidDel="00BE675C" w:rsidRDefault="00E067E9">
            <w:pPr>
              <w:pStyle w:val="2"/>
              <w:rPr>
                <w:del w:id="498" w:author="Bill" w:date="2017-02-19T22:51:00Z"/>
              </w:rPr>
              <w:pPrChange w:id="499" w:author="Bill" w:date="2017-02-19T22:51:00Z">
                <w:pPr/>
              </w:pPrChange>
            </w:pPr>
            <w:del w:id="500" w:author="Bill" w:date="2017-02-19T22:51:00Z">
              <w:r w:rsidDel="00BE675C">
                <w:rPr>
                  <w:rFonts w:hint="eastAsia"/>
                </w:rPr>
                <w:delText>tposp</w:delText>
              </w:r>
            </w:del>
          </w:p>
        </w:tc>
        <w:tc>
          <w:tcPr>
            <w:tcW w:w="3402" w:type="dxa"/>
          </w:tcPr>
          <w:p w:rsidR="00E067E9" w:rsidRPr="00282A66" w:rsidDel="00BE675C" w:rsidRDefault="00E067E9">
            <w:pPr>
              <w:pStyle w:val="2"/>
              <w:rPr>
                <w:del w:id="501" w:author="Bill" w:date="2017-02-19T22:51:00Z"/>
              </w:rPr>
              <w:pPrChange w:id="502" w:author="Bill" w:date="2017-02-19T22:51:00Z">
                <w:pPr/>
              </w:pPrChange>
            </w:pPr>
            <w:del w:id="503" w:author="Bill" w:date="2017-02-19T22:51:00Z">
              <w:r w:rsidRPr="000F130A" w:rsidDel="00BE675C">
                <w:delText>TPOSP</w:delText>
              </w:r>
            </w:del>
          </w:p>
        </w:tc>
        <w:tc>
          <w:tcPr>
            <w:tcW w:w="3175" w:type="dxa"/>
          </w:tcPr>
          <w:p w:rsidR="00E067E9" w:rsidDel="00BE675C" w:rsidRDefault="00E067E9">
            <w:pPr>
              <w:pStyle w:val="2"/>
              <w:rPr>
                <w:del w:id="504" w:author="Bill" w:date="2017-02-19T22:51:00Z"/>
              </w:rPr>
              <w:pPrChange w:id="505" w:author="Bill" w:date="2017-02-19T22:51:00Z">
                <w:pPr/>
              </w:pPrChange>
            </w:pPr>
          </w:p>
        </w:tc>
      </w:tr>
      <w:tr w:rsidR="00E067E9" w:rsidDel="00BE675C" w:rsidTr="00E067E9">
        <w:trPr>
          <w:trHeight w:val="335"/>
          <w:del w:id="506" w:author="Bill" w:date="2017-02-19T22:51:00Z"/>
        </w:trPr>
        <w:tc>
          <w:tcPr>
            <w:tcW w:w="1951" w:type="dxa"/>
          </w:tcPr>
          <w:p w:rsidR="00E067E9" w:rsidRPr="005C06E1" w:rsidDel="00BE675C" w:rsidRDefault="00E067E9">
            <w:pPr>
              <w:pStyle w:val="2"/>
              <w:rPr>
                <w:del w:id="507" w:author="Bill" w:date="2017-02-19T22:51:00Z"/>
              </w:rPr>
              <w:pPrChange w:id="508" w:author="Bill" w:date="2017-02-19T22:51:00Z">
                <w:pPr/>
              </w:pPrChange>
            </w:pPr>
            <w:del w:id="509" w:author="Bill" w:date="2017-02-19T22:51:00Z">
              <w:r w:rsidDel="00BE675C">
                <w:rPr>
                  <w:rFonts w:hint="eastAsia"/>
                </w:rPr>
                <w:delText>commfe</w:delText>
              </w:r>
            </w:del>
          </w:p>
        </w:tc>
        <w:tc>
          <w:tcPr>
            <w:tcW w:w="3402" w:type="dxa"/>
          </w:tcPr>
          <w:p w:rsidR="00E067E9" w:rsidRPr="000F130A" w:rsidDel="00BE675C" w:rsidRDefault="009F2D0C">
            <w:pPr>
              <w:pStyle w:val="2"/>
              <w:rPr>
                <w:del w:id="510" w:author="Bill" w:date="2017-02-19T22:51:00Z"/>
              </w:rPr>
              <w:pPrChange w:id="511" w:author="Bill" w:date="2017-02-19T22:51:00Z">
                <w:pPr/>
              </w:pPrChange>
            </w:pPr>
            <w:del w:id="512" w:author="Bill" w:date="2017-02-19T22:51:00Z">
              <w:r w:rsidDel="00BE675C">
                <w:rPr>
                  <w:rFonts w:hint="eastAsia"/>
                </w:rPr>
                <w:delText>通讯前置</w:delText>
              </w:r>
            </w:del>
          </w:p>
        </w:tc>
        <w:tc>
          <w:tcPr>
            <w:tcW w:w="3175" w:type="dxa"/>
          </w:tcPr>
          <w:p w:rsidR="00E067E9" w:rsidDel="00BE675C" w:rsidRDefault="00E067E9">
            <w:pPr>
              <w:pStyle w:val="2"/>
              <w:rPr>
                <w:del w:id="513" w:author="Bill" w:date="2017-02-19T22:51:00Z"/>
              </w:rPr>
              <w:pPrChange w:id="514" w:author="Bill" w:date="2017-02-19T22:51:00Z">
                <w:pPr/>
              </w:pPrChange>
            </w:pPr>
          </w:p>
        </w:tc>
      </w:tr>
      <w:tr w:rsidR="00E067E9" w:rsidDel="00BE675C" w:rsidTr="00E067E9">
        <w:trPr>
          <w:trHeight w:val="150"/>
          <w:del w:id="515" w:author="Bill" w:date="2017-02-19T22:51:00Z"/>
        </w:trPr>
        <w:tc>
          <w:tcPr>
            <w:tcW w:w="1951" w:type="dxa"/>
          </w:tcPr>
          <w:p w:rsidR="00E067E9" w:rsidDel="00BE675C" w:rsidRDefault="00E067E9">
            <w:pPr>
              <w:pStyle w:val="2"/>
              <w:rPr>
                <w:del w:id="516" w:author="Bill" w:date="2017-02-19T22:51:00Z"/>
              </w:rPr>
              <w:pPrChange w:id="517" w:author="Bill" w:date="2017-02-19T22:51:00Z">
                <w:pPr/>
              </w:pPrChange>
            </w:pPr>
            <w:del w:id="518" w:author="Bill" w:date="2017-02-19T22:51:00Z">
              <w:r w:rsidDel="00BE675C">
                <w:rPr>
                  <w:rFonts w:hint="eastAsia"/>
                </w:rPr>
                <w:delText>alipay</w:delText>
              </w:r>
            </w:del>
          </w:p>
        </w:tc>
        <w:tc>
          <w:tcPr>
            <w:tcW w:w="3402" w:type="dxa"/>
          </w:tcPr>
          <w:p w:rsidR="00E067E9" w:rsidRPr="000F130A" w:rsidDel="00BE675C" w:rsidRDefault="009F2D0C">
            <w:pPr>
              <w:pStyle w:val="2"/>
              <w:rPr>
                <w:del w:id="519" w:author="Bill" w:date="2017-02-19T22:51:00Z"/>
              </w:rPr>
              <w:pPrChange w:id="520" w:author="Bill" w:date="2017-02-19T22:51:00Z">
                <w:pPr/>
              </w:pPrChange>
            </w:pPr>
            <w:del w:id="521" w:author="Bill" w:date="2017-02-19T22:51:00Z">
              <w:r w:rsidDel="00BE675C">
                <w:rPr>
                  <w:rFonts w:hint="eastAsia"/>
                </w:rPr>
                <w:delText>支付宝前置</w:delText>
              </w:r>
            </w:del>
          </w:p>
        </w:tc>
        <w:tc>
          <w:tcPr>
            <w:tcW w:w="3175" w:type="dxa"/>
          </w:tcPr>
          <w:p w:rsidR="00E067E9" w:rsidDel="00BE675C" w:rsidRDefault="00E067E9">
            <w:pPr>
              <w:pStyle w:val="2"/>
              <w:rPr>
                <w:del w:id="522" w:author="Bill" w:date="2017-02-19T22:51:00Z"/>
              </w:rPr>
              <w:pPrChange w:id="523" w:author="Bill" w:date="2017-02-19T22:51:00Z">
                <w:pPr/>
              </w:pPrChange>
            </w:pPr>
          </w:p>
        </w:tc>
      </w:tr>
      <w:tr w:rsidR="00E067E9" w:rsidDel="00BE675C" w:rsidTr="00D81710">
        <w:trPr>
          <w:trHeight w:val="145"/>
          <w:del w:id="524" w:author="Bill" w:date="2017-02-19T22:51:00Z"/>
        </w:trPr>
        <w:tc>
          <w:tcPr>
            <w:tcW w:w="1951" w:type="dxa"/>
          </w:tcPr>
          <w:p w:rsidR="00E067E9" w:rsidDel="00BE675C" w:rsidRDefault="00E067E9">
            <w:pPr>
              <w:pStyle w:val="2"/>
              <w:rPr>
                <w:del w:id="525" w:author="Bill" w:date="2017-02-19T22:51:00Z"/>
              </w:rPr>
              <w:pPrChange w:id="526" w:author="Bill" w:date="2017-02-19T22:51:00Z">
                <w:pPr/>
              </w:pPrChange>
            </w:pPr>
            <w:del w:id="527" w:author="Bill" w:date="2017-02-19T22:51:00Z">
              <w:r w:rsidDel="00BE675C">
                <w:rPr>
                  <w:rFonts w:hint="eastAsia"/>
                </w:rPr>
                <w:delText>bank</w:delText>
              </w:r>
            </w:del>
          </w:p>
        </w:tc>
        <w:tc>
          <w:tcPr>
            <w:tcW w:w="3402" w:type="dxa"/>
          </w:tcPr>
          <w:p w:rsidR="00E067E9" w:rsidRPr="000F130A" w:rsidDel="00BE675C" w:rsidRDefault="009F2D0C">
            <w:pPr>
              <w:pStyle w:val="2"/>
              <w:rPr>
                <w:del w:id="528" w:author="Bill" w:date="2017-02-19T22:51:00Z"/>
              </w:rPr>
              <w:pPrChange w:id="529" w:author="Bill" w:date="2017-02-19T22:51:00Z">
                <w:pPr/>
              </w:pPrChange>
            </w:pPr>
            <w:del w:id="530" w:author="Bill" w:date="2017-02-19T22:51:00Z">
              <w:r w:rsidDel="00BE675C">
                <w:rPr>
                  <w:rFonts w:hint="eastAsia"/>
                </w:rPr>
                <w:delText>银行前置</w:delText>
              </w:r>
            </w:del>
          </w:p>
        </w:tc>
        <w:tc>
          <w:tcPr>
            <w:tcW w:w="3175" w:type="dxa"/>
          </w:tcPr>
          <w:p w:rsidR="00E067E9" w:rsidDel="00BE675C" w:rsidRDefault="00E067E9">
            <w:pPr>
              <w:pStyle w:val="2"/>
              <w:rPr>
                <w:del w:id="531" w:author="Bill" w:date="2017-02-19T22:51:00Z"/>
              </w:rPr>
              <w:pPrChange w:id="532" w:author="Bill" w:date="2017-02-19T22:51:00Z">
                <w:pPr/>
              </w:pPrChange>
            </w:pPr>
          </w:p>
        </w:tc>
      </w:tr>
      <w:tr w:rsidR="00C70ED9" w:rsidDel="00BE675C" w:rsidTr="00D81710">
        <w:trPr>
          <w:del w:id="533" w:author="Bill" w:date="2017-02-19T22:51:00Z"/>
        </w:trPr>
        <w:tc>
          <w:tcPr>
            <w:tcW w:w="1951" w:type="dxa"/>
          </w:tcPr>
          <w:p w:rsidR="00C70ED9" w:rsidRPr="005C06E1" w:rsidDel="00BE675C" w:rsidRDefault="00C70ED9">
            <w:pPr>
              <w:pStyle w:val="2"/>
              <w:rPr>
                <w:del w:id="534" w:author="Bill" w:date="2017-02-19T22:51:00Z"/>
              </w:rPr>
              <w:pPrChange w:id="535" w:author="Bill" w:date="2017-02-19T22:51:00Z">
                <w:pPr/>
              </w:pPrChange>
            </w:pPr>
            <w:del w:id="536" w:author="Bill" w:date="2017-02-19T22:51:00Z">
              <w:r w:rsidRPr="005C06E1" w:rsidDel="00BE675C">
                <w:delText>apsrpt</w:delText>
              </w:r>
            </w:del>
          </w:p>
        </w:tc>
        <w:tc>
          <w:tcPr>
            <w:tcW w:w="3402" w:type="dxa"/>
          </w:tcPr>
          <w:p w:rsidR="00C70ED9" w:rsidDel="00BE675C" w:rsidRDefault="00282A66">
            <w:pPr>
              <w:pStyle w:val="2"/>
              <w:rPr>
                <w:del w:id="537" w:author="Bill" w:date="2017-02-19T22:51:00Z"/>
              </w:rPr>
              <w:pPrChange w:id="538" w:author="Bill" w:date="2017-02-19T22:51:00Z">
                <w:pPr/>
              </w:pPrChange>
            </w:pPr>
            <w:del w:id="539" w:author="Bill" w:date="2017-02-19T22:51:00Z">
              <w:r w:rsidDel="00BE675C">
                <w:rPr>
                  <w:rFonts w:hint="eastAsia"/>
                </w:rPr>
                <w:delText>APSRPT</w:delText>
              </w:r>
            </w:del>
          </w:p>
        </w:tc>
        <w:tc>
          <w:tcPr>
            <w:tcW w:w="3175" w:type="dxa"/>
          </w:tcPr>
          <w:p w:rsidR="00C70ED9" w:rsidDel="00BE675C" w:rsidRDefault="00282A66">
            <w:pPr>
              <w:pStyle w:val="2"/>
              <w:rPr>
                <w:del w:id="540" w:author="Bill" w:date="2017-02-19T22:51:00Z"/>
              </w:rPr>
              <w:pPrChange w:id="541" w:author="Bill" w:date="2017-02-19T22:51:00Z">
                <w:pPr/>
              </w:pPrChange>
            </w:pPr>
            <w:del w:id="542" w:author="Bill" w:date="2017-02-19T22:51:00Z">
              <w:r w:rsidRPr="00282A66" w:rsidDel="00BE675C">
                <w:rPr>
                  <w:rFonts w:hint="eastAsia"/>
                </w:rPr>
                <w:delText>统计报表</w:delText>
              </w:r>
            </w:del>
          </w:p>
        </w:tc>
      </w:tr>
      <w:tr w:rsidR="00C70ED9" w:rsidDel="00BE675C" w:rsidTr="00D81710">
        <w:trPr>
          <w:del w:id="543" w:author="Bill" w:date="2017-02-19T22:51:00Z"/>
        </w:trPr>
        <w:tc>
          <w:tcPr>
            <w:tcW w:w="1951" w:type="dxa"/>
          </w:tcPr>
          <w:p w:rsidR="00C70ED9" w:rsidRPr="005C06E1" w:rsidDel="00BE675C" w:rsidRDefault="00C70ED9">
            <w:pPr>
              <w:pStyle w:val="2"/>
              <w:rPr>
                <w:del w:id="544" w:author="Bill" w:date="2017-02-19T22:51:00Z"/>
              </w:rPr>
              <w:pPrChange w:id="545" w:author="Bill" w:date="2017-02-19T22:51:00Z">
                <w:pPr/>
              </w:pPrChange>
            </w:pPr>
            <w:del w:id="546" w:author="Bill" w:date="2017-02-19T22:51:00Z">
              <w:r w:rsidRPr="005C06E1" w:rsidDel="00BE675C">
                <w:delText>posp</w:delText>
              </w:r>
            </w:del>
          </w:p>
        </w:tc>
        <w:tc>
          <w:tcPr>
            <w:tcW w:w="3402" w:type="dxa"/>
          </w:tcPr>
          <w:p w:rsidR="00C70ED9" w:rsidDel="00BE675C" w:rsidRDefault="000F130A">
            <w:pPr>
              <w:pStyle w:val="2"/>
              <w:rPr>
                <w:del w:id="547" w:author="Bill" w:date="2017-02-19T22:51:00Z"/>
              </w:rPr>
              <w:pPrChange w:id="548" w:author="Bill" w:date="2017-02-19T22:51:00Z">
                <w:pPr/>
              </w:pPrChange>
            </w:pPr>
            <w:del w:id="549" w:author="Bill" w:date="2017-02-19T22:51:00Z">
              <w:r w:rsidDel="00BE675C">
                <w:rPr>
                  <w:rFonts w:hint="eastAsia"/>
                </w:rPr>
                <w:delText>POSP</w:delText>
              </w:r>
            </w:del>
          </w:p>
        </w:tc>
        <w:tc>
          <w:tcPr>
            <w:tcW w:w="3175" w:type="dxa"/>
          </w:tcPr>
          <w:p w:rsidR="00C70ED9" w:rsidDel="00BE675C" w:rsidRDefault="00C70ED9">
            <w:pPr>
              <w:pStyle w:val="2"/>
              <w:rPr>
                <w:del w:id="550" w:author="Bill" w:date="2017-02-19T22:51:00Z"/>
              </w:rPr>
              <w:pPrChange w:id="551" w:author="Bill" w:date="2017-02-19T22:51:00Z">
                <w:pPr/>
              </w:pPrChange>
            </w:pPr>
          </w:p>
        </w:tc>
      </w:tr>
      <w:tr w:rsidR="00C70ED9" w:rsidDel="00BE675C" w:rsidTr="00D81710">
        <w:trPr>
          <w:del w:id="552" w:author="Bill" w:date="2017-02-19T22:51:00Z"/>
        </w:trPr>
        <w:tc>
          <w:tcPr>
            <w:tcW w:w="1951" w:type="dxa"/>
          </w:tcPr>
          <w:p w:rsidR="00C70ED9" w:rsidRPr="005C06E1" w:rsidDel="00BE675C" w:rsidRDefault="00C70ED9">
            <w:pPr>
              <w:pStyle w:val="2"/>
              <w:rPr>
                <w:del w:id="553" w:author="Bill" w:date="2017-02-19T22:51:00Z"/>
              </w:rPr>
              <w:pPrChange w:id="554" w:author="Bill" w:date="2017-02-19T22:51:00Z">
                <w:pPr/>
              </w:pPrChange>
            </w:pPr>
            <w:del w:id="555" w:author="Bill" w:date="2017-02-19T22:51:00Z">
              <w:r w:rsidDel="00BE675C">
                <w:rPr>
                  <w:rFonts w:hint="eastAsia"/>
                </w:rPr>
                <w:delText>test</w:delText>
              </w:r>
            </w:del>
          </w:p>
        </w:tc>
        <w:tc>
          <w:tcPr>
            <w:tcW w:w="3402" w:type="dxa"/>
          </w:tcPr>
          <w:p w:rsidR="00C70ED9" w:rsidDel="00BE675C" w:rsidRDefault="00C70ED9">
            <w:pPr>
              <w:pStyle w:val="2"/>
              <w:rPr>
                <w:del w:id="556" w:author="Bill" w:date="2017-02-19T22:51:00Z"/>
              </w:rPr>
              <w:pPrChange w:id="557" w:author="Bill" w:date="2017-02-19T22:51:00Z">
                <w:pPr/>
              </w:pPrChange>
            </w:pPr>
          </w:p>
        </w:tc>
        <w:tc>
          <w:tcPr>
            <w:tcW w:w="3175" w:type="dxa"/>
          </w:tcPr>
          <w:p w:rsidR="00C70ED9" w:rsidDel="00BE675C" w:rsidRDefault="00C70ED9">
            <w:pPr>
              <w:pStyle w:val="2"/>
              <w:rPr>
                <w:del w:id="558" w:author="Bill" w:date="2017-02-19T22:51:00Z"/>
              </w:rPr>
              <w:pPrChange w:id="559" w:author="Bill" w:date="2017-02-19T22:51:00Z">
                <w:pPr/>
              </w:pPrChange>
            </w:pPr>
            <w:del w:id="560" w:author="Bill" w:date="2017-02-19T22:51:00Z">
              <w:r w:rsidDel="00BE675C">
                <w:rPr>
                  <w:rFonts w:hint="eastAsia"/>
                </w:rPr>
                <w:delText>测试使用</w:delText>
              </w:r>
            </w:del>
          </w:p>
        </w:tc>
      </w:tr>
      <w:tr w:rsidR="00282A66" w:rsidRPr="00282A66" w:rsidDel="00BE675C" w:rsidTr="00282A66">
        <w:trPr>
          <w:del w:id="561" w:author="Bill" w:date="2017-02-19T22:51:00Z"/>
        </w:trPr>
        <w:tc>
          <w:tcPr>
            <w:tcW w:w="1951" w:type="dxa"/>
          </w:tcPr>
          <w:p w:rsidR="00282A66" w:rsidRPr="00141133" w:rsidDel="00BE675C" w:rsidRDefault="00282A66">
            <w:pPr>
              <w:pStyle w:val="2"/>
              <w:rPr>
                <w:del w:id="562" w:author="Bill" w:date="2017-02-19T22:51:00Z"/>
                <w:color w:val="FF0000"/>
              </w:rPr>
              <w:pPrChange w:id="563" w:author="Bill" w:date="2017-02-19T22:51:00Z">
                <w:pPr/>
              </w:pPrChange>
            </w:pPr>
            <w:del w:id="564" w:author="Bill" w:date="2017-02-19T22:51:00Z">
              <w:r w:rsidRPr="00141133" w:rsidDel="00BE675C">
                <w:rPr>
                  <w:rFonts w:hint="eastAsia"/>
                  <w:color w:val="FF0000"/>
                </w:rPr>
                <w:delText>apms</w:delText>
              </w:r>
            </w:del>
          </w:p>
        </w:tc>
        <w:tc>
          <w:tcPr>
            <w:tcW w:w="3402" w:type="dxa"/>
          </w:tcPr>
          <w:p w:rsidR="00282A66" w:rsidRPr="00141133" w:rsidDel="00BE675C" w:rsidRDefault="00282A66">
            <w:pPr>
              <w:pStyle w:val="2"/>
              <w:rPr>
                <w:del w:id="565" w:author="Bill" w:date="2017-02-19T22:51:00Z"/>
                <w:color w:val="FF0000"/>
              </w:rPr>
              <w:pPrChange w:id="566" w:author="Bill" w:date="2017-02-19T22:51:00Z">
                <w:pPr/>
              </w:pPrChange>
            </w:pPr>
            <w:del w:id="567" w:author="Bill" w:date="2017-02-19T22:51:00Z">
              <w:r w:rsidRPr="00141133" w:rsidDel="00BE675C">
                <w:rPr>
                  <w:rFonts w:hint="eastAsia"/>
                  <w:color w:val="FF0000"/>
                </w:rPr>
                <w:delText>APMS</w:delText>
              </w:r>
            </w:del>
          </w:p>
        </w:tc>
        <w:tc>
          <w:tcPr>
            <w:tcW w:w="3175" w:type="dxa"/>
          </w:tcPr>
          <w:p w:rsidR="00282A66" w:rsidRPr="00141133" w:rsidDel="00BE675C" w:rsidRDefault="00282A66">
            <w:pPr>
              <w:pStyle w:val="2"/>
              <w:rPr>
                <w:del w:id="568" w:author="Bill" w:date="2017-02-19T22:51:00Z"/>
                <w:color w:val="FF0000"/>
              </w:rPr>
              <w:pPrChange w:id="569" w:author="Bill" w:date="2017-02-19T22:51:00Z">
                <w:pPr/>
              </w:pPrChange>
            </w:pPr>
            <w:del w:id="570" w:author="Bill" w:date="2017-02-19T22:51:00Z">
              <w:r w:rsidRPr="00141133" w:rsidDel="00BE675C">
                <w:rPr>
                  <w:rFonts w:hint="eastAsia"/>
                  <w:color w:val="FF0000"/>
                </w:rPr>
                <w:delText>商户管理系统</w:delText>
              </w:r>
            </w:del>
          </w:p>
          <w:p w:rsidR="00282A66" w:rsidRPr="00141133" w:rsidDel="00BE675C" w:rsidRDefault="00141133">
            <w:pPr>
              <w:pStyle w:val="2"/>
              <w:rPr>
                <w:del w:id="571" w:author="Bill" w:date="2017-02-19T22:51:00Z"/>
                <w:color w:val="FF0000"/>
              </w:rPr>
              <w:pPrChange w:id="572" w:author="Bill" w:date="2017-02-19T22:51:00Z">
                <w:pPr/>
              </w:pPrChange>
            </w:pPr>
            <w:del w:id="573" w:author="Bill" w:date="2017-02-19T22:51:00Z">
              <w:r w:rsidRPr="00141133" w:rsidDel="00BE675C">
                <w:rPr>
                  <w:rFonts w:hint="eastAsia"/>
                  <w:color w:val="FF0000"/>
                </w:rPr>
                <w:delText>目前暂不采用</w:delText>
              </w:r>
              <w:r w:rsidRPr="00141133" w:rsidDel="00BE675C">
                <w:rPr>
                  <w:rFonts w:hint="eastAsia"/>
                  <w:color w:val="FF0000"/>
                </w:rPr>
                <w:delText>SVN</w:delText>
              </w:r>
              <w:r w:rsidR="00282A66" w:rsidRPr="00141133" w:rsidDel="00BE675C">
                <w:rPr>
                  <w:rFonts w:hint="eastAsia"/>
                  <w:color w:val="FF0000"/>
                </w:rPr>
                <w:delText>管理</w:delText>
              </w:r>
            </w:del>
          </w:p>
        </w:tc>
      </w:tr>
      <w:tr w:rsidR="00282A66" w:rsidDel="00BE675C" w:rsidTr="00282A66">
        <w:trPr>
          <w:del w:id="574" w:author="Bill" w:date="2017-02-19T22:51:00Z"/>
        </w:trPr>
        <w:tc>
          <w:tcPr>
            <w:tcW w:w="1951" w:type="dxa"/>
          </w:tcPr>
          <w:p w:rsidR="00282A66" w:rsidRPr="00141133" w:rsidDel="00BE675C" w:rsidRDefault="00282A66">
            <w:pPr>
              <w:pStyle w:val="2"/>
              <w:rPr>
                <w:del w:id="575" w:author="Bill" w:date="2017-02-19T22:51:00Z"/>
                <w:color w:val="FF0000"/>
              </w:rPr>
              <w:pPrChange w:id="576" w:author="Bill" w:date="2017-02-19T22:51:00Z">
                <w:pPr/>
              </w:pPrChange>
            </w:pPr>
            <w:del w:id="577" w:author="Bill" w:date="2017-02-19T22:51:00Z">
              <w:r w:rsidRPr="00141133" w:rsidDel="00BE675C">
                <w:rPr>
                  <w:rFonts w:hint="eastAsia"/>
                  <w:color w:val="FF0000"/>
                </w:rPr>
                <w:delText>apsrisk_front</w:delText>
              </w:r>
            </w:del>
          </w:p>
        </w:tc>
        <w:tc>
          <w:tcPr>
            <w:tcW w:w="3402" w:type="dxa"/>
          </w:tcPr>
          <w:p w:rsidR="00282A66" w:rsidRPr="00141133" w:rsidDel="00BE675C" w:rsidRDefault="00282A66">
            <w:pPr>
              <w:pStyle w:val="2"/>
              <w:rPr>
                <w:del w:id="578" w:author="Bill" w:date="2017-02-19T22:51:00Z"/>
                <w:color w:val="FF0000"/>
              </w:rPr>
              <w:pPrChange w:id="579" w:author="Bill" w:date="2017-02-19T22:51:00Z">
                <w:pPr/>
              </w:pPrChange>
            </w:pPr>
            <w:del w:id="580" w:author="Bill" w:date="2017-02-19T22:51:00Z">
              <w:r w:rsidRPr="00141133" w:rsidDel="00BE675C">
                <w:rPr>
                  <w:rFonts w:hint="eastAsia"/>
                  <w:color w:val="FF0000"/>
                </w:rPr>
                <w:delText>APSRisk_Front</w:delText>
              </w:r>
            </w:del>
          </w:p>
        </w:tc>
        <w:tc>
          <w:tcPr>
            <w:tcW w:w="3175" w:type="dxa"/>
          </w:tcPr>
          <w:p w:rsidR="00282A66" w:rsidRPr="00141133" w:rsidDel="00BE675C" w:rsidRDefault="00282A66">
            <w:pPr>
              <w:pStyle w:val="2"/>
              <w:rPr>
                <w:del w:id="581" w:author="Bill" w:date="2017-02-19T22:51:00Z"/>
                <w:color w:val="FF0000"/>
              </w:rPr>
              <w:pPrChange w:id="582" w:author="Bill" w:date="2017-02-19T22:51:00Z">
                <w:pPr/>
              </w:pPrChange>
            </w:pPr>
            <w:del w:id="583" w:author="Bill" w:date="2017-02-19T22:51:00Z">
              <w:r w:rsidRPr="00141133" w:rsidDel="00BE675C">
                <w:rPr>
                  <w:rFonts w:hint="eastAsia"/>
                  <w:color w:val="FF0000"/>
                </w:rPr>
                <w:delText>风险管理系统（前端）</w:delText>
              </w:r>
              <w:r w:rsidRPr="00141133" w:rsidDel="00BE675C">
                <w:rPr>
                  <w:rFonts w:hint="eastAsia"/>
                  <w:color w:val="FF0000"/>
                </w:rPr>
                <w:delText>.NET</w:delText>
              </w:r>
            </w:del>
          </w:p>
          <w:p w:rsidR="00141133" w:rsidRPr="00141133" w:rsidDel="00BE675C" w:rsidRDefault="00141133">
            <w:pPr>
              <w:pStyle w:val="2"/>
              <w:rPr>
                <w:del w:id="584" w:author="Bill" w:date="2017-02-19T22:51:00Z"/>
                <w:color w:val="FF0000"/>
              </w:rPr>
              <w:pPrChange w:id="585" w:author="Bill" w:date="2017-02-19T22:51:00Z">
                <w:pPr/>
              </w:pPrChange>
            </w:pPr>
            <w:del w:id="586" w:author="Bill" w:date="2017-02-19T22:51:00Z">
              <w:r w:rsidRPr="00141133" w:rsidDel="00BE675C">
                <w:rPr>
                  <w:rFonts w:hint="eastAsia"/>
                  <w:color w:val="FF0000"/>
                </w:rPr>
                <w:delText>目前暂不采用</w:delText>
              </w:r>
              <w:r w:rsidRPr="00141133" w:rsidDel="00BE675C">
                <w:rPr>
                  <w:rFonts w:hint="eastAsia"/>
                  <w:color w:val="FF0000"/>
                </w:rPr>
                <w:delText>SVN</w:delText>
              </w:r>
              <w:r w:rsidRPr="00141133" w:rsidDel="00BE675C">
                <w:rPr>
                  <w:rFonts w:hint="eastAsia"/>
                  <w:color w:val="FF0000"/>
                </w:rPr>
                <w:delText>管理</w:delText>
              </w:r>
            </w:del>
          </w:p>
        </w:tc>
      </w:tr>
    </w:tbl>
    <w:p w:rsidR="00F3261F" w:rsidRPr="00282A66" w:rsidDel="00BE675C" w:rsidRDefault="00F3261F">
      <w:pPr>
        <w:pStyle w:val="2"/>
        <w:rPr>
          <w:del w:id="587" w:author="Bill" w:date="2017-02-19T22:51:00Z"/>
        </w:rPr>
        <w:pPrChange w:id="588" w:author="Bill" w:date="2017-02-19T22:51:00Z">
          <w:pPr/>
        </w:pPrChange>
      </w:pPr>
    </w:p>
    <w:p w:rsidR="00F3261F" w:rsidRPr="00F3261F" w:rsidDel="00BE675C" w:rsidRDefault="00F3261F">
      <w:pPr>
        <w:pStyle w:val="2"/>
        <w:rPr>
          <w:del w:id="589" w:author="Bill" w:date="2017-02-19T22:52:00Z"/>
        </w:rPr>
        <w:pPrChange w:id="590" w:author="Bill" w:date="2017-02-19T22:51:00Z">
          <w:pPr/>
        </w:pPrChange>
      </w:pPr>
    </w:p>
    <w:p w:rsidR="00965E50" w:rsidRDefault="0092481A" w:rsidP="0092481A">
      <w:pPr>
        <w:pStyle w:val="3"/>
      </w:pPr>
      <w:bookmarkStart w:id="591" w:name="_Toc462479235"/>
      <w:bookmarkStart w:id="592" w:name="_Toc222026178"/>
      <w:bookmarkStart w:id="593" w:name="_Toc475315720"/>
      <w:r w:rsidRPr="00965E50">
        <w:t>2.</w:t>
      </w:r>
      <w:del w:id="594" w:author="Bill" w:date="2017-02-19T23:53:00Z">
        <w:r w:rsidRPr="00965E50" w:rsidDel="00480BB2">
          <w:delText>3</w:delText>
        </w:r>
      </w:del>
      <w:ins w:id="595" w:author="Bill" w:date="2017-02-19T23:53:00Z">
        <w:r w:rsidR="00480BB2">
          <w:t>2</w:t>
        </w:r>
      </w:ins>
      <w:r w:rsidRPr="00965E50">
        <w:t>.1</w:t>
      </w:r>
      <w:r w:rsidR="00965E50">
        <w:rPr>
          <w:rFonts w:hint="eastAsia"/>
        </w:rPr>
        <w:t xml:space="preserve"> </w:t>
      </w:r>
      <w:bookmarkEnd w:id="591"/>
      <w:bookmarkEnd w:id="592"/>
      <w:r w:rsidR="00965E50" w:rsidRPr="00965E50">
        <w:rPr>
          <w:rFonts w:hint="eastAsia"/>
        </w:rPr>
        <w:t>trunk</w:t>
      </w:r>
      <w:bookmarkStart w:id="596" w:name="_Toc222026179"/>
      <w:bookmarkEnd w:id="593"/>
    </w:p>
    <w:p w:rsidR="00965E50" w:rsidRPr="00965E50" w:rsidRDefault="00965E50" w:rsidP="00965E50">
      <w:r>
        <w:rPr>
          <w:rFonts w:hint="eastAsia"/>
        </w:rPr>
        <w:t>主干文件夹，存放的是当前系统的最新源码</w:t>
      </w:r>
    </w:p>
    <w:p w:rsidR="0092481A" w:rsidRDefault="0092481A" w:rsidP="00965E50">
      <w:pPr>
        <w:pStyle w:val="3"/>
      </w:pPr>
      <w:bookmarkStart w:id="597" w:name="_Toc475315721"/>
      <w:r w:rsidRPr="00965E50">
        <w:t>2.</w:t>
      </w:r>
      <w:del w:id="598" w:author="Bill" w:date="2017-02-19T23:53:00Z">
        <w:r w:rsidRPr="00965E50" w:rsidDel="00480BB2">
          <w:delText>3</w:delText>
        </w:r>
      </w:del>
      <w:ins w:id="599" w:author="Bill" w:date="2017-02-19T23:53:00Z">
        <w:r w:rsidR="00480BB2">
          <w:t>2</w:t>
        </w:r>
      </w:ins>
      <w:r w:rsidRPr="00965E50">
        <w:t>.</w:t>
      </w:r>
      <w:r w:rsidRPr="00965E50">
        <w:rPr>
          <w:rFonts w:hint="eastAsia"/>
        </w:rPr>
        <w:t>2</w:t>
      </w:r>
      <w:r w:rsidRPr="00965E50">
        <w:t xml:space="preserve"> </w:t>
      </w:r>
      <w:bookmarkEnd w:id="596"/>
      <w:r w:rsidR="00965E50" w:rsidRPr="00965E50">
        <w:rPr>
          <w:rFonts w:hint="eastAsia"/>
        </w:rPr>
        <w:t>branches</w:t>
      </w:r>
      <w:bookmarkEnd w:id="597"/>
    </w:p>
    <w:p w:rsidR="00965E50" w:rsidRPr="00965E50" w:rsidRDefault="00965E50" w:rsidP="00965E50">
      <w:r>
        <w:rPr>
          <w:rFonts w:hint="eastAsia"/>
        </w:rPr>
        <w:t>分支文件夹，存放的是当前开发和历史开发的分支文件夹的源码。</w:t>
      </w:r>
    </w:p>
    <w:p w:rsidR="0092481A" w:rsidRDefault="0092481A" w:rsidP="00965E50">
      <w:pPr>
        <w:pStyle w:val="3"/>
      </w:pPr>
      <w:bookmarkStart w:id="600" w:name="_Toc222026180"/>
      <w:bookmarkStart w:id="601" w:name="_Toc475315722"/>
      <w:r w:rsidRPr="00965E50">
        <w:t>2.</w:t>
      </w:r>
      <w:del w:id="602" w:author="Bill" w:date="2017-02-19T23:53:00Z">
        <w:r w:rsidRPr="00965E50" w:rsidDel="00480BB2">
          <w:delText>3</w:delText>
        </w:r>
      </w:del>
      <w:ins w:id="603" w:author="Bill" w:date="2017-02-19T23:53:00Z">
        <w:r w:rsidR="00480BB2">
          <w:t>2</w:t>
        </w:r>
      </w:ins>
      <w:r w:rsidRPr="00965E50">
        <w:t>.3</w:t>
      </w:r>
      <w:r w:rsidR="00965E50">
        <w:rPr>
          <w:rFonts w:hint="eastAsia"/>
        </w:rPr>
        <w:t xml:space="preserve"> </w:t>
      </w:r>
      <w:bookmarkEnd w:id="600"/>
      <w:r w:rsidR="00965E50" w:rsidRPr="00965E50">
        <w:rPr>
          <w:rFonts w:hint="eastAsia"/>
        </w:rPr>
        <w:t>tags</w:t>
      </w:r>
      <w:bookmarkEnd w:id="601"/>
    </w:p>
    <w:p w:rsidR="00965E50" w:rsidRPr="00965E50" w:rsidRDefault="00965E50" w:rsidP="00965E50">
      <w:r>
        <w:rPr>
          <w:rFonts w:hint="eastAsia"/>
        </w:rPr>
        <w:t>标签文件夹，存放的是当前上线版本和历史版本的源码。</w:t>
      </w:r>
    </w:p>
    <w:p w:rsidR="0092481A" w:rsidRPr="00965E50" w:rsidRDefault="0092481A" w:rsidP="00965E50">
      <w:pPr>
        <w:pStyle w:val="3"/>
      </w:pPr>
      <w:bookmarkStart w:id="604" w:name="_Toc222026181"/>
      <w:bookmarkStart w:id="605" w:name="_Toc475315723"/>
      <w:r w:rsidRPr="00965E50">
        <w:t>2.</w:t>
      </w:r>
      <w:del w:id="606" w:author="Bill" w:date="2017-02-19T23:53:00Z">
        <w:r w:rsidRPr="00965E50" w:rsidDel="00480BB2">
          <w:delText>3</w:delText>
        </w:r>
      </w:del>
      <w:ins w:id="607" w:author="Bill" w:date="2017-02-19T23:53:00Z">
        <w:r w:rsidR="00480BB2">
          <w:t>2</w:t>
        </w:r>
      </w:ins>
      <w:r w:rsidRPr="00965E50">
        <w:t>.</w:t>
      </w:r>
      <w:r w:rsidRPr="00965E50">
        <w:rPr>
          <w:rFonts w:hint="eastAsia"/>
        </w:rPr>
        <w:t>4</w:t>
      </w:r>
      <w:bookmarkEnd w:id="604"/>
      <w:r w:rsidR="00965E50" w:rsidRPr="00965E50">
        <w:rPr>
          <w:rFonts w:hint="eastAsia"/>
        </w:rPr>
        <w:t xml:space="preserve"> files</w:t>
      </w:r>
      <w:bookmarkEnd w:id="605"/>
      <w:r w:rsidR="00965E50" w:rsidRPr="00965E50">
        <w:t xml:space="preserve"> </w:t>
      </w:r>
    </w:p>
    <w:p w:rsidR="0092481A" w:rsidRDefault="00965E50" w:rsidP="00965E50">
      <w:pPr>
        <w:pStyle w:val="ac"/>
        <w:ind w:firstLine="0"/>
      </w:pPr>
      <w:r>
        <w:rPr>
          <w:rFonts w:hint="eastAsia"/>
        </w:rPr>
        <w:t>文档文件夹，存放的是当前上线版本和历史版本的相关文档。</w:t>
      </w:r>
    </w:p>
    <w:p w:rsidR="0092481A" w:rsidRDefault="0092481A" w:rsidP="002C041E">
      <w:pPr>
        <w:pStyle w:val="3"/>
      </w:pPr>
      <w:bookmarkStart w:id="608" w:name="_Toc222026182"/>
      <w:bookmarkStart w:id="609" w:name="_Toc475315724"/>
      <w:r w:rsidRPr="002C041E">
        <w:t>2.</w:t>
      </w:r>
      <w:del w:id="610" w:author="Bill" w:date="2017-02-19T23:53:00Z">
        <w:r w:rsidRPr="002C041E" w:rsidDel="00480BB2">
          <w:delText>3</w:delText>
        </w:r>
      </w:del>
      <w:ins w:id="611" w:author="Bill" w:date="2017-02-19T23:53:00Z">
        <w:r w:rsidR="00480BB2">
          <w:t>2</w:t>
        </w:r>
      </w:ins>
      <w:r w:rsidRPr="002C041E">
        <w:t>.</w:t>
      </w:r>
      <w:r w:rsidRPr="002C041E">
        <w:rPr>
          <w:rFonts w:hint="eastAsia"/>
        </w:rPr>
        <w:t>5</w:t>
      </w:r>
      <w:bookmarkEnd w:id="608"/>
      <w:r w:rsidR="002C041E">
        <w:rPr>
          <w:rFonts w:hint="eastAsia"/>
        </w:rPr>
        <w:t xml:space="preserve"> </w:t>
      </w:r>
      <w:r w:rsidR="002C041E" w:rsidRPr="002C041E">
        <w:rPr>
          <w:rFonts w:hint="eastAsia"/>
        </w:rPr>
        <w:t>script</w:t>
      </w:r>
      <w:bookmarkEnd w:id="609"/>
    </w:p>
    <w:p w:rsidR="002C041E" w:rsidRDefault="002C041E" w:rsidP="002C041E">
      <w:r>
        <w:rPr>
          <w:rFonts w:hint="eastAsia"/>
        </w:rPr>
        <w:t>脚本文件夹，存放的是当前上线版本和历史版本的相关脚本。</w:t>
      </w:r>
    </w:p>
    <w:p w:rsidR="002C041E" w:rsidRDefault="002C041E" w:rsidP="002C041E">
      <w:pPr>
        <w:pStyle w:val="3"/>
      </w:pPr>
      <w:bookmarkStart w:id="612" w:name="_Toc475315725"/>
      <w:r w:rsidRPr="002C041E">
        <w:t>2.</w:t>
      </w:r>
      <w:del w:id="613" w:author="Bill" w:date="2017-02-19T23:53:00Z">
        <w:r w:rsidRPr="002C041E" w:rsidDel="00480BB2">
          <w:delText>3</w:delText>
        </w:r>
      </w:del>
      <w:ins w:id="614" w:author="Bill" w:date="2017-02-19T23:53:00Z">
        <w:r w:rsidR="00480BB2">
          <w:t>2</w:t>
        </w:r>
      </w:ins>
      <w:r w:rsidRPr="002C041E">
        <w:t>.</w:t>
      </w:r>
      <w:r>
        <w:rPr>
          <w:rFonts w:hint="eastAsia"/>
        </w:rPr>
        <w:t>6 sql</w:t>
      </w:r>
      <w:bookmarkEnd w:id="612"/>
    </w:p>
    <w:p w:rsidR="002C041E" w:rsidRPr="002C041E" w:rsidRDefault="002C041E" w:rsidP="002C041E">
      <w:r>
        <w:rPr>
          <w:rFonts w:hint="eastAsia"/>
        </w:rPr>
        <w:t>sql</w:t>
      </w:r>
      <w:r>
        <w:rPr>
          <w:rFonts w:hint="eastAsia"/>
        </w:rPr>
        <w:t>语句文件夹，存放的是当前上线版本和历史版本的相关</w:t>
      </w:r>
      <w:r>
        <w:rPr>
          <w:rFonts w:hint="eastAsia"/>
        </w:rPr>
        <w:t>sql</w:t>
      </w:r>
      <w:r>
        <w:rPr>
          <w:rFonts w:hint="eastAsia"/>
        </w:rPr>
        <w:t>语句。</w:t>
      </w:r>
    </w:p>
    <w:p w:rsidR="002C041E" w:rsidRPr="002C041E" w:rsidRDefault="002C041E" w:rsidP="002C041E"/>
    <w:p w:rsidR="0092481A" w:rsidRPr="005769DF" w:rsidRDefault="0092481A" w:rsidP="005769DF">
      <w:pPr>
        <w:pStyle w:val="2"/>
      </w:pPr>
      <w:bookmarkStart w:id="615" w:name="_Toc222026183"/>
      <w:bookmarkStart w:id="616" w:name="_Toc475315726"/>
      <w:r w:rsidRPr="005769DF">
        <w:rPr>
          <w:rFonts w:hint="eastAsia"/>
        </w:rPr>
        <w:t>2</w:t>
      </w:r>
      <w:r w:rsidRPr="005769DF">
        <w:rPr>
          <w:rFonts w:hint="eastAsia"/>
        </w:rPr>
        <w:t>．</w:t>
      </w:r>
      <w:del w:id="617" w:author="Bill" w:date="2017-02-19T23:53:00Z">
        <w:r w:rsidRPr="005769DF" w:rsidDel="00480BB2">
          <w:rPr>
            <w:rFonts w:hint="eastAsia"/>
          </w:rPr>
          <w:delText>4</w:delText>
        </w:r>
      </w:del>
      <w:ins w:id="618" w:author="Bill" w:date="2017-02-19T23:53:00Z">
        <w:r w:rsidR="00480BB2">
          <w:t>3</w:t>
        </w:r>
      </w:ins>
      <w:r w:rsidRPr="005769DF">
        <w:rPr>
          <w:rFonts w:hint="eastAsia"/>
        </w:rPr>
        <w:t>权限控制管理</w:t>
      </w:r>
      <w:bookmarkEnd w:id="615"/>
      <w:bookmarkEnd w:id="616"/>
    </w:p>
    <w:p w:rsidR="0092481A" w:rsidRDefault="005769DF" w:rsidP="0092481A">
      <w:pPr>
        <w:pStyle w:val="ac"/>
        <w:spacing w:after="120"/>
        <w:rPr>
          <w:sz w:val="24"/>
        </w:rPr>
      </w:pPr>
      <w:r>
        <w:rPr>
          <w:rFonts w:hint="eastAsia"/>
          <w:sz w:val="24"/>
        </w:rPr>
        <w:t>为保障版本的安全性，一致性，以及防止意外修改，必须对不同的文件夹</w:t>
      </w:r>
      <w:r w:rsidR="0092481A">
        <w:rPr>
          <w:rFonts w:hint="eastAsia"/>
          <w:sz w:val="24"/>
        </w:rPr>
        <w:t>设置不同的访问权限。</w:t>
      </w:r>
    </w:p>
    <w:p w:rsidR="0092481A" w:rsidRDefault="005769DF" w:rsidP="0092481A">
      <w:pPr>
        <w:pStyle w:val="ac"/>
        <w:spacing w:after="120"/>
        <w:ind w:left="420" w:firstLine="0"/>
        <w:rPr>
          <w:sz w:val="24"/>
        </w:rPr>
      </w:pPr>
      <w:r>
        <w:rPr>
          <w:rFonts w:hint="eastAsia"/>
          <w:sz w:val="24"/>
        </w:rPr>
        <w:t>文件夹</w:t>
      </w:r>
      <w:r w:rsidR="0092481A">
        <w:rPr>
          <w:rFonts w:hint="eastAsia"/>
          <w:sz w:val="24"/>
        </w:rPr>
        <w:t>权限类别：只读权限，读写权限。</w:t>
      </w:r>
    </w:p>
    <w:p w:rsidR="0092481A" w:rsidRDefault="005769DF" w:rsidP="0092481A">
      <w:pPr>
        <w:pStyle w:val="ac"/>
        <w:spacing w:after="120"/>
        <w:rPr>
          <w:sz w:val="24"/>
        </w:rPr>
      </w:pPr>
      <w:r>
        <w:rPr>
          <w:rFonts w:hint="eastAsia"/>
          <w:sz w:val="24"/>
        </w:rPr>
        <w:t>用户类别：开发人员、</w:t>
      </w:r>
      <w:del w:id="619" w:author="Bill" w:date="2017-02-19T22:53:00Z">
        <w:r w:rsidDel="00BE675C">
          <w:rPr>
            <w:rFonts w:hint="eastAsia"/>
            <w:sz w:val="24"/>
          </w:rPr>
          <w:delText>测试人员、配置管理员</w:delText>
        </w:r>
        <w:r w:rsidR="00F74AAD" w:rsidDel="00BE675C">
          <w:rPr>
            <w:rFonts w:hint="eastAsia"/>
            <w:sz w:val="24"/>
          </w:rPr>
          <w:delText>、</w:delText>
        </w:r>
      </w:del>
      <w:r w:rsidR="00F74AAD">
        <w:rPr>
          <w:rFonts w:hint="eastAsia"/>
          <w:sz w:val="24"/>
        </w:rPr>
        <w:t>QA</w:t>
      </w:r>
      <w:r w:rsidR="00F74AAD">
        <w:rPr>
          <w:rFonts w:hint="eastAsia"/>
          <w:sz w:val="24"/>
        </w:rPr>
        <w:t>、项目经理</w:t>
      </w:r>
      <w:r w:rsidR="0092481A">
        <w:rPr>
          <w:rFonts w:hint="eastAsia"/>
          <w:sz w:val="24"/>
        </w:rPr>
        <w:t>等。</w:t>
      </w:r>
    </w:p>
    <w:p w:rsidR="0092481A" w:rsidRDefault="0092481A" w:rsidP="0092481A">
      <w:pPr>
        <w:pStyle w:val="ac"/>
        <w:spacing w:after="120"/>
        <w:rPr>
          <w:sz w:val="24"/>
        </w:rPr>
      </w:pPr>
      <w:r>
        <w:rPr>
          <w:rFonts w:hint="eastAsia"/>
          <w:sz w:val="24"/>
        </w:rPr>
        <w:t>为了控制不同的使用权限，根据要求在服务器上分别建立不同的用户，针对不同的配置项所在目录分配不同的权限。</w:t>
      </w:r>
    </w:p>
    <w:p w:rsidR="0092481A" w:rsidRDefault="0092481A" w:rsidP="0092481A">
      <w:pPr>
        <w:ind w:firstLine="420"/>
      </w:pPr>
      <w:r>
        <w:rPr>
          <w:rFonts w:hint="eastAsia"/>
        </w:rPr>
        <w:t>为了便于管理，应以表格的形式列出人员与管理对象的访问关系（用户权限清单）。</w:t>
      </w:r>
    </w:p>
    <w:p w:rsidR="00FC3284" w:rsidRDefault="0092481A" w:rsidP="0092481A">
      <w:pPr>
        <w:pStyle w:val="1"/>
        <w:spacing w:line="480" w:lineRule="auto"/>
        <w:rPr>
          <w:ins w:id="620" w:author="Bill" w:date="2017-02-20T00:24:00Z"/>
          <w:rFonts w:ascii="宋体"/>
          <w:sz w:val="32"/>
        </w:rPr>
      </w:pPr>
      <w:bookmarkStart w:id="621" w:name="_Toc222026184"/>
      <w:bookmarkStart w:id="622" w:name="_Toc475315727"/>
      <w:r>
        <w:rPr>
          <w:rFonts w:ascii="宋体" w:hint="eastAsia"/>
          <w:sz w:val="32"/>
        </w:rPr>
        <w:lastRenderedPageBreak/>
        <w:t>3</w:t>
      </w:r>
      <w:r>
        <w:rPr>
          <w:rFonts w:ascii="宋体" w:hint="eastAsia"/>
          <w:sz w:val="32"/>
        </w:rPr>
        <w:t>．</w:t>
      </w:r>
      <w:ins w:id="623" w:author="Bill" w:date="2017-02-19T23:02:00Z">
        <w:r w:rsidR="00FC3284">
          <w:rPr>
            <w:rFonts w:ascii="宋体" w:hint="eastAsia"/>
            <w:sz w:val="32"/>
          </w:rPr>
          <w:t>版</w:t>
        </w:r>
        <w:r w:rsidR="00FC3284">
          <w:rPr>
            <w:rFonts w:ascii="宋体"/>
            <w:sz w:val="32"/>
          </w:rPr>
          <w:t>本管理流程</w:t>
        </w:r>
      </w:ins>
      <w:bookmarkEnd w:id="622"/>
    </w:p>
    <w:p w:rsidR="00BD3FD7" w:rsidRDefault="00BD3FD7" w:rsidP="00335470">
      <w:pPr>
        <w:pStyle w:val="2"/>
        <w:rPr>
          <w:ins w:id="624" w:author="Bill" w:date="2017-02-20T00:24:00Z"/>
          <w:rFonts w:hint="eastAsia"/>
        </w:rPr>
        <w:pPrChange w:id="625" w:author="Bill" w:date="2017-02-20T00:25:00Z">
          <w:pPr>
            <w:pStyle w:val="1"/>
            <w:spacing w:line="480" w:lineRule="auto"/>
          </w:pPr>
        </w:pPrChange>
      </w:pPr>
      <w:bookmarkStart w:id="626" w:name="_Toc475315728"/>
      <w:ins w:id="627" w:author="Bill" w:date="2017-02-20T00:25:00Z">
        <w:r>
          <w:rPr>
            <w:rFonts w:hint="eastAsia"/>
          </w:rPr>
          <w:t xml:space="preserve">3.1 </w:t>
        </w:r>
        <w:r>
          <w:rPr>
            <w:rFonts w:hint="eastAsia"/>
          </w:rPr>
          <w:t>基本流程</w:t>
        </w:r>
        <w:r>
          <w:t>图</w:t>
        </w:r>
      </w:ins>
      <w:bookmarkEnd w:id="626"/>
    </w:p>
    <w:p w:rsidR="00BD3FD7" w:rsidRPr="00BD3FD7" w:rsidRDefault="00BD3FD7" w:rsidP="00BD3FD7">
      <w:pPr>
        <w:rPr>
          <w:ins w:id="628" w:author="Bill" w:date="2017-02-19T23:03:00Z"/>
          <w:rFonts w:hint="eastAsia"/>
          <w:rPrChange w:id="629" w:author="Bill" w:date="2017-02-20T00:24:00Z">
            <w:rPr>
              <w:ins w:id="630" w:author="Bill" w:date="2017-02-19T23:03:00Z"/>
              <w:rFonts w:ascii="宋体" w:hint="eastAsia"/>
              <w:sz w:val="32"/>
            </w:rPr>
          </w:rPrChange>
        </w:rPr>
        <w:pPrChange w:id="631" w:author="Bill" w:date="2017-02-20T00:24:00Z">
          <w:pPr>
            <w:pStyle w:val="1"/>
            <w:spacing w:line="480" w:lineRule="auto"/>
          </w:pPr>
        </w:pPrChange>
      </w:pPr>
      <w:ins w:id="632" w:author="Bill" w:date="2017-02-20T00:25:00Z">
        <w:r>
          <w:rPr>
            <w:noProof/>
          </w:rPr>
          <w:drawing>
            <wp:inline distT="0" distB="0" distL="0" distR="0" wp14:anchorId="3B2DE125" wp14:editId="6FCBE631">
              <wp:extent cx="5278120" cy="69335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8120" cy="6933565"/>
                      </a:xfrm>
                      <a:prstGeom prst="rect">
                        <a:avLst/>
                      </a:prstGeom>
                    </pic:spPr>
                  </pic:pic>
                </a:graphicData>
              </a:graphic>
            </wp:inline>
          </w:drawing>
        </w:r>
      </w:ins>
    </w:p>
    <w:p w:rsidR="00FC3284" w:rsidRPr="00D7611C" w:rsidRDefault="00FC3284">
      <w:pPr>
        <w:pStyle w:val="2"/>
        <w:rPr>
          <w:ins w:id="633" w:author="Bill" w:date="2017-02-19T23:03:00Z"/>
        </w:rPr>
        <w:pPrChange w:id="634" w:author="Bill" w:date="2017-02-19T23:03:00Z">
          <w:pPr>
            <w:pStyle w:val="3"/>
          </w:pPr>
        </w:pPrChange>
      </w:pPr>
      <w:bookmarkStart w:id="635" w:name="_Toc475315729"/>
      <w:ins w:id="636" w:author="Bill" w:date="2017-02-19T23:04:00Z">
        <w:r>
          <w:rPr>
            <w:rFonts w:hint="eastAsia"/>
          </w:rPr>
          <w:t>3.</w:t>
        </w:r>
      </w:ins>
      <w:ins w:id="637" w:author="Bill" w:date="2017-02-20T00:25:00Z">
        <w:r w:rsidR="00335470">
          <w:t>2</w:t>
        </w:r>
      </w:ins>
      <w:ins w:id="638" w:author="Bill" w:date="2017-02-19T23:03:00Z">
        <w:r w:rsidRPr="00D7611C">
          <w:rPr>
            <w:rFonts w:hint="eastAsia"/>
          </w:rPr>
          <w:t>版本</w:t>
        </w:r>
      </w:ins>
      <w:ins w:id="639" w:author="Bill" w:date="2017-02-19T23:04:00Z">
        <w:r>
          <w:rPr>
            <w:rFonts w:hint="eastAsia"/>
          </w:rPr>
          <w:t>创建</w:t>
        </w:r>
      </w:ins>
      <w:bookmarkEnd w:id="635"/>
    </w:p>
    <w:p w:rsidR="00FC3284" w:rsidRPr="008B33C9" w:rsidRDefault="00FC3284" w:rsidP="00FC3284">
      <w:pPr>
        <w:pStyle w:val="a8"/>
        <w:numPr>
          <w:ilvl w:val="0"/>
          <w:numId w:val="1"/>
        </w:numPr>
        <w:ind w:firstLineChars="0"/>
        <w:rPr>
          <w:ins w:id="640" w:author="Bill" w:date="2017-02-19T23:03:00Z"/>
          <w:rFonts w:ascii="黑体"/>
          <w:szCs w:val="28"/>
        </w:rPr>
      </w:pPr>
      <w:ins w:id="641" w:author="Bill" w:date="2017-02-19T23:04:00Z">
        <w:r>
          <w:rPr>
            <w:rFonts w:ascii="黑体" w:hint="eastAsia"/>
            <w:szCs w:val="28"/>
          </w:rPr>
          <w:t>项目创建</w:t>
        </w:r>
        <w:r>
          <w:rPr>
            <w:rFonts w:ascii="黑体"/>
            <w:szCs w:val="28"/>
          </w:rPr>
          <w:t>时</w:t>
        </w:r>
      </w:ins>
      <w:ins w:id="642" w:author="Bill" w:date="2017-02-19T23:03:00Z">
        <w:r>
          <w:rPr>
            <w:rFonts w:ascii="黑体" w:hint="eastAsia"/>
            <w:szCs w:val="28"/>
          </w:rPr>
          <w:t>，</w:t>
        </w:r>
      </w:ins>
      <w:ins w:id="643" w:author="Bill" w:date="2017-02-19T23:05:00Z">
        <w:r>
          <w:rPr>
            <w:rFonts w:ascii="黑体" w:hint="eastAsia"/>
            <w:szCs w:val="28"/>
          </w:rPr>
          <w:t>根据</w:t>
        </w:r>
        <w:r>
          <w:rPr>
            <w:rFonts w:ascii="黑体"/>
            <w:szCs w:val="28"/>
          </w:rPr>
          <w:t>项目分析确</w:t>
        </w:r>
        <w:r>
          <w:rPr>
            <w:rFonts w:ascii="黑体" w:hint="eastAsia"/>
            <w:szCs w:val="28"/>
          </w:rPr>
          <w:t>定</w:t>
        </w:r>
      </w:ins>
      <w:ins w:id="644" w:author="Bill" w:date="2017-02-19T23:06:00Z">
        <w:r>
          <w:rPr>
            <w:rFonts w:ascii="黑体" w:hint="eastAsia"/>
            <w:szCs w:val="28"/>
          </w:rPr>
          <w:t>开发</w:t>
        </w:r>
        <w:r>
          <w:rPr>
            <w:rFonts w:ascii="黑体"/>
            <w:szCs w:val="28"/>
          </w:rPr>
          <w:t>环境及发布环境结构，</w:t>
        </w:r>
      </w:ins>
      <w:ins w:id="645" w:author="Bill" w:date="2017-02-19T23:03:00Z">
        <w:r>
          <w:rPr>
            <w:rFonts w:ascii="黑体" w:hint="eastAsia"/>
            <w:szCs w:val="28"/>
          </w:rPr>
          <w:t>开</w:t>
        </w:r>
        <w:r>
          <w:rPr>
            <w:rFonts w:ascii="黑体"/>
            <w:szCs w:val="28"/>
          </w:rPr>
          <w:t>发负责人</w:t>
        </w:r>
        <w:r>
          <w:rPr>
            <w:rFonts w:ascii="黑体" w:hint="eastAsia"/>
            <w:szCs w:val="28"/>
          </w:rPr>
          <w:t>在</w:t>
        </w:r>
        <w:r>
          <w:rPr>
            <w:rFonts w:ascii="黑体"/>
            <w:szCs w:val="28"/>
          </w:rPr>
          <w:t>版本管理库</w:t>
        </w:r>
      </w:ins>
      <w:ins w:id="646" w:author="Bill" w:date="2017-02-19T23:06:00Z">
        <w:r>
          <w:rPr>
            <w:rFonts w:ascii="黑体" w:hint="eastAsia"/>
            <w:szCs w:val="28"/>
          </w:rPr>
          <w:t>里</w:t>
        </w:r>
      </w:ins>
      <w:ins w:id="647" w:author="Bill" w:date="2017-02-19T23:03:00Z">
        <w:r>
          <w:rPr>
            <w:rFonts w:ascii="黑体" w:hint="eastAsia"/>
            <w:szCs w:val="28"/>
          </w:rPr>
          <w:t>创建库</w:t>
        </w:r>
        <w:r>
          <w:rPr>
            <w:rFonts w:ascii="黑体"/>
            <w:szCs w:val="28"/>
          </w:rPr>
          <w:t>名</w:t>
        </w:r>
        <w:r>
          <w:rPr>
            <w:rFonts w:ascii="黑体" w:hint="eastAsia"/>
            <w:szCs w:val="28"/>
          </w:rPr>
          <w:t>及相</w:t>
        </w:r>
        <w:r>
          <w:rPr>
            <w:rFonts w:ascii="黑体"/>
            <w:szCs w:val="28"/>
          </w:rPr>
          <w:t>关目录</w:t>
        </w:r>
        <w:r>
          <w:rPr>
            <w:rFonts w:ascii="黑体" w:hint="eastAsia"/>
            <w:szCs w:val="28"/>
          </w:rPr>
          <w:t>，并</w:t>
        </w:r>
        <w:r>
          <w:rPr>
            <w:rFonts w:ascii="黑体"/>
            <w:szCs w:val="28"/>
          </w:rPr>
          <w:t>记录在项目管理工具的</w:t>
        </w:r>
        <w:r>
          <w:rPr>
            <w:rFonts w:ascii="黑体" w:hint="eastAsia"/>
            <w:szCs w:val="28"/>
          </w:rPr>
          <w:t>wiki上</w:t>
        </w:r>
        <w:r>
          <w:rPr>
            <w:rFonts w:ascii="黑体"/>
            <w:szCs w:val="28"/>
          </w:rPr>
          <w:t>或发邮件通知开发人员</w:t>
        </w:r>
        <w:r>
          <w:rPr>
            <w:rFonts w:ascii="黑体" w:hint="eastAsia"/>
            <w:szCs w:val="28"/>
          </w:rPr>
          <w:t>, 首</w:t>
        </w:r>
        <w:r>
          <w:rPr>
            <w:rFonts w:ascii="黑体"/>
            <w:szCs w:val="28"/>
          </w:rPr>
          <w:t>个版本</w:t>
        </w:r>
      </w:ins>
      <w:ins w:id="648" w:author="Bill" w:date="2017-02-19T23:06:00Z">
        <w:r w:rsidR="0043661E">
          <w:rPr>
            <w:rFonts w:ascii="黑体" w:hint="eastAsia"/>
            <w:szCs w:val="28"/>
          </w:rPr>
          <w:t>一</w:t>
        </w:r>
        <w:r w:rsidR="0043661E">
          <w:rPr>
            <w:rFonts w:ascii="黑体"/>
            <w:szCs w:val="28"/>
          </w:rPr>
          <w:t>般</w:t>
        </w:r>
      </w:ins>
      <w:ins w:id="649" w:author="Bill" w:date="2017-02-19T23:03:00Z">
        <w:r>
          <w:rPr>
            <w:rFonts w:ascii="黑体"/>
            <w:szCs w:val="28"/>
          </w:rPr>
          <w:t>保存在</w:t>
        </w:r>
        <w:r>
          <w:rPr>
            <w:rFonts w:ascii="黑体" w:hint="eastAsia"/>
            <w:szCs w:val="28"/>
          </w:rPr>
          <w:t>/库</w:t>
        </w:r>
        <w:r>
          <w:rPr>
            <w:rFonts w:ascii="黑体"/>
            <w:szCs w:val="28"/>
          </w:rPr>
          <w:t>名</w:t>
        </w:r>
        <w:r>
          <w:rPr>
            <w:rFonts w:ascii="黑体" w:hint="eastAsia"/>
            <w:szCs w:val="28"/>
          </w:rPr>
          <w:t>/</w:t>
        </w:r>
        <w:r>
          <w:rPr>
            <w:rFonts w:ascii="黑体"/>
            <w:szCs w:val="28"/>
          </w:rPr>
          <w:t>trunk</w:t>
        </w:r>
        <w:r>
          <w:rPr>
            <w:rFonts w:ascii="黑体" w:hint="eastAsia"/>
            <w:szCs w:val="28"/>
          </w:rPr>
          <w:t>下。</w:t>
        </w:r>
      </w:ins>
    </w:p>
    <w:p w:rsidR="0043661E" w:rsidRDefault="00FC3284">
      <w:pPr>
        <w:pStyle w:val="a8"/>
        <w:numPr>
          <w:ilvl w:val="0"/>
          <w:numId w:val="1"/>
        </w:numPr>
        <w:ind w:firstLineChars="0"/>
        <w:rPr>
          <w:ins w:id="650" w:author="Bill" w:date="2017-02-19T23:07:00Z"/>
          <w:rFonts w:ascii="黑体"/>
          <w:szCs w:val="28"/>
        </w:rPr>
        <w:pPrChange w:id="651" w:author="Bill" w:date="2017-02-19T23:03:00Z">
          <w:pPr>
            <w:pStyle w:val="1"/>
            <w:spacing w:line="480" w:lineRule="auto"/>
          </w:pPr>
        </w:pPrChange>
      </w:pPr>
      <w:ins w:id="652" w:author="Bill" w:date="2017-02-19T23:03:00Z">
        <w:r>
          <w:rPr>
            <w:rFonts w:ascii="黑体" w:hint="eastAsia"/>
            <w:szCs w:val="28"/>
          </w:rPr>
          <w:t>开发人员根据开发</w:t>
        </w:r>
        <w:r>
          <w:rPr>
            <w:rFonts w:ascii="黑体"/>
            <w:szCs w:val="28"/>
          </w:rPr>
          <w:t>负责人</w:t>
        </w:r>
        <w:r>
          <w:rPr>
            <w:rFonts w:ascii="黑体" w:hint="eastAsia"/>
            <w:szCs w:val="28"/>
          </w:rPr>
          <w:t>提供的版本</w:t>
        </w:r>
        <w:r>
          <w:rPr>
            <w:rFonts w:ascii="黑体"/>
            <w:szCs w:val="28"/>
          </w:rPr>
          <w:t>控制代码</w:t>
        </w:r>
        <w:r>
          <w:rPr>
            <w:rFonts w:ascii="黑体" w:hint="eastAsia"/>
            <w:szCs w:val="28"/>
          </w:rPr>
          <w:t>路径从版本库的</w:t>
        </w:r>
      </w:ins>
      <w:ins w:id="653" w:author="Bill" w:date="2017-02-19T23:07:00Z">
        <w:r w:rsidR="0043661E">
          <w:rPr>
            <w:rFonts w:ascii="黑体" w:hint="eastAsia"/>
            <w:szCs w:val="28"/>
          </w:rPr>
          <w:t>trunk</w:t>
        </w:r>
      </w:ins>
      <w:ins w:id="654" w:author="Bill" w:date="2017-02-19T23:03:00Z">
        <w:r>
          <w:rPr>
            <w:rFonts w:ascii="黑体" w:hint="eastAsia"/>
            <w:szCs w:val="28"/>
          </w:rPr>
          <w:t>文件夹</w:t>
        </w:r>
        <w:r>
          <w:rPr>
            <w:rFonts w:ascii="黑体" w:hint="eastAsia"/>
            <w:szCs w:val="28"/>
          </w:rPr>
          <w:lastRenderedPageBreak/>
          <w:t>内checkout到开发服务器建立版本控制，进行程序开发。</w:t>
        </w:r>
      </w:ins>
    </w:p>
    <w:p w:rsidR="0043661E" w:rsidRPr="00D7611C" w:rsidRDefault="0043661E" w:rsidP="0043661E">
      <w:pPr>
        <w:pStyle w:val="2"/>
        <w:rPr>
          <w:ins w:id="655" w:author="Bill" w:date="2017-02-19T23:08:00Z"/>
        </w:rPr>
      </w:pPr>
      <w:bookmarkStart w:id="656" w:name="_Toc475315730"/>
      <w:ins w:id="657" w:author="Bill" w:date="2017-02-19T23:08:00Z">
        <w:r>
          <w:rPr>
            <w:rFonts w:hint="eastAsia"/>
          </w:rPr>
          <w:t>3.</w:t>
        </w:r>
      </w:ins>
      <w:ins w:id="658" w:author="Bill" w:date="2017-02-20T00:25:00Z">
        <w:r w:rsidR="00335470">
          <w:t>3</w:t>
        </w:r>
      </w:ins>
      <w:ins w:id="659" w:author="Bill" w:date="2017-02-19T23:09:00Z">
        <w:r w:rsidR="006C44C0">
          <w:rPr>
            <w:rFonts w:hint="eastAsia"/>
          </w:rPr>
          <w:t>新</w:t>
        </w:r>
      </w:ins>
      <w:ins w:id="660" w:author="Bill" w:date="2017-02-19T23:08:00Z">
        <w:r w:rsidRPr="00D7611C">
          <w:rPr>
            <w:rFonts w:hint="eastAsia"/>
          </w:rPr>
          <w:t>版本</w:t>
        </w:r>
      </w:ins>
      <w:ins w:id="661" w:author="Bill" w:date="2017-02-19T23:09:00Z">
        <w:r w:rsidR="006C44C0">
          <w:rPr>
            <w:rFonts w:hint="eastAsia"/>
          </w:rPr>
          <w:t>发</w:t>
        </w:r>
        <w:r w:rsidR="006C44C0">
          <w:t>布</w:t>
        </w:r>
      </w:ins>
      <w:bookmarkEnd w:id="656"/>
    </w:p>
    <w:p w:rsidR="0043661E" w:rsidRPr="00153D83" w:rsidRDefault="006C44C0">
      <w:pPr>
        <w:pStyle w:val="a8"/>
        <w:numPr>
          <w:ilvl w:val="0"/>
          <w:numId w:val="14"/>
        </w:numPr>
        <w:ind w:firstLineChars="0"/>
        <w:rPr>
          <w:ins w:id="662" w:author="Bill" w:date="2017-02-19T23:08:00Z"/>
          <w:rFonts w:ascii="黑体"/>
          <w:szCs w:val="28"/>
        </w:rPr>
        <w:pPrChange w:id="663" w:author="Bill" w:date="2017-02-19T23:08:00Z">
          <w:pPr>
            <w:pStyle w:val="a8"/>
            <w:numPr>
              <w:numId w:val="1"/>
            </w:numPr>
            <w:ind w:left="420" w:firstLineChars="0" w:hanging="420"/>
          </w:pPr>
        </w:pPrChange>
      </w:pPr>
      <w:ins w:id="664" w:author="Bill" w:date="2017-02-19T23:10:00Z">
        <w:r>
          <w:rPr>
            <w:rFonts w:ascii="黑体" w:hint="eastAsia"/>
            <w:szCs w:val="28"/>
          </w:rPr>
          <w:t>根据</w:t>
        </w:r>
        <w:r>
          <w:rPr>
            <w:rFonts w:ascii="黑体"/>
            <w:szCs w:val="28"/>
          </w:rPr>
          <w:t>项目需求，</w:t>
        </w:r>
      </w:ins>
      <w:ins w:id="665" w:author="Bill" w:date="2017-02-19T23:08:00Z">
        <w:r w:rsidR="0043661E">
          <w:rPr>
            <w:rFonts w:ascii="黑体" w:hint="eastAsia"/>
            <w:szCs w:val="28"/>
          </w:rPr>
          <w:t>开发人员开发完成后，提交</w:t>
        </w:r>
      </w:ins>
      <w:ins w:id="666" w:author="Bill" w:date="2017-02-20T00:53:00Z">
        <w:r w:rsidR="00664351">
          <w:rPr>
            <w:rFonts w:ascii="黑体" w:hint="eastAsia"/>
            <w:szCs w:val="28"/>
          </w:rPr>
          <w:t>回</w:t>
        </w:r>
      </w:ins>
      <w:ins w:id="667" w:author="Bill" w:date="2017-02-19T23:08:00Z">
        <w:r w:rsidR="0043661E">
          <w:rPr>
            <w:rFonts w:ascii="黑体" w:hint="eastAsia"/>
            <w:szCs w:val="28"/>
          </w:rPr>
          <w:t>版本库，</w:t>
        </w:r>
      </w:ins>
      <w:ins w:id="668" w:author="Bill" w:date="2017-02-19T23:10:00Z">
        <w:r>
          <w:rPr>
            <w:rFonts w:ascii="黑体" w:hint="eastAsia"/>
            <w:szCs w:val="28"/>
          </w:rPr>
          <w:t>如</w:t>
        </w:r>
        <w:r>
          <w:rPr>
            <w:rFonts w:ascii="黑体"/>
            <w:szCs w:val="28"/>
          </w:rPr>
          <w:t>果当前为</w:t>
        </w:r>
        <w:r>
          <w:rPr>
            <w:rFonts w:ascii="黑体" w:hint="eastAsia"/>
            <w:szCs w:val="28"/>
          </w:rPr>
          <w:t>主干，</w:t>
        </w:r>
      </w:ins>
      <w:ins w:id="669" w:author="Bill" w:date="2017-02-19T23:11:00Z">
        <w:r>
          <w:rPr>
            <w:rFonts w:ascii="黑体" w:hint="eastAsia"/>
            <w:szCs w:val="28"/>
          </w:rPr>
          <w:t>将</w:t>
        </w:r>
        <w:r>
          <w:rPr>
            <w:rFonts w:ascii="黑体"/>
            <w:szCs w:val="28"/>
          </w:rPr>
          <w:t>了解</w:t>
        </w:r>
        <w:r>
          <w:rPr>
            <w:rFonts w:ascii="黑体" w:hint="eastAsia"/>
            <w:szCs w:val="28"/>
          </w:rPr>
          <w:t>是</w:t>
        </w:r>
        <w:r>
          <w:rPr>
            <w:rFonts w:ascii="黑体"/>
            <w:szCs w:val="28"/>
          </w:rPr>
          <w:t>否有分</w:t>
        </w:r>
        <w:r>
          <w:rPr>
            <w:rFonts w:ascii="黑体" w:hint="eastAsia"/>
            <w:szCs w:val="28"/>
          </w:rPr>
          <w:t>支</w:t>
        </w:r>
        <w:r>
          <w:rPr>
            <w:rFonts w:ascii="黑体"/>
            <w:szCs w:val="28"/>
          </w:rPr>
          <w:t>需要合并一起发布，</w:t>
        </w:r>
      </w:ins>
      <w:ins w:id="670" w:author="Bill" w:date="2017-02-19T23:12:00Z">
        <w:r>
          <w:rPr>
            <w:rFonts w:ascii="黑体" w:hint="eastAsia"/>
            <w:szCs w:val="28"/>
          </w:rPr>
          <w:t>如</w:t>
        </w:r>
        <w:r>
          <w:rPr>
            <w:rFonts w:ascii="黑体"/>
            <w:szCs w:val="28"/>
          </w:rPr>
          <w:t>果有</w:t>
        </w:r>
        <w:r>
          <w:rPr>
            <w:rFonts w:ascii="黑体" w:hint="eastAsia"/>
            <w:szCs w:val="28"/>
          </w:rPr>
          <w:t>，需要</w:t>
        </w:r>
        <w:r>
          <w:rPr>
            <w:rFonts w:ascii="黑体"/>
            <w:szCs w:val="28"/>
          </w:rPr>
          <w:t>将</w:t>
        </w:r>
      </w:ins>
      <w:ins w:id="671" w:author="Bill" w:date="2017-02-19T23:08:00Z">
        <w:r w:rsidR="0043661E">
          <w:rPr>
            <w:rFonts w:ascii="黑体" w:hint="eastAsia"/>
            <w:szCs w:val="28"/>
          </w:rPr>
          <w:t>最新的分支文件合并至主干的工作拷贝，合并完成后，进行diff的比对，确认没问题后，最后把主干的工作拷贝提交至版本库。</w:t>
        </w:r>
      </w:ins>
    </w:p>
    <w:p w:rsidR="0043661E" w:rsidRPr="008B33C9" w:rsidRDefault="006C44C0">
      <w:pPr>
        <w:pStyle w:val="a8"/>
        <w:numPr>
          <w:ilvl w:val="0"/>
          <w:numId w:val="14"/>
        </w:numPr>
        <w:ind w:firstLineChars="0"/>
        <w:rPr>
          <w:ins w:id="672" w:author="Bill" w:date="2017-02-19T23:08:00Z"/>
          <w:rFonts w:ascii="黑体"/>
          <w:szCs w:val="28"/>
        </w:rPr>
        <w:pPrChange w:id="673" w:author="Bill" w:date="2017-02-19T23:08:00Z">
          <w:pPr>
            <w:pStyle w:val="a8"/>
            <w:numPr>
              <w:numId w:val="1"/>
            </w:numPr>
            <w:ind w:left="420" w:firstLineChars="0" w:hanging="420"/>
          </w:pPr>
        </w:pPrChange>
      </w:pPr>
      <w:ins w:id="674" w:author="Bill" w:date="2017-02-19T23:08:00Z">
        <w:r>
          <w:rPr>
            <w:rFonts w:ascii="黑体" w:hint="eastAsia"/>
            <w:szCs w:val="28"/>
          </w:rPr>
          <w:t>开发人员</w:t>
        </w:r>
        <w:r w:rsidR="0043661E">
          <w:rPr>
            <w:rFonts w:ascii="黑体" w:hint="eastAsia"/>
            <w:szCs w:val="28"/>
          </w:rPr>
          <w:t>告知</w:t>
        </w:r>
      </w:ins>
      <w:ins w:id="675" w:author="Bill" w:date="2017-02-19T23:14:00Z">
        <w:r>
          <w:rPr>
            <w:rFonts w:ascii="黑体" w:hint="eastAsia"/>
            <w:szCs w:val="28"/>
          </w:rPr>
          <w:t>开</w:t>
        </w:r>
        <w:r>
          <w:rPr>
            <w:rFonts w:ascii="黑体"/>
            <w:szCs w:val="28"/>
          </w:rPr>
          <w:t>发负责人</w:t>
        </w:r>
      </w:ins>
      <w:ins w:id="676" w:author="Bill" w:date="2017-02-19T23:08:00Z">
        <w:r w:rsidR="0043661E">
          <w:rPr>
            <w:rFonts w:ascii="黑体" w:hint="eastAsia"/>
            <w:szCs w:val="28"/>
          </w:rPr>
          <w:t>当前开发完成，</w:t>
        </w:r>
      </w:ins>
      <w:ins w:id="677" w:author="Bill" w:date="2017-02-19T23:15:00Z">
        <w:r>
          <w:rPr>
            <w:rFonts w:ascii="黑体" w:hint="eastAsia"/>
            <w:szCs w:val="28"/>
          </w:rPr>
          <w:t>开</w:t>
        </w:r>
        <w:r>
          <w:rPr>
            <w:rFonts w:ascii="黑体"/>
            <w:szCs w:val="28"/>
          </w:rPr>
          <w:t>发人员</w:t>
        </w:r>
        <w:r>
          <w:rPr>
            <w:rFonts w:ascii="黑体" w:hint="eastAsia"/>
            <w:szCs w:val="28"/>
          </w:rPr>
          <w:t>需要</w:t>
        </w:r>
      </w:ins>
      <w:ins w:id="678" w:author="Bill" w:date="2017-02-19T23:13:00Z">
        <w:r>
          <w:rPr>
            <w:rFonts w:ascii="黑体"/>
            <w:szCs w:val="28"/>
          </w:rPr>
          <w:t>准备</w:t>
        </w:r>
      </w:ins>
      <w:ins w:id="679" w:author="Bill" w:date="2017-02-19T23:08:00Z">
        <w:r w:rsidR="0043661E" w:rsidRPr="0014753E">
          <w:rPr>
            <w:rFonts w:ascii="黑体" w:hint="eastAsia"/>
            <w:szCs w:val="28"/>
            <w:highlight w:val="yellow"/>
          </w:rPr>
          <w:t>部署手册，源码修改清单等相关文档，编译脚本，SQL语句</w:t>
        </w:r>
        <w:r w:rsidR="0043661E">
          <w:rPr>
            <w:rFonts w:ascii="黑体" w:hint="eastAsia"/>
            <w:szCs w:val="28"/>
          </w:rPr>
          <w:t>。</w:t>
        </w:r>
      </w:ins>
      <w:ins w:id="680" w:author="Bill" w:date="2017-02-19T23:15:00Z">
        <w:r>
          <w:rPr>
            <w:rFonts w:ascii="黑体" w:hint="eastAsia"/>
            <w:szCs w:val="28"/>
          </w:rPr>
          <w:t>开</w:t>
        </w:r>
        <w:r>
          <w:rPr>
            <w:rFonts w:ascii="黑体"/>
            <w:szCs w:val="28"/>
          </w:rPr>
          <w:t>发负责人</w:t>
        </w:r>
        <w:r>
          <w:rPr>
            <w:rFonts w:ascii="黑体" w:hint="eastAsia"/>
            <w:szCs w:val="28"/>
          </w:rPr>
          <w:t>同</w:t>
        </w:r>
        <w:r>
          <w:rPr>
            <w:rFonts w:ascii="黑体"/>
            <w:szCs w:val="28"/>
          </w:rPr>
          <w:t>意后发布到</w:t>
        </w:r>
      </w:ins>
      <w:ins w:id="681" w:author="Bill" w:date="2017-02-19T23:16:00Z">
        <w:r>
          <w:rPr>
            <w:rFonts w:ascii="黑体"/>
            <w:szCs w:val="28"/>
          </w:rPr>
          <w:t>测试环境，通知测试人员测试</w:t>
        </w:r>
      </w:ins>
    </w:p>
    <w:p w:rsidR="0043661E" w:rsidRPr="008B33C9" w:rsidRDefault="0043661E">
      <w:pPr>
        <w:pStyle w:val="a8"/>
        <w:numPr>
          <w:ilvl w:val="0"/>
          <w:numId w:val="14"/>
        </w:numPr>
        <w:ind w:firstLineChars="0"/>
        <w:rPr>
          <w:ins w:id="682" w:author="Bill" w:date="2017-02-19T23:08:00Z"/>
          <w:rFonts w:ascii="黑体"/>
          <w:szCs w:val="28"/>
        </w:rPr>
        <w:pPrChange w:id="683" w:author="Bill" w:date="2017-02-19T23:08:00Z">
          <w:pPr>
            <w:pStyle w:val="a8"/>
            <w:numPr>
              <w:numId w:val="1"/>
            </w:numPr>
            <w:ind w:left="420" w:firstLineChars="0" w:hanging="420"/>
          </w:pPr>
        </w:pPrChange>
      </w:pPr>
      <w:ins w:id="684" w:author="Bill" w:date="2017-02-19T23:08:00Z">
        <w:r>
          <w:rPr>
            <w:rFonts w:ascii="黑体" w:hint="eastAsia"/>
            <w:szCs w:val="28"/>
          </w:rPr>
          <w:t>测试</w:t>
        </w:r>
      </w:ins>
      <w:ins w:id="685" w:author="Bill" w:date="2017-02-19T23:21:00Z">
        <w:r w:rsidR="006E27EA">
          <w:rPr>
            <w:rFonts w:ascii="黑体" w:hint="eastAsia"/>
            <w:szCs w:val="28"/>
          </w:rPr>
          <w:t>通过</w:t>
        </w:r>
        <w:r w:rsidR="006E27EA">
          <w:rPr>
            <w:rFonts w:ascii="黑体"/>
            <w:szCs w:val="28"/>
          </w:rPr>
          <w:t>后</w:t>
        </w:r>
      </w:ins>
      <w:ins w:id="686" w:author="Bill" w:date="2017-02-19T23:08:00Z">
        <w:r>
          <w:rPr>
            <w:rFonts w:ascii="黑体" w:hint="eastAsia"/>
            <w:szCs w:val="28"/>
          </w:rPr>
          <w:t>，测试</w:t>
        </w:r>
        <w:r w:rsidR="006E27EA">
          <w:rPr>
            <w:rFonts w:ascii="黑体" w:hint="eastAsia"/>
            <w:szCs w:val="28"/>
          </w:rPr>
          <w:t>人员</w:t>
        </w:r>
      </w:ins>
      <w:ins w:id="687" w:author="Bill" w:date="2017-02-19T23:16:00Z">
        <w:r w:rsidR="006E27EA">
          <w:rPr>
            <w:rFonts w:ascii="黑体" w:hint="eastAsia"/>
            <w:szCs w:val="28"/>
          </w:rPr>
          <w:t>通知</w:t>
        </w:r>
        <w:r w:rsidR="006E27EA">
          <w:rPr>
            <w:rFonts w:ascii="黑体"/>
            <w:szCs w:val="28"/>
          </w:rPr>
          <w:t>开发</w:t>
        </w:r>
        <w:r w:rsidR="006E27EA">
          <w:rPr>
            <w:rFonts w:ascii="黑体" w:hint="eastAsia"/>
            <w:szCs w:val="28"/>
          </w:rPr>
          <w:t>人</w:t>
        </w:r>
        <w:r w:rsidR="006E27EA">
          <w:rPr>
            <w:rFonts w:ascii="黑体"/>
            <w:szCs w:val="28"/>
          </w:rPr>
          <w:t>员和</w:t>
        </w:r>
      </w:ins>
      <w:ins w:id="688" w:author="Bill" w:date="2017-02-19T23:17:00Z">
        <w:r w:rsidR="006E27EA">
          <w:rPr>
            <w:rFonts w:ascii="黑体"/>
            <w:szCs w:val="28"/>
          </w:rPr>
          <w:t>开发负责人</w:t>
        </w:r>
        <w:r w:rsidR="006E27EA">
          <w:rPr>
            <w:rFonts w:ascii="黑体" w:hint="eastAsia"/>
            <w:szCs w:val="28"/>
          </w:rPr>
          <w:t>，</w:t>
        </w:r>
      </w:ins>
      <w:ins w:id="689" w:author="Bill" w:date="2017-02-19T23:08:00Z">
        <w:r>
          <w:rPr>
            <w:rFonts w:ascii="黑体" w:hint="eastAsia"/>
            <w:szCs w:val="28"/>
          </w:rPr>
          <w:t>准备上线。</w:t>
        </w:r>
      </w:ins>
    </w:p>
    <w:p w:rsidR="006E27EA" w:rsidRDefault="006E27EA">
      <w:pPr>
        <w:pStyle w:val="a8"/>
        <w:numPr>
          <w:ilvl w:val="0"/>
          <w:numId w:val="14"/>
        </w:numPr>
        <w:ind w:firstLineChars="0"/>
        <w:rPr>
          <w:ins w:id="690" w:author="Bill" w:date="2017-02-19T23:19:00Z"/>
          <w:rFonts w:ascii="黑体"/>
          <w:szCs w:val="28"/>
        </w:rPr>
        <w:pPrChange w:id="691" w:author="Bill" w:date="2017-02-19T23:08:00Z">
          <w:pPr>
            <w:pStyle w:val="a8"/>
            <w:numPr>
              <w:numId w:val="1"/>
            </w:numPr>
            <w:ind w:left="420" w:firstLineChars="0" w:hanging="420"/>
          </w:pPr>
        </w:pPrChange>
      </w:pPr>
      <w:ins w:id="692" w:author="Bill" w:date="2017-02-19T23:18:00Z">
        <w:r>
          <w:rPr>
            <w:rFonts w:ascii="黑体" w:hint="eastAsia"/>
            <w:szCs w:val="28"/>
          </w:rPr>
          <w:t>开发</w:t>
        </w:r>
        <w:r>
          <w:rPr>
            <w:rFonts w:ascii="黑体"/>
            <w:szCs w:val="28"/>
          </w:rPr>
          <w:t>人员上线完成后，通知测试人员做</w:t>
        </w:r>
      </w:ins>
      <w:ins w:id="693" w:author="Bill" w:date="2017-02-20T00:54:00Z">
        <w:r w:rsidR="00664351">
          <w:rPr>
            <w:rFonts w:ascii="黑体" w:hint="eastAsia"/>
            <w:szCs w:val="28"/>
          </w:rPr>
          <w:t>回</w:t>
        </w:r>
        <w:r w:rsidR="00664351">
          <w:rPr>
            <w:rFonts w:ascii="黑体"/>
            <w:szCs w:val="28"/>
          </w:rPr>
          <w:t>归</w:t>
        </w:r>
      </w:ins>
      <w:ins w:id="694" w:author="Bill" w:date="2017-02-20T00:55:00Z">
        <w:r w:rsidR="00664351">
          <w:rPr>
            <w:rFonts w:ascii="黑体" w:hint="eastAsia"/>
            <w:szCs w:val="28"/>
          </w:rPr>
          <w:t>测试</w:t>
        </w:r>
      </w:ins>
      <w:ins w:id="695" w:author="Bill" w:date="2017-02-19T23:18:00Z">
        <w:r>
          <w:rPr>
            <w:rFonts w:ascii="黑体"/>
            <w:szCs w:val="28"/>
          </w:rPr>
          <w:t>，测试通过后，</w:t>
        </w:r>
        <w:r>
          <w:rPr>
            <w:rFonts w:ascii="黑体" w:hint="eastAsia"/>
            <w:szCs w:val="28"/>
          </w:rPr>
          <w:t>通知</w:t>
        </w:r>
        <w:r>
          <w:rPr>
            <w:rFonts w:ascii="黑体"/>
            <w:szCs w:val="28"/>
          </w:rPr>
          <w:t>开发</w:t>
        </w:r>
      </w:ins>
      <w:ins w:id="696" w:author="Bill" w:date="2017-02-19T23:19:00Z">
        <w:r>
          <w:rPr>
            <w:rFonts w:ascii="黑体"/>
            <w:szCs w:val="28"/>
          </w:rPr>
          <w:t>负责人</w:t>
        </w:r>
      </w:ins>
    </w:p>
    <w:p w:rsidR="006E27EA" w:rsidRDefault="006E27EA">
      <w:pPr>
        <w:pStyle w:val="a8"/>
        <w:numPr>
          <w:ilvl w:val="0"/>
          <w:numId w:val="14"/>
        </w:numPr>
        <w:ind w:firstLineChars="0"/>
        <w:rPr>
          <w:ins w:id="697" w:author="Bill" w:date="2017-02-19T23:19:00Z"/>
          <w:rFonts w:ascii="黑体"/>
          <w:szCs w:val="28"/>
        </w:rPr>
        <w:pPrChange w:id="698" w:author="Bill" w:date="2017-02-19T23:08:00Z">
          <w:pPr>
            <w:pStyle w:val="a8"/>
            <w:numPr>
              <w:numId w:val="1"/>
            </w:numPr>
            <w:ind w:left="420" w:firstLineChars="0" w:hanging="420"/>
          </w:pPr>
        </w:pPrChange>
      </w:pPr>
      <w:ins w:id="699" w:author="Bill" w:date="2017-02-19T23:19:00Z">
        <w:r>
          <w:rPr>
            <w:rFonts w:ascii="黑体"/>
            <w:szCs w:val="28"/>
          </w:rPr>
          <w:t>开发负责人</w:t>
        </w:r>
        <w:r w:rsidR="00664351">
          <w:rPr>
            <w:rFonts w:ascii="黑体" w:hint="eastAsia"/>
            <w:szCs w:val="28"/>
          </w:rPr>
          <w:t>当前主干版本创建标签文件夹</w:t>
        </w:r>
        <w:r>
          <w:rPr>
            <w:rFonts w:ascii="黑体" w:hint="eastAsia"/>
            <w:szCs w:val="28"/>
          </w:rPr>
          <w:t>。</w:t>
        </w:r>
      </w:ins>
    </w:p>
    <w:p w:rsidR="0043661E" w:rsidRDefault="006E27EA" w:rsidP="0043661E">
      <w:pPr>
        <w:rPr>
          <w:ins w:id="700" w:author="Bill" w:date="2017-02-19T23:08:00Z"/>
        </w:rPr>
      </w:pPr>
      <w:ins w:id="701" w:author="Bill" w:date="2017-02-19T23:20:00Z">
        <w:r>
          <w:t>6</w:t>
        </w:r>
      </w:ins>
      <w:ins w:id="702" w:author="Bill" w:date="2017-02-19T23:08:00Z">
        <w:r w:rsidR="0043661E">
          <w:rPr>
            <w:rFonts w:hint="eastAsia"/>
          </w:rPr>
          <w:t xml:space="preserve">.  </w:t>
        </w:r>
        <w:r w:rsidR="0043661E">
          <w:rPr>
            <w:rFonts w:hint="eastAsia"/>
          </w:rPr>
          <w:t>测试未通过，开发人员对代码进行二次开发，待开发完成后，直至上线</w:t>
        </w:r>
      </w:ins>
    </w:p>
    <w:p w:rsidR="0092481A" w:rsidRPr="0043661E" w:rsidRDefault="0092481A">
      <w:pPr>
        <w:rPr>
          <w:rFonts w:ascii="黑体"/>
          <w:szCs w:val="28"/>
          <w:rPrChange w:id="703" w:author="Bill" w:date="2017-02-19T23:08:00Z">
            <w:rPr/>
          </w:rPrChange>
        </w:rPr>
        <w:pPrChange w:id="704" w:author="Bill" w:date="2017-02-19T23:08:00Z">
          <w:pPr>
            <w:pStyle w:val="1"/>
            <w:spacing w:line="480" w:lineRule="auto"/>
          </w:pPr>
        </w:pPrChange>
      </w:pPr>
      <w:del w:id="705" w:author="Bill" w:date="2017-02-19T23:02:00Z">
        <w:r w:rsidRPr="0043661E" w:rsidDel="00FC3284">
          <w:rPr>
            <w:rFonts w:ascii="宋体" w:hint="eastAsia"/>
            <w:sz w:val="32"/>
            <w:rPrChange w:id="706" w:author="Bill" w:date="2017-02-19T23:08:00Z">
              <w:rPr>
                <w:rFonts w:hint="eastAsia"/>
                <w:b w:val="0"/>
                <w:bCs w:val="0"/>
              </w:rPr>
            </w:rPrChange>
          </w:rPr>
          <w:delText>更新管理（版本升级）</w:delText>
        </w:r>
      </w:del>
      <w:bookmarkEnd w:id="621"/>
    </w:p>
    <w:p w:rsidR="0092481A" w:rsidRPr="00D7611C" w:rsidRDefault="0092481A" w:rsidP="00D7611C">
      <w:pPr>
        <w:pStyle w:val="2"/>
      </w:pPr>
      <w:bookmarkStart w:id="707" w:name="_Toc462479238"/>
      <w:bookmarkStart w:id="708" w:name="_Toc222026185"/>
      <w:bookmarkStart w:id="709" w:name="_Toc475315731"/>
      <w:r w:rsidRPr="00D7611C">
        <w:t>3.</w:t>
      </w:r>
      <w:bookmarkEnd w:id="707"/>
      <w:del w:id="710" w:author="Bill" w:date="2017-02-19T23:07:00Z">
        <w:r w:rsidRPr="00D7611C" w:rsidDel="0043661E">
          <w:rPr>
            <w:rFonts w:hint="eastAsia"/>
          </w:rPr>
          <w:delText>1</w:delText>
        </w:r>
      </w:del>
      <w:ins w:id="711" w:author="Bill" w:date="2017-02-19T23:07:00Z">
        <w:r w:rsidR="00335470">
          <w:t>4</w:t>
        </w:r>
      </w:ins>
      <w:r w:rsidRPr="00D7611C">
        <w:rPr>
          <w:rFonts w:hint="eastAsia"/>
        </w:rPr>
        <w:t>版本升级原则</w:t>
      </w:r>
      <w:bookmarkEnd w:id="708"/>
      <w:bookmarkEnd w:id="709"/>
    </w:p>
    <w:p w:rsidR="0092481A" w:rsidRDefault="0092481A" w:rsidP="0092481A">
      <w:pPr>
        <w:pStyle w:val="ac"/>
        <w:spacing w:after="120"/>
        <w:rPr>
          <w:sz w:val="24"/>
        </w:rPr>
      </w:pPr>
      <w:r>
        <w:rPr>
          <w:rFonts w:hint="eastAsia"/>
          <w:sz w:val="24"/>
        </w:rPr>
        <w:t>版本升级应严格纳入版本管理的控制之下。应当谨慎地控制版本的升级，保障高版本的向下兼容性，或提供严格定义的升级方法。</w:t>
      </w:r>
    </w:p>
    <w:p w:rsidR="0092481A" w:rsidRPr="00D7611C" w:rsidRDefault="0092481A" w:rsidP="0092481A">
      <w:pPr>
        <w:pStyle w:val="ac"/>
        <w:spacing w:after="120"/>
        <w:rPr>
          <w:rFonts w:ascii="黑体" w:eastAsia="黑体"/>
          <w:sz w:val="24"/>
          <w:szCs w:val="24"/>
        </w:rPr>
      </w:pPr>
      <w:r w:rsidRPr="00D7611C">
        <w:rPr>
          <w:rFonts w:ascii="黑体" w:eastAsia="黑体" w:hint="eastAsia"/>
          <w:sz w:val="24"/>
          <w:szCs w:val="24"/>
        </w:rPr>
        <w:t>在下面几种情况下，进行版本演化和升级：</w:t>
      </w:r>
    </w:p>
    <w:p w:rsidR="0092481A" w:rsidRPr="00D7611C" w:rsidRDefault="005769DF" w:rsidP="00D7611C">
      <w:pPr>
        <w:pStyle w:val="ac"/>
        <w:numPr>
          <w:ilvl w:val="0"/>
          <w:numId w:val="9"/>
        </w:numPr>
        <w:spacing w:after="120"/>
        <w:rPr>
          <w:rFonts w:ascii="黑体" w:eastAsia="黑体"/>
          <w:sz w:val="24"/>
          <w:szCs w:val="24"/>
        </w:rPr>
      </w:pPr>
      <w:r w:rsidRPr="00D7611C">
        <w:rPr>
          <w:rFonts w:ascii="黑体" w:eastAsia="黑体" w:hint="eastAsia"/>
          <w:sz w:val="24"/>
          <w:szCs w:val="24"/>
        </w:rPr>
        <w:t>当系统有重大的需求，需要较大的改进或修改时，主版本号为新版本</w:t>
      </w:r>
      <w:del w:id="712" w:author="Bill" w:date="2017-02-19T22:45:00Z">
        <w:r w:rsidRPr="00D7611C" w:rsidDel="00E07DEF">
          <w:rPr>
            <w:rFonts w:ascii="黑体" w:eastAsia="黑体" w:hint="eastAsia"/>
            <w:sz w:val="24"/>
            <w:szCs w:val="24"/>
          </w:rPr>
          <w:delText>上线时间点</w:delText>
        </w:r>
      </w:del>
      <w:ins w:id="713" w:author="Bill" w:date="2017-02-19T22:45:00Z">
        <w:r w:rsidR="00E07DEF">
          <w:rPr>
            <w:rFonts w:ascii="黑体" w:eastAsia="黑体" w:hint="eastAsia"/>
            <w:sz w:val="24"/>
            <w:szCs w:val="24"/>
          </w:rPr>
          <w:t>+1</w:t>
        </w:r>
      </w:ins>
      <w:r w:rsidRPr="00D7611C">
        <w:rPr>
          <w:rFonts w:ascii="黑体" w:eastAsia="黑体" w:hint="eastAsia"/>
          <w:sz w:val="24"/>
          <w:szCs w:val="24"/>
        </w:rPr>
        <w:t>。</w:t>
      </w:r>
    </w:p>
    <w:p w:rsidR="0092481A" w:rsidRPr="00D7611C" w:rsidRDefault="005769DF" w:rsidP="00D7611C">
      <w:pPr>
        <w:pStyle w:val="ac"/>
        <w:numPr>
          <w:ilvl w:val="0"/>
          <w:numId w:val="9"/>
        </w:numPr>
        <w:spacing w:after="120"/>
        <w:rPr>
          <w:rFonts w:ascii="黑体" w:eastAsia="黑体"/>
          <w:sz w:val="24"/>
          <w:szCs w:val="24"/>
        </w:rPr>
      </w:pPr>
      <w:r w:rsidRPr="00D7611C">
        <w:rPr>
          <w:rFonts w:ascii="黑体" w:eastAsia="黑体" w:hint="eastAsia"/>
          <w:sz w:val="24"/>
          <w:szCs w:val="24"/>
        </w:rPr>
        <w:t>当系统有重大的BUG问题</w:t>
      </w:r>
      <w:r w:rsidR="0092481A" w:rsidRPr="00D7611C">
        <w:rPr>
          <w:rFonts w:ascii="黑体" w:eastAsia="黑体" w:hint="eastAsia"/>
          <w:sz w:val="24"/>
          <w:szCs w:val="24"/>
        </w:rPr>
        <w:t>时，</w:t>
      </w:r>
      <w:r w:rsidRPr="00D7611C">
        <w:rPr>
          <w:rFonts w:ascii="黑体" w:eastAsia="黑体" w:hint="eastAsia"/>
          <w:sz w:val="24"/>
          <w:szCs w:val="24"/>
        </w:rPr>
        <w:t>次版本</w:t>
      </w:r>
      <w:del w:id="714" w:author="Bill" w:date="2017-02-19T22:45:00Z">
        <w:r w:rsidRPr="00D7611C" w:rsidDel="00E07DEF">
          <w:rPr>
            <w:rFonts w:ascii="黑体" w:eastAsia="黑体" w:hint="eastAsia"/>
            <w:sz w:val="24"/>
            <w:szCs w:val="24"/>
          </w:rPr>
          <w:delText>要添</w:delText>
        </w:r>
      </w:del>
      <w:del w:id="715" w:author="Bill" w:date="2017-02-19T22:44:00Z">
        <w:r w:rsidRPr="00D7611C" w:rsidDel="00E07DEF">
          <w:rPr>
            <w:rFonts w:ascii="黑体" w:eastAsia="黑体" w:hint="eastAsia"/>
            <w:sz w:val="24"/>
            <w:szCs w:val="24"/>
          </w:rPr>
          <w:delText>加patch</w:delText>
        </w:r>
      </w:del>
      <w:ins w:id="716" w:author="Bill" w:date="2017-02-19T22:44:00Z">
        <w:r w:rsidR="00E07DEF">
          <w:rPr>
            <w:rFonts w:ascii="黑体" w:eastAsia="黑体"/>
            <w:sz w:val="24"/>
            <w:szCs w:val="24"/>
          </w:rPr>
          <w:t>+</w:t>
        </w:r>
      </w:ins>
      <w:r w:rsidRPr="00D7611C">
        <w:rPr>
          <w:rFonts w:ascii="黑体" w:eastAsia="黑体" w:hint="eastAsia"/>
          <w:sz w:val="24"/>
          <w:szCs w:val="24"/>
        </w:rPr>
        <w:t>1。</w:t>
      </w:r>
    </w:p>
    <w:p w:rsidR="0092481A" w:rsidRPr="00D7611C" w:rsidRDefault="0092481A" w:rsidP="00D7611C">
      <w:pPr>
        <w:pStyle w:val="ac"/>
        <w:numPr>
          <w:ilvl w:val="0"/>
          <w:numId w:val="9"/>
        </w:numPr>
        <w:spacing w:after="120"/>
        <w:rPr>
          <w:rFonts w:ascii="黑体" w:eastAsia="黑体"/>
          <w:sz w:val="24"/>
          <w:szCs w:val="24"/>
        </w:rPr>
      </w:pPr>
      <w:r w:rsidRPr="00D7611C">
        <w:rPr>
          <w:rFonts w:ascii="黑体" w:eastAsia="黑体" w:hint="eastAsia"/>
          <w:sz w:val="24"/>
          <w:szCs w:val="24"/>
        </w:rPr>
        <w:t>对于改动量比较少的，如</w:t>
      </w:r>
      <w:r w:rsidR="00D7611C">
        <w:rPr>
          <w:rFonts w:ascii="黑体" w:eastAsia="黑体" w:hint="eastAsia"/>
          <w:sz w:val="24"/>
          <w:szCs w:val="24"/>
        </w:rPr>
        <w:t>修复小问题之类的，可以从当前正在开发分支</w:t>
      </w:r>
      <w:r w:rsidR="005769DF" w:rsidRPr="00D7611C">
        <w:rPr>
          <w:rFonts w:ascii="黑体" w:eastAsia="黑体" w:hint="eastAsia"/>
          <w:sz w:val="24"/>
          <w:szCs w:val="24"/>
        </w:rPr>
        <w:t>支中，进行改进或修改，和下一个新版本一起上线。</w:t>
      </w:r>
    </w:p>
    <w:p w:rsidR="004D7DA1" w:rsidRDefault="004D7DA1">
      <w:pPr>
        <w:rPr>
          <w:ins w:id="717" w:author="Bill" w:date="2017-02-19T23:22:00Z"/>
          <w:rFonts w:ascii="黑体"/>
          <w:highlight w:val="yellow"/>
        </w:rPr>
        <w:pPrChange w:id="718" w:author="Bill" w:date="2017-02-19T23:22:00Z">
          <w:pPr>
            <w:pStyle w:val="a8"/>
            <w:numPr>
              <w:numId w:val="9"/>
            </w:numPr>
            <w:ind w:left="420" w:firstLineChars="0" w:hanging="420"/>
          </w:pPr>
        </w:pPrChange>
      </w:pPr>
    </w:p>
    <w:p w:rsidR="004D7DA1" w:rsidRPr="00D7611C" w:rsidRDefault="004D7DA1" w:rsidP="004D7DA1">
      <w:pPr>
        <w:pStyle w:val="2"/>
        <w:rPr>
          <w:ins w:id="719" w:author="Bill" w:date="2017-02-19T23:22:00Z"/>
        </w:rPr>
      </w:pPr>
      <w:bookmarkStart w:id="720" w:name="_Toc475315732"/>
      <w:ins w:id="721" w:author="Bill" w:date="2017-02-19T23:22:00Z">
        <w:r w:rsidRPr="00D7611C">
          <w:t>3.</w:t>
        </w:r>
      </w:ins>
      <w:ins w:id="722" w:author="Bill" w:date="2017-02-19T23:23:00Z">
        <w:r w:rsidR="00335470">
          <w:rPr>
            <w:rFonts w:hint="eastAsia"/>
          </w:rPr>
          <w:t>5</w:t>
        </w:r>
        <w:r>
          <w:rPr>
            <w:rFonts w:hint="eastAsia"/>
          </w:rPr>
          <w:t>紧急变更方案</w:t>
        </w:r>
      </w:ins>
      <w:bookmarkEnd w:id="720"/>
    </w:p>
    <w:p w:rsidR="004D7DA1" w:rsidRDefault="004D7DA1" w:rsidP="004D7DA1">
      <w:pPr>
        <w:rPr>
          <w:ins w:id="723" w:author="Bill" w:date="2017-02-19T23:22:00Z"/>
        </w:rPr>
      </w:pPr>
      <w:ins w:id="724" w:author="Bill" w:date="2017-02-19T23:22:00Z">
        <w:r>
          <w:rPr>
            <w:rFonts w:hint="eastAsia"/>
          </w:rPr>
          <w:t>触发条件：下一个上线版本已经并入了主干，需要在下一个上线版本前插入一个补丁版本。</w:t>
        </w:r>
      </w:ins>
    </w:p>
    <w:p w:rsidR="004D7DA1" w:rsidRPr="00D14562" w:rsidRDefault="004D7DA1" w:rsidP="004D7DA1">
      <w:pPr>
        <w:pStyle w:val="a8"/>
        <w:numPr>
          <w:ilvl w:val="0"/>
          <w:numId w:val="12"/>
        </w:numPr>
        <w:ind w:firstLineChars="0"/>
        <w:rPr>
          <w:ins w:id="725" w:author="Bill" w:date="2017-02-19T23:22:00Z"/>
          <w:rFonts w:ascii="黑体"/>
          <w:szCs w:val="28"/>
        </w:rPr>
      </w:pPr>
      <w:ins w:id="726" w:author="Bill" w:date="2017-02-19T23:22:00Z">
        <w:r>
          <w:rPr>
            <w:rFonts w:hint="eastAsia"/>
          </w:rPr>
          <w:t>变更需求确认后，</w:t>
        </w:r>
        <w:r w:rsidRPr="00D14562">
          <w:rPr>
            <w:rFonts w:ascii="黑体" w:hint="eastAsia"/>
            <w:szCs w:val="28"/>
          </w:rPr>
          <w:t>开发</w:t>
        </w:r>
      </w:ins>
      <w:ins w:id="727" w:author="Bill" w:date="2017-02-19T23:26:00Z">
        <w:r w:rsidR="0063384D">
          <w:rPr>
            <w:rFonts w:ascii="黑体" w:hint="eastAsia"/>
            <w:szCs w:val="28"/>
          </w:rPr>
          <w:t>负责</w:t>
        </w:r>
      </w:ins>
      <w:ins w:id="728" w:author="Bill" w:date="2017-02-19T23:22:00Z">
        <w:r w:rsidRPr="00D14562">
          <w:rPr>
            <w:rFonts w:ascii="黑体" w:hint="eastAsia"/>
            <w:szCs w:val="28"/>
          </w:rPr>
          <w:t>人</w:t>
        </w:r>
      </w:ins>
      <w:ins w:id="729" w:author="Bill" w:date="2017-02-19T23:26:00Z">
        <w:r w:rsidR="0063384D">
          <w:rPr>
            <w:rFonts w:ascii="黑体" w:hint="eastAsia"/>
            <w:szCs w:val="28"/>
          </w:rPr>
          <w:t>或</w:t>
        </w:r>
        <w:r w:rsidR="0063384D">
          <w:rPr>
            <w:rFonts w:ascii="黑体"/>
            <w:szCs w:val="28"/>
          </w:rPr>
          <w:t>开</w:t>
        </w:r>
      </w:ins>
      <w:ins w:id="730" w:author="Bill" w:date="2017-02-19T23:27:00Z">
        <w:r w:rsidR="0063384D">
          <w:rPr>
            <w:rFonts w:ascii="黑体" w:hint="eastAsia"/>
            <w:szCs w:val="28"/>
          </w:rPr>
          <w:t>发</w:t>
        </w:r>
        <w:r w:rsidR="0063384D">
          <w:rPr>
            <w:rFonts w:ascii="黑体"/>
            <w:szCs w:val="28"/>
          </w:rPr>
          <w:t>人</w:t>
        </w:r>
      </w:ins>
      <w:ins w:id="731" w:author="Bill" w:date="2017-02-19T23:22:00Z">
        <w:r w:rsidR="0063384D">
          <w:rPr>
            <w:rFonts w:ascii="黑体" w:hint="eastAsia"/>
            <w:szCs w:val="28"/>
          </w:rPr>
          <w:t>员</w:t>
        </w:r>
      </w:ins>
      <w:ins w:id="732" w:author="Bill" w:date="2017-02-19T23:27:00Z">
        <w:r w:rsidR="0063384D">
          <w:rPr>
            <w:rFonts w:ascii="黑体" w:hint="eastAsia"/>
            <w:szCs w:val="28"/>
          </w:rPr>
          <w:t>从</w:t>
        </w:r>
      </w:ins>
      <w:ins w:id="733" w:author="Bill" w:date="2017-02-19T23:22:00Z">
        <w:r w:rsidRPr="00D14562">
          <w:rPr>
            <w:rFonts w:ascii="黑体" w:hint="eastAsia"/>
            <w:szCs w:val="28"/>
          </w:rPr>
          <w:t>对应的版本库</w:t>
        </w:r>
      </w:ins>
      <w:ins w:id="734" w:author="Bill" w:date="2017-02-19T23:27:00Z">
        <w:r w:rsidR="0063384D">
          <w:rPr>
            <w:rFonts w:ascii="黑体" w:hint="eastAsia"/>
            <w:szCs w:val="28"/>
          </w:rPr>
          <w:t>找</w:t>
        </w:r>
        <w:r w:rsidR="0063384D">
          <w:rPr>
            <w:rFonts w:ascii="黑体"/>
            <w:szCs w:val="28"/>
          </w:rPr>
          <w:t>到对应</w:t>
        </w:r>
      </w:ins>
      <w:ins w:id="735" w:author="Bill" w:date="2017-02-19T23:22:00Z">
        <w:r w:rsidRPr="00D14562">
          <w:rPr>
            <w:rFonts w:ascii="黑体" w:hint="eastAsia"/>
            <w:szCs w:val="28"/>
          </w:rPr>
          <w:t>下</w:t>
        </w:r>
      </w:ins>
      <w:ins w:id="736" w:author="Bill" w:date="2017-02-19T23:27:00Z">
        <w:r w:rsidR="0063384D">
          <w:rPr>
            <w:rFonts w:ascii="黑体" w:hint="eastAsia"/>
            <w:szCs w:val="28"/>
          </w:rPr>
          <w:t>一</w:t>
        </w:r>
        <w:r w:rsidR="0063384D">
          <w:rPr>
            <w:rFonts w:ascii="黑体"/>
            <w:szCs w:val="28"/>
          </w:rPr>
          <w:t>个上线</w:t>
        </w:r>
      </w:ins>
      <w:ins w:id="737" w:author="Bill" w:date="2017-02-19T23:28:00Z">
        <w:r w:rsidR="0063384D">
          <w:rPr>
            <w:rFonts w:ascii="黑体" w:hint="eastAsia"/>
            <w:szCs w:val="28"/>
          </w:rPr>
          <w:t>版本</w:t>
        </w:r>
      </w:ins>
      <w:ins w:id="738" w:author="Bill" w:date="2017-02-19T23:31:00Z">
        <w:r w:rsidR="0063384D">
          <w:rPr>
            <w:rFonts w:ascii="黑体" w:hint="eastAsia"/>
            <w:szCs w:val="28"/>
          </w:rPr>
          <w:t>，如</w:t>
        </w:r>
        <w:r w:rsidR="0063384D">
          <w:rPr>
            <w:rFonts w:ascii="黑体"/>
            <w:szCs w:val="28"/>
          </w:rPr>
          <w:t>果没有分支，需要从</w:t>
        </w:r>
        <w:r w:rsidR="0063384D">
          <w:rPr>
            <w:rFonts w:ascii="黑体" w:hint="eastAsia"/>
            <w:szCs w:val="28"/>
          </w:rPr>
          <w:t>tags里</w:t>
        </w:r>
        <w:r w:rsidR="0063384D">
          <w:rPr>
            <w:rFonts w:ascii="黑体"/>
            <w:szCs w:val="28"/>
          </w:rPr>
          <w:t>找到</w:t>
        </w:r>
        <w:r w:rsidR="0063384D">
          <w:rPr>
            <w:rFonts w:ascii="黑体" w:hint="eastAsia"/>
            <w:szCs w:val="28"/>
          </w:rPr>
          <w:t>相</w:t>
        </w:r>
        <w:r w:rsidR="0063384D">
          <w:rPr>
            <w:rFonts w:ascii="黑体"/>
            <w:szCs w:val="28"/>
          </w:rPr>
          <w:t>应版本</w:t>
        </w:r>
      </w:ins>
      <w:ins w:id="739" w:author="Bill" w:date="2017-02-19T23:22:00Z">
        <w:r w:rsidRPr="00D14562">
          <w:rPr>
            <w:rFonts w:ascii="黑体" w:hint="eastAsia"/>
            <w:szCs w:val="28"/>
          </w:rPr>
          <w:t>创建分支文件夹</w:t>
        </w:r>
      </w:ins>
      <w:ins w:id="740" w:author="Bill" w:date="2017-02-20T00:45:00Z">
        <w:r w:rsidR="00F70D3E">
          <w:rPr>
            <w:rFonts w:ascii="黑体" w:hint="eastAsia"/>
            <w:szCs w:val="28"/>
          </w:rPr>
          <w:t>到branches</w:t>
        </w:r>
      </w:ins>
      <w:ins w:id="741" w:author="Bill" w:date="2017-02-19T23:22:00Z">
        <w:r w:rsidRPr="00D14562">
          <w:rPr>
            <w:rFonts w:ascii="黑体" w:hint="eastAsia"/>
            <w:szCs w:val="28"/>
          </w:rPr>
          <w:t>，并</w:t>
        </w:r>
      </w:ins>
      <w:ins w:id="742" w:author="Bill" w:date="2017-02-20T00:45:00Z">
        <w:r w:rsidR="00DD7FD4">
          <w:rPr>
            <w:rFonts w:ascii="黑体" w:hint="eastAsia"/>
            <w:szCs w:val="28"/>
          </w:rPr>
          <w:t>将</w:t>
        </w:r>
        <w:r w:rsidR="00DD7FD4">
          <w:rPr>
            <w:rFonts w:ascii="黑体"/>
            <w:szCs w:val="28"/>
          </w:rPr>
          <w:t>分</w:t>
        </w:r>
        <w:r w:rsidR="00DD7FD4">
          <w:rPr>
            <w:rFonts w:ascii="黑体" w:hint="eastAsia"/>
            <w:szCs w:val="28"/>
          </w:rPr>
          <w:t>支</w:t>
        </w:r>
        <w:r w:rsidR="00DD7FD4">
          <w:rPr>
            <w:rFonts w:ascii="黑体"/>
            <w:szCs w:val="28"/>
          </w:rPr>
          <w:t>信息</w:t>
        </w:r>
      </w:ins>
      <w:ins w:id="743" w:author="Bill" w:date="2017-02-19T23:28:00Z">
        <w:r w:rsidR="0063384D">
          <w:rPr>
            <w:rFonts w:ascii="黑体" w:hint="eastAsia"/>
            <w:szCs w:val="28"/>
          </w:rPr>
          <w:t>更新</w:t>
        </w:r>
      </w:ins>
      <w:ins w:id="744" w:author="Bill" w:date="2017-02-20T00:45:00Z">
        <w:r w:rsidR="00DD7FD4">
          <w:rPr>
            <w:rFonts w:ascii="黑体" w:hint="eastAsia"/>
            <w:szCs w:val="28"/>
          </w:rPr>
          <w:t>到</w:t>
        </w:r>
      </w:ins>
      <w:ins w:id="745" w:author="Bill" w:date="2017-02-19T23:28:00Z">
        <w:r w:rsidR="0063384D">
          <w:rPr>
            <w:rFonts w:ascii="黑体" w:hint="eastAsia"/>
            <w:szCs w:val="28"/>
          </w:rPr>
          <w:t>wiki</w:t>
        </w:r>
      </w:ins>
      <w:ins w:id="746" w:author="Bill" w:date="2017-02-19T23:22:00Z">
        <w:r w:rsidRPr="00D14562">
          <w:rPr>
            <w:rFonts w:ascii="黑体" w:hint="eastAsia"/>
            <w:szCs w:val="28"/>
          </w:rPr>
          <w:t>。</w:t>
        </w:r>
      </w:ins>
    </w:p>
    <w:p w:rsidR="004D7DA1" w:rsidRDefault="0063384D" w:rsidP="004D7DA1">
      <w:pPr>
        <w:pStyle w:val="a8"/>
        <w:numPr>
          <w:ilvl w:val="0"/>
          <w:numId w:val="12"/>
        </w:numPr>
        <w:ind w:firstLineChars="0"/>
        <w:rPr>
          <w:ins w:id="747" w:author="Bill" w:date="2017-02-19T23:22:00Z"/>
          <w:rFonts w:ascii="黑体"/>
          <w:szCs w:val="28"/>
        </w:rPr>
      </w:pPr>
      <w:ins w:id="748" w:author="Bill" w:date="2017-02-19T23:22:00Z">
        <w:r>
          <w:rPr>
            <w:rFonts w:ascii="黑体" w:hint="eastAsia"/>
            <w:szCs w:val="28"/>
          </w:rPr>
          <w:t>开发人员根据</w:t>
        </w:r>
        <w:r w:rsidR="004D7DA1">
          <w:rPr>
            <w:rFonts w:ascii="黑体" w:hint="eastAsia"/>
            <w:szCs w:val="28"/>
          </w:rPr>
          <w:t>提供的分支文件名从版本库的分支文件夹内checkout到开发服务器建立版本控制，进行程序开发。</w:t>
        </w:r>
      </w:ins>
    </w:p>
    <w:p w:rsidR="0063384D" w:rsidRPr="008B33C9" w:rsidRDefault="0063384D" w:rsidP="0063384D">
      <w:pPr>
        <w:pStyle w:val="a8"/>
        <w:numPr>
          <w:ilvl w:val="0"/>
          <w:numId w:val="12"/>
        </w:numPr>
        <w:ind w:firstLineChars="0"/>
        <w:rPr>
          <w:ins w:id="749" w:author="Bill" w:date="2017-02-19T23:31:00Z"/>
          <w:rFonts w:ascii="黑体"/>
          <w:szCs w:val="28"/>
        </w:rPr>
      </w:pPr>
      <w:ins w:id="750" w:author="Bill" w:date="2017-02-19T23:31:00Z">
        <w:r>
          <w:rPr>
            <w:rFonts w:ascii="黑体" w:hint="eastAsia"/>
            <w:szCs w:val="28"/>
          </w:rPr>
          <w:t>开发人员告知开</w:t>
        </w:r>
        <w:r>
          <w:rPr>
            <w:rFonts w:ascii="黑体"/>
            <w:szCs w:val="28"/>
          </w:rPr>
          <w:t>发负责人</w:t>
        </w:r>
        <w:r>
          <w:rPr>
            <w:rFonts w:ascii="黑体" w:hint="eastAsia"/>
            <w:szCs w:val="28"/>
          </w:rPr>
          <w:t>分支已经完成，开</w:t>
        </w:r>
        <w:r>
          <w:rPr>
            <w:rFonts w:ascii="黑体"/>
            <w:szCs w:val="28"/>
          </w:rPr>
          <w:t>发人员</w:t>
        </w:r>
        <w:r>
          <w:rPr>
            <w:rFonts w:ascii="黑体" w:hint="eastAsia"/>
            <w:szCs w:val="28"/>
          </w:rPr>
          <w:t>需要</w:t>
        </w:r>
        <w:r>
          <w:rPr>
            <w:rFonts w:ascii="黑体"/>
            <w:szCs w:val="28"/>
          </w:rPr>
          <w:t>准备</w:t>
        </w:r>
        <w:r w:rsidRPr="0014753E">
          <w:rPr>
            <w:rFonts w:ascii="黑体" w:hint="eastAsia"/>
            <w:szCs w:val="28"/>
            <w:highlight w:val="yellow"/>
          </w:rPr>
          <w:t>部署手册，源码修改清单等相关文档，编译脚本，SQL语句</w:t>
        </w:r>
        <w:r>
          <w:rPr>
            <w:rFonts w:ascii="黑体" w:hint="eastAsia"/>
            <w:szCs w:val="28"/>
          </w:rPr>
          <w:t>。</w:t>
        </w:r>
      </w:ins>
      <w:ins w:id="751" w:author="Bill" w:date="2017-02-20T00:56:00Z">
        <w:r w:rsidR="006D1EF1">
          <w:rPr>
            <w:rFonts w:ascii="黑体" w:hint="eastAsia"/>
            <w:szCs w:val="28"/>
          </w:rPr>
          <w:t>并</w:t>
        </w:r>
        <w:r w:rsidR="006D1EF1">
          <w:rPr>
            <w:rFonts w:ascii="黑体"/>
            <w:szCs w:val="28"/>
          </w:rPr>
          <w:t>了解</w:t>
        </w:r>
        <w:r w:rsidR="006D1EF1">
          <w:rPr>
            <w:rFonts w:ascii="黑体" w:hint="eastAsia"/>
            <w:szCs w:val="28"/>
          </w:rPr>
          <w:t>是</w:t>
        </w:r>
        <w:r w:rsidR="006D1EF1">
          <w:rPr>
            <w:rFonts w:ascii="黑体"/>
            <w:szCs w:val="28"/>
          </w:rPr>
          <w:t>否有不同的分支需要发布，如</w:t>
        </w:r>
      </w:ins>
      <w:ins w:id="752" w:author="Bill" w:date="2017-02-20T00:57:00Z">
        <w:r w:rsidR="006D1EF1">
          <w:rPr>
            <w:rFonts w:ascii="黑体"/>
            <w:szCs w:val="28"/>
          </w:rPr>
          <w:t>果有需要</w:t>
        </w:r>
        <w:r w:rsidR="006D1EF1">
          <w:rPr>
            <w:rFonts w:ascii="黑体" w:hint="eastAsia"/>
            <w:szCs w:val="28"/>
          </w:rPr>
          <w:t>协</w:t>
        </w:r>
        <w:r w:rsidR="006D1EF1">
          <w:rPr>
            <w:rFonts w:ascii="黑体"/>
            <w:szCs w:val="28"/>
          </w:rPr>
          <w:t>商合</w:t>
        </w:r>
        <w:r w:rsidR="006D1EF1">
          <w:rPr>
            <w:rFonts w:ascii="黑体" w:hint="eastAsia"/>
            <w:szCs w:val="28"/>
          </w:rPr>
          <w:t>并流</w:t>
        </w:r>
        <w:r w:rsidR="006D1EF1">
          <w:rPr>
            <w:rFonts w:ascii="黑体"/>
            <w:szCs w:val="28"/>
          </w:rPr>
          <w:t>程，</w:t>
        </w:r>
      </w:ins>
      <w:ins w:id="753" w:author="Bill" w:date="2017-02-19T23:31:00Z">
        <w:r>
          <w:rPr>
            <w:rFonts w:ascii="黑体" w:hint="eastAsia"/>
            <w:szCs w:val="28"/>
          </w:rPr>
          <w:t>开</w:t>
        </w:r>
        <w:r>
          <w:rPr>
            <w:rFonts w:ascii="黑体"/>
            <w:szCs w:val="28"/>
          </w:rPr>
          <w:t>发负责人</w:t>
        </w:r>
        <w:r>
          <w:rPr>
            <w:rFonts w:ascii="黑体" w:hint="eastAsia"/>
            <w:szCs w:val="28"/>
          </w:rPr>
          <w:t>同</w:t>
        </w:r>
        <w:r>
          <w:rPr>
            <w:rFonts w:ascii="黑体"/>
            <w:szCs w:val="28"/>
          </w:rPr>
          <w:t>意后发布到测试环境，通知测试人员测试</w:t>
        </w:r>
      </w:ins>
      <w:ins w:id="754" w:author="Bill" w:date="2017-02-20T00:56:00Z">
        <w:r w:rsidR="00A6589E">
          <w:rPr>
            <w:rFonts w:ascii="黑体" w:hint="eastAsia"/>
            <w:szCs w:val="28"/>
          </w:rPr>
          <w:t>。</w:t>
        </w:r>
      </w:ins>
    </w:p>
    <w:p w:rsidR="0063384D" w:rsidRDefault="0063384D" w:rsidP="0063384D">
      <w:pPr>
        <w:pStyle w:val="a8"/>
        <w:numPr>
          <w:ilvl w:val="0"/>
          <w:numId w:val="12"/>
        </w:numPr>
        <w:ind w:firstLineChars="0"/>
        <w:rPr>
          <w:ins w:id="755" w:author="Bill" w:date="2017-02-20T00:48:00Z"/>
          <w:rFonts w:ascii="黑体"/>
          <w:szCs w:val="28"/>
        </w:rPr>
      </w:pPr>
      <w:ins w:id="756" w:author="Bill" w:date="2017-02-19T23:31:00Z">
        <w:r>
          <w:rPr>
            <w:rFonts w:ascii="黑体" w:hint="eastAsia"/>
            <w:szCs w:val="28"/>
          </w:rPr>
          <w:t>测试通过</w:t>
        </w:r>
        <w:r>
          <w:rPr>
            <w:rFonts w:ascii="黑体"/>
            <w:szCs w:val="28"/>
          </w:rPr>
          <w:t>后</w:t>
        </w:r>
        <w:r>
          <w:rPr>
            <w:rFonts w:ascii="黑体" w:hint="eastAsia"/>
            <w:szCs w:val="28"/>
          </w:rPr>
          <w:t>，测试人员通知</w:t>
        </w:r>
        <w:r>
          <w:rPr>
            <w:rFonts w:ascii="黑体"/>
            <w:szCs w:val="28"/>
          </w:rPr>
          <w:t>开发</w:t>
        </w:r>
        <w:r>
          <w:rPr>
            <w:rFonts w:ascii="黑体" w:hint="eastAsia"/>
            <w:szCs w:val="28"/>
          </w:rPr>
          <w:t>人</w:t>
        </w:r>
        <w:r>
          <w:rPr>
            <w:rFonts w:ascii="黑体"/>
            <w:szCs w:val="28"/>
          </w:rPr>
          <w:t>员和开发负责人</w:t>
        </w:r>
        <w:r>
          <w:rPr>
            <w:rFonts w:ascii="黑体" w:hint="eastAsia"/>
            <w:szCs w:val="28"/>
          </w:rPr>
          <w:t>，准备上线。</w:t>
        </w:r>
      </w:ins>
    </w:p>
    <w:p w:rsidR="000536F4" w:rsidRPr="000536F4" w:rsidRDefault="000536F4" w:rsidP="000536F4">
      <w:pPr>
        <w:pStyle w:val="a8"/>
        <w:numPr>
          <w:ilvl w:val="0"/>
          <w:numId w:val="12"/>
        </w:numPr>
        <w:ind w:firstLineChars="0"/>
        <w:rPr>
          <w:ins w:id="757" w:author="Bill" w:date="2017-02-19T23:31:00Z"/>
          <w:rFonts w:ascii="黑体" w:hint="eastAsia"/>
          <w:szCs w:val="28"/>
          <w:rPrChange w:id="758" w:author="Bill" w:date="2017-02-20T00:48:00Z">
            <w:rPr>
              <w:ins w:id="759" w:author="Bill" w:date="2017-02-19T23:31:00Z"/>
            </w:rPr>
          </w:rPrChange>
        </w:rPr>
        <w:pPrChange w:id="760" w:author="Bill" w:date="2017-02-20T00:48:00Z">
          <w:pPr>
            <w:pStyle w:val="a8"/>
            <w:numPr>
              <w:numId w:val="12"/>
            </w:numPr>
            <w:ind w:left="360" w:firstLineChars="0" w:hanging="360"/>
          </w:pPr>
        </w:pPrChange>
      </w:pPr>
      <w:ins w:id="761" w:author="Bill" w:date="2017-02-20T00:48:00Z">
        <w:r>
          <w:rPr>
            <w:rFonts w:ascii="黑体" w:hint="eastAsia"/>
            <w:szCs w:val="28"/>
          </w:rPr>
          <w:t>开</w:t>
        </w:r>
        <w:r>
          <w:rPr>
            <w:rFonts w:ascii="黑体"/>
            <w:szCs w:val="28"/>
          </w:rPr>
          <w:t>发负责人</w:t>
        </w:r>
        <w:r>
          <w:rPr>
            <w:rFonts w:ascii="黑体" w:hint="eastAsia"/>
            <w:szCs w:val="28"/>
          </w:rPr>
          <w:t>可</w:t>
        </w:r>
        <w:r>
          <w:rPr>
            <w:rFonts w:ascii="黑体"/>
            <w:szCs w:val="28"/>
          </w:rPr>
          <w:t>以根据当前</w:t>
        </w:r>
        <w:r>
          <w:rPr>
            <w:rFonts w:ascii="黑体" w:hint="eastAsia"/>
            <w:szCs w:val="28"/>
          </w:rPr>
          <w:t>修改</w:t>
        </w:r>
        <w:r>
          <w:rPr>
            <w:rFonts w:ascii="黑体"/>
            <w:szCs w:val="28"/>
          </w:rPr>
          <w:t>情况考虑是否需要将</w:t>
        </w:r>
      </w:ins>
      <w:ins w:id="762" w:author="Bill" w:date="2017-02-20T00:57:00Z">
        <w:r w:rsidR="006D1EF1">
          <w:rPr>
            <w:rFonts w:ascii="黑体" w:hint="eastAsia"/>
            <w:szCs w:val="28"/>
          </w:rPr>
          <w:t>修改</w:t>
        </w:r>
        <w:r w:rsidR="006D1EF1">
          <w:rPr>
            <w:rFonts w:ascii="黑体"/>
            <w:szCs w:val="28"/>
          </w:rPr>
          <w:t>复</w:t>
        </w:r>
      </w:ins>
      <w:ins w:id="763" w:author="Bill" w:date="2017-02-20T00:48:00Z">
        <w:r>
          <w:rPr>
            <w:rFonts w:ascii="黑体" w:hint="eastAsia"/>
            <w:szCs w:val="28"/>
          </w:rPr>
          <w:t>分</w:t>
        </w:r>
        <w:r>
          <w:rPr>
            <w:rFonts w:ascii="黑体"/>
            <w:szCs w:val="28"/>
          </w:rPr>
          <w:t>支合并</w:t>
        </w:r>
        <w:r>
          <w:rPr>
            <w:rFonts w:ascii="黑体" w:hint="eastAsia"/>
            <w:szCs w:val="28"/>
          </w:rPr>
          <w:t>回</w:t>
        </w:r>
        <w:r>
          <w:rPr>
            <w:rFonts w:ascii="黑体"/>
            <w:szCs w:val="28"/>
          </w:rPr>
          <w:t>最新主干</w:t>
        </w:r>
        <w:r>
          <w:rPr>
            <w:rFonts w:ascii="黑体" w:hint="eastAsia"/>
            <w:szCs w:val="28"/>
          </w:rPr>
          <w:t>，</w:t>
        </w:r>
        <w:r>
          <w:rPr>
            <w:rFonts w:ascii="黑体"/>
            <w:szCs w:val="28"/>
          </w:rPr>
          <w:t>也可以在最新</w:t>
        </w:r>
      </w:ins>
      <w:ins w:id="764" w:author="Bill" w:date="2017-02-20T00:58:00Z">
        <w:r w:rsidR="006D1EF1">
          <w:rPr>
            <w:rFonts w:ascii="黑体" w:hint="eastAsia"/>
            <w:szCs w:val="28"/>
          </w:rPr>
          <w:t>版本</w:t>
        </w:r>
      </w:ins>
      <w:ins w:id="765" w:author="Bill" w:date="2017-02-20T00:48:00Z">
        <w:r>
          <w:rPr>
            <w:rFonts w:ascii="黑体"/>
            <w:szCs w:val="28"/>
          </w:rPr>
          <w:t>发布前再进行</w:t>
        </w:r>
        <w:r>
          <w:rPr>
            <w:rFonts w:ascii="黑体" w:hint="eastAsia"/>
            <w:szCs w:val="28"/>
          </w:rPr>
          <w:t>合</w:t>
        </w:r>
        <w:r>
          <w:rPr>
            <w:rFonts w:ascii="黑体"/>
            <w:szCs w:val="28"/>
          </w:rPr>
          <w:t>并。</w:t>
        </w:r>
      </w:ins>
    </w:p>
    <w:p w:rsidR="0063384D" w:rsidRDefault="0063384D" w:rsidP="0063384D">
      <w:pPr>
        <w:pStyle w:val="a8"/>
        <w:numPr>
          <w:ilvl w:val="0"/>
          <w:numId w:val="12"/>
        </w:numPr>
        <w:ind w:firstLineChars="0"/>
        <w:rPr>
          <w:ins w:id="766" w:author="Bill" w:date="2017-02-19T23:31:00Z"/>
          <w:rFonts w:ascii="黑体"/>
          <w:szCs w:val="28"/>
        </w:rPr>
      </w:pPr>
      <w:ins w:id="767" w:author="Bill" w:date="2017-02-19T23:31:00Z">
        <w:r>
          <w:rPr>
            <w:rFonts w:ascii="黑体" w:hint="eastAsia"/>
            <w:szCs w:val="28"/>
          </w:rPr>
          <w:t>开发</w:t>
        </w:r>
        <w:r>
          <w:rPr>
            <w:rFonts w:ascii="黑体"/>
            <w:szCs w:val="28"/>
          </w:rPr>
          <w:t>人员上线完成后，通知测试人员做</w:t>
        </w:r>
      </w:ins>
      <w:ins w:id="768" w:author="Bill" w:date="2017-02-20T00:47:00Z">
        <w:r w:rsidR="000536F4">
          <w:rPr>
            <w:rFonts w:ascii="黑体" w:hint="eastAsia"/>
            <w:szCs w:val="28"/>
          </w:rPr>
          <w:t>回</w:t>
        </w:r>
        <w:r w:rsidR="000536F4">
          <w:rPr>
            <w:rFonts w:ascii="黑体"/>
            <w:szCs w:val="28"/>
          </w:rPr>
          <w:t>归测试</w:t>
        </w:r>
      </w:ins>
      <w:ins w:id="769" w:author="Bill" w:date="2017-02-19T23:31:00Z">
        <w:r>
          <w:rPr>
            <w:rFonts w:ascii="黑体"/>
            <w:szCs w:val="28"/>
          </w:rPr>
          <w:t>，测试通过后，</w:t>
        </w:r>
        <w:r>
          <w:rPr>
            <w:rFonts w:ascii="黑体" w:hint="eastAsia"/>
            <w:szCs w:val="28"/>
          </w:rPr>
          <w:t>通知</w:t>
        </w:r>
        <w:r>
          <w:rPr>
            <w:rFonts w:ascii="黑体"/>
            <w:szCs w:val="28"/>
          </w:rPr>
          <w:t>开发负</w:t>
        </w:r>
        <w:r>
          <w:rPr>
            <w:rFonts w:ascii="黑体"/>
            <w:szCs w:val="28"/>
          </w:rPr>
          <w:lastRenderedPageBreak/>
          <w:t>责人</w:t>
        </w:r>
      </w:ins>
    </w:p>
    <w:p w:rsidR="006D1EF1" w:rsidRDefault="006D1EF1" w:rsidP="006D1EF1">
      <w:pPr>
        <w:pStyle w:val="a8"/>
        <w:numPr>
          <w:ilvl w:val="0"/>
          <w:numId w:val="12"/>
        </w:numPr>
        <w:ind w:firstLineChars="0"/>
        <w:rPr>
          <w:ins w:id="770" w:author="Bill" w:date="2017-02-20T00:58:00Z"/>
          <w:rFonts w:ascii="黑体"/>
          <w:szCs w:val="28"/>
        </w:rPr>
      </w:pPr>
      <w:ins w:id="771" w:author="Bill" w:date="2017-02-20T00:58:00Z">
        <w:r>
          <w:rPr>
            <w:rFonts w:ascii="黑体"/>
            <w:szCs w:val="28"/>
          </w:rPr>
          <w:t>开发负责人</w:t>
        </w:r>
        <w:r>
          <w:rPr>
            <w:rFonts w:ascii="黑体" w:hint="eastAsia"/>
            <w:szCs w:val="28"/>
          </w:rPr>
          <w:t>当前</w:t>
        </w:r>
        <w:r>
          <w:rPr>
            <w:rFonts w:ascii="黑体" w:hint="eastAsia"/>
            <w:szCs w:val="28"/>
          </w:rPr>
          <w:t>发</w:t>
        </w:r>
        <w:r>
          <w:rPr>
            <w:rFonts w:ascii="黑体"/>
            <w:szCs w:val="28"/>
          </w:rPr>
          <w:t>布</w:t>
        </w:r>
        <w:r>
          <w:rPr>
            <w:rFonts w:ascii="黑体" w:hint="eastAsia"/>
            <w:szCs w:val="28"/>
          </w:rPr>
          <w:t>版本创建标签文件夹。</w:t>
        </w:r>
      </w:ins>
    </w:p>
    <w:p w:rsidR="0092481A" w:rsidRPr="004D7DA1" w:rsidRDefault="0092481A">
      <w:pPr>
        <w:rPr>
          <w:rFonts w:ascii="黑体"/>
          <w:highlight w:val="yellow"/>
          <w:rPrChange w:id="772" w:author="Bill" w:date="2017-02-19T23:22:00Z">
            <w:rPr>
              <w:rFonts w:ascii="黑体"/>
            </w:rPr>
          </w:rPrChange>
        </w:rPr>
        <w:pPrChange w:id="773" w:author="Bill" w:date="2017-02-19T23:22:00Z">
          <w:pPr>
            <w:pStyle w:val="a8"/>
            <w:numPr>
              <w:numId w:val="9"/>
            </w:numPr>
            <w:ind w:left="420" w:firstLineChars="0" w:hanging="420"/>
          </w:pPr>
        </w:pPrChange>
      </w:pPr>
      <w:del w:id="774" w:author="Bill" w:date="2017-02-19T23:22:00Z">
        <w:r w:rsidRPr="004D7DA1" w:rsidDel="004D7DA1">
          <w:rPr>
            <w:rFonts w:ascii="黑体" w:hint="eastAsia"/>
            <w:highlight w:val="yellow"/>
            <w:rPrChange w:id="775" w:author="Bill" w:date="2017-02-19T23:22:00Z">
              <w:rPr>
                <w:rFonts w:ascii="黑体" w:hint="eastAsia"/>
              </w:rPr>
            </w:rPrChange>
          </w:rPr>
          <w:delText>记录版本升级过程。每次版本升级，都要填写版本升级记录表</w:delText>
        </w:r>
        <w:r w:rsidR="005769DF" w:rsidRPr="004D7DA1" w:rsidDel="004D7DA1">
          <w:rPr>
            <w:rFonts w:ascii="黑体" w:hint="eastAsia"/>
            <w:highlight w:val="yellow"/>
            <w:rPrChange w:id="776" w:author="Bill" w:date="2017-02-19T23:22:00Z">
              <w:rPr>
                <w:rFonts w:ascii="黑体" w:hint="eastAsia"/>
              </w:rPr>
            </w:rPrChange>
          </w:rPr>
          <w:delText>。</w:delText>
        </w:r>
      </w:del>
    </w:p>
    <w:p w:rsidR="0092481A" w:rsidDel="004D7DA1" w:rsidRDefault="0092481A">
      <w:pPr>
        <w:pStyle w:val="2"/>
        <w:rPr>
          <w:del w:id="777" w:author="Bill" w:date="2017-02-19T23:23:00Z"/>
        </w:rPr>
      </w:pPr>
      <w:bookmarkStart w:id="778" w:name="_Toc222026186"/>
      <w:del w:id="779" w:author="Bill" w:date="2017-02-19T23:23:00Z">
        <w:r w:rsidRPr="00D7611C" w:rsidDel="004D7DA1">
          <w:delText>3.</w:delText>
        </w:r>
        <w:r w:rsidRPr="00D7611C" w:rsidDel="004D7DA1">
          <w:rPr>
            <w:rFonts w:hint="eastAsia"/>
          </w:rPr>
          <w:delText>2</w:delText>
        </w:r>
        <w:r w:rsidRPr="00D7611C" w:rsidDel="004D7DA1">
          <w:delText xml:space="preserve"> </w:delText>
        </w:r>
        <w:r w:rsidRPr="00D7611C" w:rsidDel="004D7DA1">
          <w:rPr>
            <w:rFonts w:hint="eastAsia"/>
          </w:rPr>
          <w:delText>新版本的发布</w:delText>
        </w:r>
        <w:bookmarkEnd w:id="778"/>
      </w:del>
    </w:p>
    <w:p w:rsidR="00D7611C" w:rsidRPr="00D7611C" w:rsidDel="004D7DA1" w:rsidRDefault="00D7611C">
      <w:pPr>
        <w:pStyle w:val="2"/>
        <w:rPr>
          <w:del w:id="780" w:author="Bill" w:date="2017-02-19T23:23:00Z"/>
        </w:rPr>
        <w:pPrChange w:id="781" w:author="Bill" w:date="2017-02-19T23:23:00Z">
          <w:pPr>
            <w:pStyle w:val="3"/>
          </w:pPr>
        </w:pPrChange>
      </w:pPr>
      <w:del w:id="782" w:author="Bill" w:date="2017-02-19T23:23:00Z">
        <w:r w:rsidRPr="00D7611C" w:rsidDel="004D7DA1">
          <w:rPr>
            <w:rFonts w:hint="eastAsia"/>
          </w:rPr>
          <w:delText xml:space="preserve">3.2.1 </w:delText>
        </w:r>
        <w:r w:rsidRPr="00D7611C" w:rsidDel="004D7DA1">
          <w:rPr>
            <w:rFonts w:hint="eastAsia"/>
          </w:rPr>
          <w:delText>版本管理流程说明</w:delText>
        </w:r>
      </w:del>
    </w:p>
    <w:p w:rsidR="00D7611C" w:rsidRPr="008B33C9" w:rsidDel="004D7DA1" w:rsidRDefault="00D7611C">
      <w:pPr>
        <w:pStyle w:val="2"/>
        <w:rPr>
          <w:del w:id="783" w:author="Bill" w:date="2017-02-19T23:23:00Z"/>
          <w:rFonts w:ascii="黑体"/>
          <w:szCs w:val="28"/>
        </w:rPr>
        <w:pPrChange w:id="784" w:author="Bill" w:date="2017-02-19T23:23:00Z">
          <w:pPr>
            <w:pStyle w:val="a8"/>
            <w:numPr>
              <w:numId w:val="1"/>
            </w:numPr>
            <w:ind w:left="420" w:firstLineChars="0" w:hanging="420"/>
          </w:pPr>
        </w:pPrChange>
      </w:pPr>
      <w:del w:id="785" w:author="Bill" w:date="2017-02-19T23:23:00Z">
        <w:r w:rsidDel="004D7DA1">
          <w:rPr>
            <w:rFonts w:ascii="黑体" w:hint="eastAsia"/>
            <w:szCs w:val="28"/>
          </w:rPr>
          <w:delText>需求</w:delText>
        </w:r>
      </w:del>
      <w:del w:id="786" w:author="Bill" w:date="2017-02-19T22:54:00Z">
        <w:r w:rsidDel="00254D25">
          <w:rPr>
            <w:rFonts w:ascii="黑体" w:hint="eastAsia"/>
            <w:szCs w:val="28"/>
          </w:rPr>
          <w:delText>和上线点</w:delText>
        </w:r>
      </w:del>
      <w:del w:id="787" w:author="Bill" w:date="2017-02-19T23:23:00Z">
        <w:r w:rsidDel="004D7DA1">
          <w:rPr>
            <w:rFonts w:ascii="黑体" w:hint="eastAsia"/>
            <w:szCs w:val="28"/>
          </w:rPr>
          <w:delText>确认后，</w:delText>
        </w:r>
      </w:del>
      <w:del w:id="788" w:author="Bill" w:date="2017-02-19T22:56:00Z">
        <w:r w:rsidDel="00254D25">
          <w:rPr>
            <w:rFonts w:ascii="黑体" w:hint="eastAsia"/>
            <w:szCs w:val="28"/>
          </w:rPr>
          <w:delText>开发人员以</w:delText>
        </w:r>
        <w:r w:rsidRPr="007F365B" w:rsidDel="00254D25">
          <w:rPr>
            <w:rFonts w:ascii="黑体" w:hint="eastAsia"/>
            <w:szCs w:val="28"/>
            <w:highlight w:val="red"/>
          </w:rPr>
          <w:delText>邮件通知</w:delText>
        </w:r>
        <w:r w:rsidDel="00254D25">
          <w:rPr>
            <w:rFonts w:ascii="黑体" w:hint="eastAsia"/>
            <w:szCs w:val="28"/>
          </w:rPr>
          <w:delText>版本管理员</w:delText>
        </w:r>
      </w:del>
      <w:del w:id="789" w:author="Bill" w:date="2017-02-19T23:23:00Z">
        <w:r w:rsidDel="004D7DA1">
          <w:rPr>
            <w:rFonts w:ascii="黑体" w:hint="eastAsia"/>
            <w:szCs w:val="28"/>
          </w:rPr>
          <w:delText>，</w:delText>
        </w:r>
      </w:del>
      <w:del w:id="790" w:author="Bill" w:date="2017-02-19T22:57:00Z">
        <w:r w:rsidDel="00FC3284">
          <w:rPr>
            <w:rFonts w:ascii="黑体" w:hint="eastAsia"/>
            <w:szCs w:val="28"/>
          </w:rPr>
          <w:delText>邮件内容包含以下要素：上线点时间，开发系统，开发内容等。版本管理员根据上线点，在对应的版本库下创建分支文件夹，并以</w:delText>
        </w:r>
        <w:r w:rsidRPr="00153D83" w:rsidDel="00FC3284">
          <w:rPr>
            <w:rFonts w:ascii="黑体" w:hint="eastAsia"/>
            <w:szCs w:val="28"/>
            <w:highlight w:val="red"/>
          </w:rPr>
          <w:delText>邮件回复</w:delText>
        </w:r>
        <w:r w:rsidDel="00FC3284">
          <w:rPr>
            <w:rFonts w:ascii="黑体" w:hint="eastAsia"/>
            <w:szCs w:val="28"/>
          </w:rPr>
          <w:delText>给开发人员。</w:delText>
        </w:r>
      </w:del>
      <w:del w:id="791" w:author="Bill" w:date="2017-02-19T23:00:00Z">
        <w:r w:rsidRPr="008B33C9" w:rsidDel="00FC3284">
          <w:rPr>
            <w:rFonts w:ascii="黑体"/>
            <w:szCs w:val="28"/>
          </w:rPr>
          <w:delText xml:space="preserve"> </w:delText>
        </w:r>
      </w:del>
    </w:p>
    <w:p w:rsidR="00D7611C" w:rsidDel="004D7DA1" w:rsidRDefault="00D7611C">
      <w:pPr>
        <w:pStyle w:val="2"/>
        <w:rPr>
          <w:del w:id="792" w:author="Bill" w:date="2017-02-19T23:23:00Z"/>
          <w:rFonts w:ascii="黑体"/>
          <w:szCs w:val="28"/>
        </w:rPr>
        <w:pPrChange w:id="793" w:author="Bill" w:date="2017-02-19T23:23:00Z">
          <w:pPr>
            <w:pStyle w:val="a8"/>
            <w:numPr>
              <w:numId w:val="1"/>
            </w:numPr>
            <w:ind w:left="420" w:firstLineChars="0" w:hanging="420"/>
          </w:pPr>
        </w:pPrChange>
      </w:pPr>
      <w:del w:id="794" w:author="Bill" w:date="2017-02-19T23:23:00Z">
        <w:r w:rsidDel="004D7DA1">
          <w:rPr>
            <w:rFonts w:ascii="黑体" w:hint="eastAsia"/>
            <w:szCs w:val="28"/>
          </w:rPr>
          <w:delText>开发人员根据</w:delText>
        </w:r>
      </w:del>
      <w:del w:id="795" w:author="Bill" w:date="2017-02-19T23:00:00Z">
        <w:r w:rsidDel="00FC3284">
          <w:rPr>
            <w:rFonts w:ascii="黑体" w:hint="eastAsia"/>
            <w:szCs w:val="28"/>
          </w:rPr>
          <w:delText>版本管理员</w:delText>
        </w:r>
      </w:del>
      <w:del w:id="796" w:author="Bill" w:date="2017-02-19T23:23:00Z">
        <w:r w:rsidDel="004D7DA1">
          <w:rPr>
            <w:rFonts w:ascii="黑体" w:hint="eastAsia"/>
            <w:szCs w:val="28"/>
          </w:rPr>
          <w:delText>提供的</w:delText>
        </w:r>
      </w:del>
      <w:del w:id="797" w:author="Bill" w:date="2017-02-19T23:01:00Z">
        <w:r w:rsidDel="00FC3284">
          <w:rPr>
            <w:rFonts w:ascii="黑体" w:hint="eastAsia"/>
            <w:szCs w:val="28"/>
          </w:rPr>
          <w:delText>分支文件名</w:delText>
        </w:r>
      </w:del>
      <w:del w:id="798" w:author="Bill" w:date="2017-02-19T23:23:00Z">
        <w:r w:rsidDel="004D7DA1">
          <w:rPr>
            <w:rFonts w:ascii="黑体" w:hint="eastAsia"/>
            <w:szCs w:val="28"/>
          </w:rPr>
          <w:delText>从版本库的分支文件夹内</w:delText>
        </w:r>
        <w:r w:rsidDel="004D7DA1">
          <w:rPr>
            <w:rFonts w:ascii="黑体" w:hint="eastAsia"/>
            <w:szCs w:val="28"/>
          </w:rPr>
          <w:delText>checkout</w:delText>
        </w:r>
        <w:r w:rsidR="00B71D1E" w:rsidDel="004D7DA1">
          <w:rPr>
            <w:rFonts w:ascii="黑体" w:hint="eastAsia"/>
            <w:szCs w:val="28"/>
          </w:rPr>
          <w:delText>到开发服务器建立版本控制，进行</w:delText>
        </w:r>
        <w:r w:rsidDel="004D7DA1">
          <w:rPr>
            <w:rFonts w:ascii="黑体" w:hint="eastAsia"/>
            <w:szCs w:val="28"/>
          </w:rPr>
          <w:delText>程序开发。</w:delText>
        </w:r>
      </w:del>
    </w:p>
    <w:p w:rsidR="00D7611C" w:rsidRPr="00153D83" w:rsidDel="004D7DA1" w:rsidRDefault="00D7611C">
      <w:pPr>
        <w:pStyle w:val="2"/>
        <w:rPr>
          <w:del w:id="799" w:author="Bill" w:date="2017-02-19T23:23:00Z"/>
          <w:rFonts w:ascii="黑体"/>
          <w:szCs w:val="28"/>
        </w:rPr>
        <w:pPrChange w:id="800" w:author="Bill" w:date="2017-02-19T23:23:00Z">
          <w:pPr>
            <w:pStyle w:val="a8"/>
            <w:numPr>
              <w:numId w:val="1"/>
            </w:numPr>
            <w:ind w:left="420" w:firstLineChars="0" w:hanging="420"/>
          </w:pPr>
        </w:pPrChange>
      </w:pPr>
      <w:del w:id="801" w:author="Bill" w:date="2017-02-19T23:23:00Z">
        <w:r w:rsidDel="004D7DA1">
          <w:rPr>
            <w:rFonts w:ascii="黑体" w:hint="eastAsia"/>
            <w:szCs w:val="28"/>
          </w:rPr>
          <w:delText>开发人员开发完成后，把分支文件夹提交到版本库，然后从版本库中</w:delText>
        </w:r>
        <w:r w:rsidDel="004D7DA1">
          <w:rPr>
            <w:rFonts w:ascii="黑体" w:hint="eastAsia"/>
            <w:szCs w:val="28"/>
          </w:rPr>
          <w:delText>checkout</w:delText>
        </w:r>
        <w:r w:rsidDel="004D7DA1">
          <w:rPr>
            <w:rFonts w:ascii="黑体" w:hint="eastAsia"/>
            <w:szCs w:val="28"/>
          </w:rPr>
          <w:delText>出主干的工作拷贝，并把版本库中最新的分支文件合并至主干的工作拷贝，合并完成后，进行</w:delText>
        </w:r>
        <w:r w:rsidDel="004D7DA1">
          <w:rPr>
            <w:rFonts w:ascii="黑体" w:hint="eastAsia"/>
            <w:szCs w:val="28"/>
          </w:rPr>
          <w:delText>diff</w:delText>
        </w:r>
        <w:r w:rsidDel="004D7DA1">
          <w:rPr>
            <w:rFonts w:ascii="黑体" w:hint="eastAsia"/>
            <w:szCs w:val="28"/>
          </w:rPr>
          <w:delText>的比对，确认没问题后，最后把主干的工作拷贝提交至版本库。</w:delText>
        </w:r>
      </w:del>
    </w:p>
    <w:p w:rsidR="00D7611C" w:rsidRPr="008B33C9" w:rsidDel="004D7DA1" w:rsidRDefault="00D7611C">
      <w:pPr>
        <w:pStyle w:val="2"/>
        <w:rPr>
          <w:del w:id="802" w:author="Bill" w:date="2017-02-19T23:23:00Z"/>
          <w:rFonts w:ascii="黑体"/>
          <w:szCs w:val="28"/>
        </w:rPr>
        <w:pPrChange w:id="803" w:author="Bill" w:date="2017-02-19T23:23:00Z">
          <w:pPr>
            <w:pStyle w:val="a8"/>
            <w:numPr>
              <w:numId w:val="1"/>
            </w:numPr>
            <w:ind w:left="420" w:firstLineChars="0" w:hanging="420"/>
          </w:pPr>
        </w:pPrChange>
      </w:pPr>
      <w:del w:id="804" w:author="Bill" w:date="2017-02-19T23:23:00Z">
        <w:r w:rsidDel="004D7DA1">
          <w:rPr>
            <w:rFonts w:ascii="黑体" w:hint="eastAsia"/>
            <w:szCs w:val="28"/>
          </w:rPr>
          <w:delText>开发人员以</w:delText>
        </w:r>
        <w:r w:rsidRPr="00153D83" w:rsidDel="004D7DA1">
          <w:rPr>
            <w:rFonts w:ascii="黑体" w:hint="eastAsia"/>
            <w:szCs w:val="28"/>
            <w:highlight w:val="red"/>
          </w:rPr>
          <w:delText>邮件通知</w:delText>
        </w:r>
        <w:r w:rsidRPr="008B33C9" w:rsidDel="004D7DA1">
          <w:rPr>
            <w:rFonts w:ascii="黑体" w:hint="eastAsia"/>
            <w:szCs w:val="28"/>
          </w:rPr>
          <w:delText>版本管理员</w:delText>
        </w:r>
        <w:r w:rsidDel="004D7DA1">
          <w:rPr>
            <w:rFonts w:ascii="黑体" w:hint="eastAsia"/>
            <w:szCs w:val="28"/>
          </w:rPr>
          <w:delText>，告知当前开发的分支已经完成，并已更新至主干中，同时邮件内容必须含有：</w:delText>
        </w:r>
        <w:r w:rsidRPr="0014753E" w:rsidDel="004D7DA1">
          <w:rPr>
            <w:rFonts w:ascii="黑体" w:hint="eastAsia"/>
            <w:szCs w:val="28"/>
            <w:highlight w:val="yellow"/>
          </w:rPr>
          <w:delText>部署手册，源码修改清单等相关文档</w:delText>
        </w:r>
        <w:r w:rsidR="0014753E" w:rsidRPr="0014753E" w:rsidDel="004D7DA1">
          <w:rPr>
            <w:rFonts w:ascii="黑体" w:hint="eastAsia"/>
            <w:szCs w:val="28"/>
            <w:highlight w:val="yellow"/>
          </w:rPr>
          <w:delText>，编译脚本，</w:delText>
        </w:r>
        <w:r w:rsidR="0014753E" w:rsidRPr="0014753E" w:rsidDel="004D7DA1">
          <w:rPr>
            <w:rFonts w:ascii="黑体" w:hint="eastAsia"/>
            <w:szCs w:val="28"/>
            <w:highlight w:val="yellow"/>
          </w:rPr>
          <w:delText>SQL</w:delText>
        </w:r>
        <w:r w:rsidR="0014753E" w:rsidRPr="0014753E" w:rsidDel="004D7DA1">
          <w:rPr>
            <w:rFonts w:ascii="黑体" w:hint="eastAsia"/>
            <w:szCs w:val="28"/>
            <w:highlight w:val="yellow"/>
          </w:rPr>
          <w:delText>语句</w:delText>
        </w:r>
        <w:r w:rsidDel="004D7DA1">
          <w:rPr>
            <w:rFonts w:ascii="黑体" w:hint="eastAsia"/>
            <w:szCs w:val="28"/>
          </w:rPr>
          <w:delText>。版本管理员</w:delText>
        </w:r>
        <w:r w:rsidRPr="008B33C9" w:rsidDel="004D7DA1">
          <w:rPr>
            <w:rFonts w:ascii="黑体" w:hint="eastAsia"/>
            <w:szCs w:val="28"/>
          </w:rPr>
          <w:delText>把</w:delText>
        </w:r>
        <w:r w:rsidDel="004D7DA1">
          <w:rPr>
            <w:rFonts w:ascii="黑体" w:hint="eastAsia"/>
            <w:szCs w:val="28"/>
          </w:rPr>
          <w:delText>当前主干版本创建标签文件夹，记录当前测试版本，以</w:delText>
        </w:r>
        <w:r w:rsidRPr="009F2BCE" w:rsidDel="004D7DA1">
          <w:rPr>
            <w:rFonts w:ascii="黑体" w:hint="eastAsia"/>
            <w:szCs w:val="28"/>
            <w:highlight w:val="red"/>
          </w:rPr>
          <w:delText>邮件回复</w:delText>
        </w:r>
        <w:r w:rsidR="00403E8E" w:rsidDel="004D7DA1">
          <w:rPr>
            <w:rFonts w:ascii="黑体" w:hint="eastAsia"/>
            <w:szCs w:val="28"/>
          </w:rPr>
          <w:delText>给</w:delText>
        </w:r>
        <w:r w:rsidR="00FF0368" w:rsidDel="004D7DA1">
          <w:rPr>
            <w:rFonts w:ascii="宋体" w:hAnsi="宋体" w:hint="eastAsia"/>
          </w:rPr>
          <w:delText>环境管理员、</w:delText>
        </w:r>
        <w:r w:rsidR="0014753E" w:rsidDel="004D7DA1">
          <w:rPr>
            <w:rFonts w:ascii="黑体" w:hint="eastAsia"/>
            <w:szCs w:val="28"/>
          </w:rPr>
          <w:delText>测试人员</w:delText>
        </w:r>
        <w:r w:rsidR="00403E8E" w:rsidDel="004D7DA1">
          <w:rPr>
            <w:rFonts w:ascii="黑体" w:hint="eastAsia"/>
            <w:szCs w:val="28"/>
          </w:rPr>
          <w:delText>、开发人员、</w:delText>
        </w:r>
        <w:r w:rsidR="00403E8E" w:rsidDel="004D7DA1">
          <w:rPr>
            <w:rFonts w:ascii="黑体" w:hint="eastAsia"/>
            <w:szCs w:val="28"/>
          </w:rPr>
          <w:delText>QA</w:delText>
        </w:r>
        <w:r w:rsidR="00482B48" w:rsidDel="004D7DA1">
          <w:rPr>
            <w:rFonts w:ascii="黑体" w:hint="eastAsia"/>
            <w:szCs w:val="28"/>
          </w:rPr>
          <w:delText>和</w:delText>
        </w:r>
        <w:r w:rsidR="00403E8E" w:rsidDel="004D7DA1">
          <w:rPr>
            <w:rFonts w:ascii="黑体" w:hint="eastAsia"/>
            <w:szCs w:val="28"/>
          </w:rPr>
          <w:delText>项目经理</w:delText>
        </w:r>
        <w:r w:rsidR="0014753E" w:rsidDel="004D7DA1">
          <w:rPr>
            <w:rFonts w:ascii="黑体" w:hint="eastAsia"/>
            <w:szCs w:val="28"/>
          </w:rPr>
          <w:delText>，并附带相关文件</w:delText>
        </w:r>
        <w:r w:rsidDel="004D7DA1">
          <w:rPr>
            <w:rFonts w:ascii="黑体" w:hint="eastAsia"/>
            <w:szCs w:val="28"/>
          </w:rPr>
          <w:delText>。</w:delText>
        </w:r>
      </w:del>
    </w:p>
    <w:p w:rsidR="00D7611C" w:rsidRPr="008B33C9" w:rsidDel="004D7DA1" w:rsidRDefault="008A10CF">
      <w:pPr>
        <w:pStyle w:val="2"/>
        <w:rPr>
          <w:del w:id="805" w:author="Bill" w:date="2017-02-19T23:23:00Z"/>
          <w:rFonts w:ascii="黑体"/>
          <w:szCs w:val="28"/>
        </w:rPr>
        <w:pPrChange w:id="806" w:author="Bill" w:date="2017-02-19T23:23:00Z">
          <w:pPr>
            <w:pStyle w:val="a8"/>
            <w:numPr>
              <w:numId w:val="1"/>
            </w:numPr>
            <w:ind w:left="420" w:firstLineChars="0" w:hanging="420"/>
          </w:pPr>
        </w:pPrChange>
      </w:pPr>
      <w:del w:id="807" w:author="Bill" w:date="2017-02-19T23:23:00Z">
        <w:r w:rsidDel="004D7DA1">
          <w:rPr>
            <w:rFonts w:ascii="宋体" w:hAnsi="宋体" w:hint="eastAsia"/>
          </w:rPr>
          <w:delText>环境管理员</w:delText>
        </w:r>
        <w:r w:rsidR="00D7611C" w:rsidDel="004D7DA1">
          <w:rPr>
            <w:rFonts w:ascii="黑体" w:hint="eastAsia"/>
            <w:szCs w:val="28"/>
          </w:rPr>
          <w:delText>根据版本管理员提供的测试标签</w:delText>
        </w:r>
        <w:r w:rsidR="00D7611C" w:rsidDel="004D7DA1">
          <w:rPr>
            <w:rFonts w:ascii="黑体" w:hint="eastAsia"/>
            <w:szCs w:val="28"/>
          </w:rPr>
          <w:delText>export</w:delText>
        </w:r>
        <w:r w:rsidR="00D7611C" w:rsidDel="004D7DA1">
          <w:rPr>
            <w:rFonts w:ascii="黑体" w:hint="eastAsia"/>
            <w:szCs w:val="28"/>
          </w:rPr>
          <w:delText>至测试服务器</w:delText>
        </w:r>
        <w:r w:rsidR="00B71D1E" w:rsidDel="004D7DA1">
          <w:rPr>
            <w:rFonts w:ascii="黑体" w:hint="eastAsia"/>
            <w:szCs w:val="28"/>
          </w:rPr>
          <w:delText>进行版本测试</w:delText>
        </w:r>
        <w:r w:rsidR="00D7611C" w:rsidDel="004D7DA1">
          <w:rPr>
            <w:rFonts w:ascii="黑体" w:hint="eastAsia"/>
            <w:szCs w:val="28"/>
          </w:rPr>
          <w:delText>，根据部署手册，源码修改清单等文档对源码比对，</w:delText>
        </w:r>
        <w:r w:rsidDel="004D7DA1">
          <w:rPr>
            <w:rFonts w:ascii="黑体" w:hint="eastAsia"/>
            <w:szCs w:val="28"/>
          </w:rPr>
          <w:delText>部署完成后，通知测试人员做</w:delText>
        </w:r>
        <w:r w:rsidR="00D7611C" w:rsidDel="004D7DA1">
          <w:rPr>
            <w:rFonts w:ascii="黑体" w:hint="eastAsia"/>
            <w:szCs w:val="28"/>
          </w:rPr>
          <w:delText>功能测试等</w:delText>
        </w:r>
        <w:r w:rsidR="00D14562" w:rsidDel="004D7DA1">
          <w:rPr>
            <w:rFonts w:ascii="黑体" w:hint="eastAsia"/>
            <w:szCs w:val="28"/>
          </w:rPr>
          <w:delText>。</w:delText>
        </w:r>
      </w:del>
    </w:p>
    <w:p w:rsidR="00D7611C" w:rsidRPr="008B33C9" w:rsidDel="004D7DA1" w:rsidRDefault="00D7611C">
      <w:pPr>
        <w:pStyle w:val="2"/>
        <w:rPr>
          <w:del w:id="808" w:author="Bill" w:date="2017-02-19T23:23:00Z"/>
          <w:rFonts w:ascii="黑体"/>
          <w:szCs w:val="28"/>
        </w:rPr>
        <w:pPrChange w:id="809" w:author="Bill" w:date="2017-02-19T23:23:00Z">
          <w:pPr>
            <w:pStyle w:val="a8"/>
            <w:numPr>
              <w:numId w:val="1"/>
            </w:numPr>
            <w:ind w:left="420" w:firstLineChars="0" w:hanging="420"/>
          </w:pPr>
        </w:pPrChange>
      </w:pPr>
      <w:del w:id="810" w:author="Bill" w:date="2017-02-19T23:23:00Z">
        <w:r w:rsidDel="004D7DA1">
          <w:rPr>
            <w:rFonts w:ascii="黑体" w:hint="eastAsia"/>
            <w:szCs w:val="28"/>
          </w:rPr>
          <w:delText>测试完成，</w:delText>
        </w:r>
        <w:r w:rsidR="004777BF" w:rsidDel="004D7DA1">
          <w:rPr>
            <w:rFonts w:ascii="黑体" w:hint="eastAsia"/>
            <w:szCs w:val="28"/>
          </w:rPr>
          <w:delText>测试</w:delText>
        </w:r>
        <w:r w:rsidDel="004D7DA1">
          <w:rPr>
            <w:rFonts w:ascii="黑体" w:hint="eastAsia"/>
            <w:szCs w:val="28"/>
          </w:rPr>
          <w:delText>人员以</w:delText>
        </w:r>
        <w:r w:rsidRPr="00097479" w:rsidDel="004D7DA1">
          <w:rPr>
            <w:rFonts w:ascii="黑体" w:hint="eastAsia"/>
            <w:szCs w:val="28"/>
            <w:highlight w:val="red"/>
          </w:rPr>
          <w:delText>邮件通知</w:delText>
        </w:r>
        <w:r w:rsidDel="004D7DA1">
          <w:rPr>
            <w:rFonts w:ascii="黑体" w:hint="eastAsia"/>
            <w:szCs w:val="28"/>
          </w:rPr>
          <w:delText>版本管理员，版本管理员把测试标签创建为上线标签，以</w:delText>
        </w:r>
        <w:r w:rsidRPr="00EC742B" w:rsidDel="004D7DA1">
          <w:rPr>
            <w:rFonts w:ascii="黑体" w:hint="eastAsia"/>
            <w:szCs w:val="28"/>
            <w:highlight w:val="red"/>
          </w:rPr>
          <w:delText>邮件回复</w:delText>
        </w:r>
        <w:r w:rsidR="00C95A2C" w:rsidDel="004D7DA1">
          <w:rPr>
            <w:rFonts w:ascii="黑体" w:hint="eastAsia"/>
            <w:szCs w:val="28"/>
          </w:rPr>
          <w:delText>给开发人员、</w:delText>
        </w:r>
        <w:r w:rsidR="0014753E" w:rsidDel="004D7DA1">
          <w:rPr>
            <w:rFonts w:ascii="黑体" w:hint="eastAsia"/>
            <w:szCs w:val="28"/>
          </w:rPr>
          <w:delText>测试人员</w:delText>
        </w:r>
        <w:r w:rsidR="004777BF" w:rsidDel="004D7DA1">
          <w:rPr>
            <w:rFonts w:ascii="黑体" w:hint="eastAsia"/>
            <w:szCs w:val="28"/>
          </w:rPr>
          <w:delText>、</w:delText>
        </w:r>
        <w:r w:rsidR="00FF0368" w:rsidDel="004D7DA1">
          <w:rPr>
            <w:rFonts w:ascii="宋体" w:hAnsi="宋体" w:hint="eastAsia"/>
          </w:rPr>
          <w:delText>环境管理员、</w:delText>
        </w:r>
        <w:r w:rsidR="004777BF" w:rsidDel="004D7DA1">
          <w:rPr>
            <w:rFonts w:ascii="黑体" w:hint="eastAsia"/>
            <w:szCs w:val="28"/>
          </w:rPr>
          <w:delText>QA</w:delText>
        </w:r>
        <w:r w:rsidR="00C95A2C" w:rsidDel="004D7DA1">
          <w:rPr>
            <w:rFonts w:ascii="黑体" w:hint="eastAsia"/>
            <w:szCs w:val="28"/>
          </w:rPr>
          <w:delText>和</w:delText>
        </w:r>
        <w:r w:rsidR="004777BF" w:rsidDel="004D7DA1">
          <w:rPr>
            <w:rFonts w:ascii="黑体" w:hint="eastAsia"/>
            <w:szCs w:val="28"/>
          </w:rPr>
          <w:delText>项目经理</w:delText>
        </w:r>
        <w:r w:rsidR="0014753E" w:rsidDel="004D7DA1">
          <w:rPr>
            <w:rFonts w:ascii="黑体" w:hint="eastAsia"/>
            <w:szCs w:val="28"/>
          </w:rPr>
          <w:delText>，并附带相关文件</w:delText>
        </w:r>
        <w:r w:rsidDel="004D7DA1">
          <w:rPr>
            <w:rFonts w:ascii="黑体" w:hint="eastAsia"/>
            <w:szCs w:val="28"/>
          </w:rPr>
          <w:delText>，准备上线。</w:delText>
        </w:r>
      </w:del>
    </w:p>
    <w:p w:rsidR="00742BE4" w:rsidDel="004D7DA1" w:rsidRDefault="004777BF">
      <w:pPr>
        <w:pStyle w:val="2"/>
        <w:rPr>
          <w:del w:id="811" w:author="Bill" w:date="2017-02-19T23:23:00Z"/>
          <w:rFonts w:ascii="黑体"/>
          <w:szCs w:val="28"/>
        </w:rPr>
        <w:pPrChange w:id="812" w:author="Bill" w:date="2017-02-19T23:23:00Z">
          <w:pPr>
            <w:pStyle w:val="a8"/>
            <w:numPr>
              <w:numId w:val="1"/>
            </w:numPr>
            <w:ind w:left="420" w:firstLineChars="0" w:hanging="420"/>
          </w:pPr>
        </w:pPrChange>
      </w:pPr>
      <w:del w:id="813" w:author="Bill" w:date="2017-02-19T23:23:00Z">
        <w:r w:rsidDel="004D7DA1">
          <w:rPr>
            <w:rFonts w:ascii="黑体" w:hint="eastAsia"/>
            <w:szCs w:val="28"/>
          </w:rPr>
          <w:delText>核心系统：</w:delText>
        </w:r>
        <w:r w:rsidR="00742BE4" w:rsidDel="004D7DA1">
          <w:rPr>
            <w:rFonts w:ascii="黑体" w:hint="eastAsia"/>
            <w:szCs w:val="28"/>
          </w:rPr>
          <w:delText>开发人员用上线标签的源码进行编译后，再针对上线内容进行测</w:delText>
        </w:r>
      </w:del>
    </w:p>
    <w:p w:rsidR="004777BF" w:rsidDel="004D7DA1" w:rsidRDefault="00742BE4">
      <w:pPr>
        <w:pStyle w:val="2"/>
        <w:rPr>
          <w:del w:id="814" w:author="Bill" w:date="2017-02-19T23:23:00Z"/>
          <w:rFonts w:ascii="黑体"/>
          <w:szCs w:val="28"/>
        </w:rPr>
        <w:pPrChange w:id="815" w:author="Bill" w:date="2017-02-19T23:23:00Z">
          <w:pPr>
            <w:pStyle w:val="a8"/>
            <w:ind w:left="420" w:firstLineChars="0" w:firstLine="0"/>
          </w:pPr>
        </w:pPrChange>
      </w:pPr>
      <w:del w:id="816" w:author="Bill" w:date="2017-02-19T23:23:00Z">
        <w:r w:rsidDel="004D7DA1">
          <w:rPr>
            <w:rFonts w:ascii="黑体" w:hint="eastAsia"/>
            <w:szCs w:val="28"/>
          </w:rPr>
          <w:delText xml:space="preserve">          </w:delText>
        </w:r>
        <w:r w:rsidDel="004D7DA1">
          <w:rPr>
            <w:rFonts w:ascii="黑体" w:hint="eastAsia"/>
            <w:szCs w:val="28"/>
          </w:rPr>
          <w:delText>试，通过后，提交上线包，相关文档给运行部上线。</w:delText>
        </w:r>
      </w:del>
    </w:p>
    <w:p w:rsidR="00D7611C" w:rsidRPr="00023FB9" w:rsidDel="004D7DA1" w:rsidRDefault="004777BF">
      <w:pPr>
        <w:pStyle w:val="2"/>
        <w:rPr>
          <w:del w:id="817" w:author="Bill" w:date="2017-02-19T23:23:00Z"/>
          <w:rFonts w:ascii="黑体"/>
          <w:szCs w:val="28"/>
        </w:rPr>
        <w:pPrChange w:id="818" w:author="Bill" w:date="2017-02-19T23:23:00Z">
          <w:pPr>
            <w:pStyle w:val="a8"/>
            <w:ind w:left="420" w:firstLineChars="0" w:firstLine="0"/>
          </w:pPr>
        </w:pPrChange>
      </w:pPr>
      <w:del w:id="819" w:author="Bill" w:date="2017-02-19T23:23:00Z">
        <w:r w:rsidDel="004D7DA1">
          <w:rPr>
            <w:rFonts w:ascii="黑体" w:hint="eastAsia"/>
            <w:szCs w:val="28"/>
          </w:rPr>
          <w:delText>管理系统：</w:delText>
        </w:r>
        <w:r w:rsidR="00D7611C" w:rsidDel="004D7DA1">
          <w:rPr>
            <w:rFonts w:ascii="黑体" w:hint="eastAsia"/>
            <w:szCs w:val="28"/>
          </w:rPr>
          <w:delText>开发人员，提交</w:delText>
        </w:r>
        <w:r w:rsidR="00911E31" w:rsidDel="004D7DA1">
          <w:rPr>
            <w:rFonts w:ascii="黑体" w:hint="eastAsia"/>
            <w:szCs w:val="28"/>
          </w:rPr>
          <w:delText>测试通过的</w:delText>
        </w:r>
        <w:r w:rsidR="00D7611C" w:rsidDel="004D7DA1">
          <w:rPr>
            <w:rFonts w:ascii="黑体" w:hint="eastAsia"/>
            <w:szCs w:val="28"/>
          </w:rPr>
          <w:delText>上线包，相关文档给运行部上线。</w:delText>
        </w:r>
      </w:del>
    </w:p>
    <w:p w:rsidR="00D7611C" w:rsidDel="004D7DA1" w:rsidRDefault="00D7611C">
      <w:pPr>
        <w:pStyle w:val="2"/>
        <w:rPr>
          <w:del w:id="820" w:author="Bill" w:date="2017-02-19T23:23:00Z"/>
          <w:rFonts w:ascii="黑体"/>
          <w:szCs w:val="28"/>
        </w:rPr>
        <w:pPrChange w:id="821" w:author="Bill" w:date="2017-02-19T23:23:00Z">
          <w:pPr>
            <w:pStyle w:val="a8"/>
            <w:ind w:left="420" w:firstLineChars="0" w:firstLine="0"/>
          </w:pPr>
        </w:pPrChange>
      </w:pPr>
      <w:del w:id="822" w:author="Bill" w:date="2017-02-19T23:23:00Z">
        <w:r w:rsidDel="004D7DA1">
          <w:rPr>
            <w:rFonts w:ascii="黑体" w:hint="eastAsia"/>
            <w:szCs w:val="28"/>
          </w:rPr>
          <w:delText>（序号对应以下版本管理流程图）</w:delText>
        </w:r>
      </w:del>
    </w:p>
    <w:p w:rsidR="004777BF" w:rsidDel="004D7DA1" w:rsidRDefault="004777BF">
      <w:pPr>
        <w:pStyle w:val="2"/>
        <w:rPr>
          <w:del w:id="823" w:author="Bill" w:date="2017-02-19T23:23:00Z"/>
          <w:rFonts w:ascii="黑体"/>
          <w:szCs w:val="28"/>
        </w:rPr>
        <w:pPrChange w:id="824" w:author="Bill" w:date="2017-02-19T23:23:00Z">
          <w:pPr>
            <w:pStyle w:val="a8"/>
            <w:ind w:left="420" w:firstLineChars="0" w:firstLine="0"/>
          </w:pPr>
        </w:pPrChange>
      </w:pPr>
    </w:p>
    <w:p w:rsidR="00D7611C" w:rsidDel="004D7DA1" w:rsidRDefault="00D7611C">
      <w:pPr>
        <w:pStyle w:val="2"/>
        <w:rPr>
          <w:del w:id="825" w:author="Bill" w:date="2017-02-19T23:23:00Z"/>
        </w:rPr>
        <w:pPrChange w:id="826" w:author="Bill" w:date="2017-02-19T23:23:00Z">
          <w:pPr/>
        </w:pPrChange>
      </w:pPr>
      <w:del w:id="827" w:author="Bill" w:date="2017-02-19T23:23:00Z">
        <w:r w:rsidDel="004D7DA1">
          <w:rPr>
            <w:rFonts w:hint="eastAsia"/>
          </w:rPr>
          <w:delText xml:space="preserve">8.  </w:delText>
        </w:r>
        <w:r w:rsidDel="004D7DA1">
          <w:rPr>
            <w:rFonts w:hint="eastAsia"/>
          </w:rPr>
          <w:delText>测试未通过，开发人员对代码进行二次开发，待开发完成后，重复以上</w:delText>
        </w:r>
        <w:r w:rsidRPr="00105236" w:rsidDel="004D7DA1">
          <w:rPr>
            <w:rFonts w:hint="eastAsia"/>
            <w:highlight w:val="yellow"/>
          </w:rPr>
          <w:delText>步骤</w:delText>
        </w:r>
        <w:r w:rsidRPr="00105236" w:rsidDel="004D7DA1">
          <w:rPr>
            <w:rFonts w:hint="eastAsia"/>
            <w:highlight w:val="yellow"/>
          </w:rPr>
          <w:delText>4-7</w:delText>
        </w:r>
        <w:r w:rsidDel="004D7DA1">
          <w:rPr>
            <w:rFonts w:hint="eastAsia"/>
          </w:rPr>
          <w:delText>，直至上线</w:delText>
        </w:r>
      </w:del>
    </w:p>
    <w:p w:rsidR="00D7611C" w:rsidDel="004D7DA1" w:rsidRDefault="00E24420">
      <w:pPr>
        <w:pStyle w:val="2"/>
        <w:rPr>
          <w:del w:id="828" w:author="Bill" w:date="2017-02-19T23:23:00Z"/>
        </w:rPr>
        <w:pPrChange w:id="829" w:author="Bill" w:date="2017-02-19T23:23:00Z">
          <w:pPr>
            <w:pStyle w:val="4"/>
          </w:pPr>
        </w:pPrChange>
      </w:pPr>
      <w:del w:id="830" w:author="Bill" w:date="2017-02-19T23:23:00Z">
        <w:r w:rsidDel="004D7DA1">
          <w:rPr>
            <w:rFonts w:hint="eastAsia"/>
          </w:rPr>
          <w:delText>紧急变更方案</w:delText>
        </w:r>
      </w:del>
    </w:p>
    <w:p w:rsidR="006F31FA" w:rsidDel="004D7DA1" w:rsidRDefault="006F31FA">
      <w:pPr>
        <w:pStyle w:val="2"/>
        <w:rPr>
          <w:del w:id="831" w:author="Bill" w:date="2017-02-19T23:23:00Z"/>
        </w:rPr>
        <w:pPrChange w:id="832" w:author="Bill" w:date="2017-02-19T23:23:00Z">
          <w:pPr/>
        </w:pPrChange>
      </w:pPr>
      <w:del w:id="833" w:author="Bill" w:date="2017-02-19T23:23:00Z">
        <w:r w:rsidDel="004D7DA1">
          <w:rPr>
            <w:rFonts w:hint="eastAsia"/>
          </w:rPr>
          <w:delText>触发条件：下一个上线版本已经并入了主干，需要在下一个上线版本前插入一个补丁版本。</w:delText>
        </w:r>
      </w:del>
    </w:p>
    <w:p w:rsidR="006F31FA" w:rsidRPr="00D14562" w:rsidDel="004D7DA1" w:rsidRDefault="006F31FA">
      <w:pPr>
        <w:pStyle w:val="2"/>
        <w:rPr>
          <w:del w:id="834" w:author="Bill" w:date="2017-02-19T23:23:00Z"/>
          <w:rFonts w:ascii="黑体"/>
          <w:szCs w:val="28"/>
        </w:rPr>
        <w:pPrChange w:id="835" w:author="Bill" w:date="2017-02-19T23:23:00Z">
          <w:pPr>
            <w:pStyle w:val="a8"/>
            <w:numPr>
              <w:numId w:val="12"/>
            </w:numPr>
            <w:ind w:left="360" w:firstLineChars="0" w:hanging="360"/>
          </w:pPr>
        </w:pPrChange>
      </w:pPr>
      <w:del w:id="836" w:author="Bill" w:date="2017-02-19T23:23:00Z">
        <w:r w:rsidDel="004D7DA1">
          <w:rPr>
            <w:rFonts w:hint="eastAsia"/>
          </w:rPr>
          <w:delText>变更需求和上线点确认后，</w:delText>
        </w:r>
        <w:r w:rsidRPr="00D14562" w:rsidDel="004D7DA1">
          <w:rPr>
            <w:rFonts w:ascii="黑体" w:hint="eastAsia"/>
            <w:szCs w:val="28"/>
          </w:rPr>
          <w:delText>开发人员以</w:delText>
        </w:r>
        <w:r w:rsidRPr="00D14562" w:rsidDel="004D7DA1">
          <w:rPr>
            <w:rFonts w:ascii="黑体" w:hint="eastAsia"/>
            <w:szCs w:val="28"/>
            <w:highlight w:val="red"/>
          </w:rPr>
          <w:delText>邮件通知</w:delText>
        </w:r>
        <w:r w:rsidRPr="00D14562" w:rsidDel="004D7DA1">
          <w:rPr>
            <w:rFonts w:ascii="黑体" w:hint="eastAsia"/>
            <w:szCs w:val="28"/>
          </w:rPr>
          <w:delText>版本管理员，邮件内容包含以下要素：上线点时间，开发系统，开发内容等。版本管理员根据上线点，在对应的版本库下创建分支文件夹（分支</w:delText>
        </w:r>
        <w:r w:rsidR="00D14562" w:rsidRPr="00D14562" w:rsidDel="004D7DA1">
          <w:rPr>
            <w:rFonts w:ascii="黑体" w:hint="eastAsia"/>
            <w:szCs w:val="28"/>
          </w:rPr>
          <w:delText>名为</w:delText>
        </w:r>
        <w:r w:rsidR="00D14562" w:rsidRPr="00D14562" w:rsidDel="004D7DA1">
          <w:rPr>
            <w:rFonts w:ascii="黑体" w:hint="eastAsia"/>
            <w:szCs w:val="28"/>
          </w:rPr>
          <w:delText>acc_xx.xx.xx_patch1</w:delText>
        </w:r>
        <w:r w:rsidR="00D14562" w:rsidRPr="00D14562" w:rsidDel="004D7DA1">
          <w:rPr>
            <w:rFonts w:ascii="黑体" w:hint="eastAsia"/>
            <w:szCs w:val="28"/>
          </w:rPr>
          <w:delText>）</w:delText>
        </w:r>
        <w:r w:rsidRPr="00D14562" w:rsidDel="004D7DA1">
          <w:rPr>
            <w:rFonts w:ascii="黑体" w:hint="eastAsia"/>
            <w:szCs w:val="28"/>
          </w:rPr>
          <w:delText>，并以</w:delText>
        </w:r>
        <w:r w:rsidRPr="00D14562" w:rsidDel="004D7DA1">
          <w:rPr>
            <w:rFonts w:ascii="黑体" w:hint="eastAsia"/>
            <w:szCs w:val="28"/>
            <w:highlight w:val="red"/>
          </w:rPr>
          <w:delText>邮件回复</w:delText>
        </w:r>
        <w:r w:rsidRPr="00D14562" w:rsidDel="004D7DA1">
          <w:rPr>
            <w:rFonts w:ascii="黑体" w:hint="eastAsia"/>
            <w:szCs w:val="28"/>
          </w:rPr>
          <w:delText>给开发人员。</w:delText>
        </w:r>
      </w:del>
    </w:p>
    <w:p w:rsidR="00D14562" w:rsidDel="004D7DA1" w:rsidRDefault="00D14562">
      <w:pPr>
        <w:pStyle w:val="2"/>
        <w:rPr>
          <w:del w:id="837" w:author="Bill" w:date="2017-02-19T23:23:00Z"/>
          <w:rFonts w:ascii="黑体"/>
          <w:szCs w:val="28"/>
        </w:rPr>
        <w:pPrChange w:id="838" w:author="Bill" w:date="2017-02-19T23:23:00Z">
          <w:pPr>
            <w:pStyle w:val="a8"/>
            <w:numPr>
              <w:numId w:val="12"/>
            </w:numPr>
            <w:ind w:left="360" w:firstLineChars="0" w:hanging="360"/>
          </w:pPr>
        </w:pPrChange>
      </w:pPr>
      <w:del w:id="839" w:author="Bill" w:date="2017-02-19T23:23:00Z">
        <w:r w:rsidDel="004D7DA1">
          <w:rPr>
            <w:rFonts w:ascii="黑体" w:hint="eastAsia"/>
            <w:szCs w:val="28"/>
          </w:rPr>
          <w:delText>开发人员根据版本管理员提供的分支文件名从版本库的分支文件夹内</w:delText>
        </w:r>
        <w:r w:rsidDel="004D7DA1">
          <w:rPr>
            <w:rFonts w:ascii="黑体" w:hint="eastAsia"/>
            <w:szCs w:val="28"/>
          </w:rPr>
          <w:delText>checkout</w:delText>
        </w:r>
        <w:r w:rsidDel="004D7DA1">
          <w:rPr>
            <w:rFonts w:ascii="黑体" w:hint="eastAsia"/>
            <w:szCs w:val="28"/>
          </w:rPr>
          <w:delText>到开发服务器建立版本控制，进行程序开发。</w:delText>
        </w:r>
      </w:del>
    </w:p>
    <w:p w:rsidR="00D14562" w:rsidRPr="00D14562" w:rsidDel="004D7DA1" w:rsidRDefault="00D14562">
      <w:pPr>
        <w:pStyle w:val="2"/>
        <w:rPr>
          <w:del w:id="840" w:author="Bill" w:date="2017-02-19T23:23:00Z"/>
          <w:rFonts w:ascii="黑体"/>
          <w:szCs w:val="28"/>
        </w:rPr>
        <w:pPrChange w:id="841" w:author="Bill" w:date="2017-02-19T23:23:00Z">
          <w:pPr>
            <w:pStyle w:val="a8"/>
            <w:numPr>
              <w:numId w:val="12"/>
            </w:numPr>
            <w:ind w:left="360" w:firstLineChars="0" w:hanging="360"/>
          </w:pPr>
        </w:pPrChange>
      </w:pPr>
      <w:del w:id="842" w:author="Bill" w:date="2017-02-19T23:23:00Z">
        <w:r w:rsidRPr="00D14562" w:rsidDel="004D7DA1">
          <w:rPr>
            <w:rFonts w:ascii="黑体" w:hint="eastAsia"/>
            <w:szCs w:val="28"/>
          </w:rPr>
          <w:delText>开发人员开发完成后，把分支文件夹提交到版本库，以</w:delText>
        </w:r>
        <w:r w:rsidRPr="00D14562" w:rsidDel="004D7DA1">
          <w:rPr>
            <w:rFonts w:ascii="黑体" w:hint="eastAsia"/>
            <w:szCs w:val="28"/>
            <w:highlight w:val="red"/>
          </w:rPr>
          <w:delText>邮件通知</w:delText>
        </w:r>
        <w:r w:rsidRPr="00D14562" w:rsidDel="004D7DA1">
          <w:rPr>
            <w:rFonts w:ascii="黑体" w:hint="eastAsia"/>
            <w:szCs w:val="28"/>
          </w:rPr>
          <w:delText>版本管理员</w:delText>
        </w:r>
        <w:r w:rsidDel="004D7DA1">
          <w:rPr>
            <w:rFonts w:ascii="黑体" w:hint="eastAsia"/>
            <w:szCs w:val="28"/>
          </w:rPr>
          <w:delText>，告知当前开发的分支已经完成</w:delText>
        </w:r>
        <w:r w:rsidRPr="00D14562" w:rsidDel="004D7DA1">
          <w:rPr>
            <w:rFonts w:ascii="黑体" w:hint="eastAsia"/>
            <w:szCs w:val="28"/>
          </w:rPr>
          <w:delText>，同时邮件内容必须含有：</w:delText>
        </w:r>
        <w:r w:rsidRPr="00D14562" w:rsidDel="004D7DA1">
          <w:rPr>
            <w:rFonts w:ascii="黑体" w:hint="eastAsia"/>
            <w:szCs w:val="28"/>
            <w:highlight w:val="yellow"/>
          </w:rPr>
          <w:delText>部署手册，源码修改清单等相关文档，编译脚本，</w:delText>
        </w:r>
        <w:r w:rsidRPr="00D14562" w:rsidDel="004D7DA1">
          <w:rPr>
            <w:rFonts w:ascii="黑体" w:hint="eastAsia"/>
            <w:szCs w:val="28"/>
            <w:highlight w:val="yellow"/>
          </w:rPr>
          <w:delText>SQL</w:delText>
        </w:r>
        <w:r w:rsidRPr="00D14562" w:rsidDel="004D7DA1">
          <w:rPr>
            <w:rFonts w:ascii="黑体" w:hint="eastAsia"/>
            <w:szCs w:val="28"/>
            <w:highlight w:val="yellow"/>
          </w:rPr>
          <w:delText>语句</w:delText>
        </w:r>
        <w:r w:rsidRPr="00D14562" w:rsidDel="004D7DA1">
          <w:rPr>
            <w:rFonts w:ascii="黑体" w:hint="eastAsia"/>
            <w:szCs w:val="28"/>
          </w:rPr>
          <w:delText>。版本管理员把</w:delText>
        </w:r>
        <w:r w:rsidDel="004D7DA1">
          <w:rPr>
            <w:rFonts w:ascii="黑体" w:hint="eastAsia"/>
            <w:szCs w:val="28"/>
          </w:rPr>
          <w:delText>分支</w:delText>
        </w:r>
        <w:r w:rsidRPr="00D14562" w:rsidDel="004D7DA1">
          <w:rPr>
            <w:rFonts w:ascii="黑体" w:hint="eastAsia"/>
            <w:szCs w:val="28"/>
          </w:rPr>
          <w:delText>版本创建标签文件夹，记录当前测试版本</w:delText>
        </w:r>
        <w:r w:rsidDel="004D7DA1">
          <w:rPr>
            <w:rFonts w:ascii="黑体" w:hint="eastAsia"/>
            <w:szCs w:val="28"/>
          </w:rPr>
          <w:delText>（测试标签：</w:delText>
        </w:r>
        <w:r w:rsidDel="004D7DA1">
          <w:rPr>
            <w:rFonts w:ascii="黑体" w:hint="eastAsia"/>
            <w:szCs w:val="28"/>
          </w:rPr>
          <w:delText>acc_xx.xx.xx_patch1_test1</w:delText>
        </w:r>
        <w:r w:rsidDel="004D7DA1">
          <w:rPr>
            <w:rFonts w:ascii="黑体" w:hint="eastAsia"/>
            <w:szCs w:val="28"/>
          </w:rPr>
          <w:delText>）</w:delText>
        </w:r>
        <w:r w:rsidRPr="00D14562" w:rsidDel="004D7DA1">
          <w:rPr>
            <w:rFonts w:ascii="黑体" w:hint="eastAsia"/>
            <w:szCs w:val="28"/>
          </w:rPr>
          <w:delText>，以</w:delText>
        </w:r>
        <w:r w:rsidRPr="00D14562" w:rsidDel="004D7DA1">
          <w:rPr>
            <w:rFonts w:ascii="黑体" w:hint="eastAsia"/>
            <w:szCs w:val="28"/>
            <w:highlight w:val="red"/>
          </w:rPr>
          <w:delText>邮件回复</w:delText>
        </w:r>
        <w:r w:rsidRPr="00D14562" w:rsidDel="004D7DA1">
          <w:rPr>
            <w:rFonts w:ascii="黑体" w:hint="eastAsia"/>
            <w:szCs w:val="28"/>
          </w:rPr>
          <w:delText>给</w:delText>
        </w:r>
        <w:r w:rsidRPr="00D14562" w:rsidDel="004D7DA1">
          <w:rPr>
            <w:rFonts w:ascii="宋体" w:hAnsi="宋体" w:hint="eastAsia"/>
          </w:rPr>
          <w:delText>环境管理员、</w:delText>
        </w:r>
        <w:r w:rsidRPr="00D14562" w:rsidDel="004D7DA1">
          <w:rPr>
            <w:rFonts w:ascii="黑体" w:hint="eastAsia"/>
            <w:szCs w:val="28"/>
          </w:rPr>
          <w:delText>测试人员、开发人员、</w:delText>
        </w:r>
        <w:r w:rsidRPr="00D14562" w:rsidDel="004D7DA1">
          <w:rPr>
            <w:rFonts w:ascii="黑体" w:hint="eastAsia"/>
            <w:szCs w:val="28"/>
          </w:rPr>
          <w:delText>QA</w:delText>
        </w:r>
        <w:r w:rsidRPr="00D14562" w:rsidDel="004D7DA1">
          <w:rPr>
            <w:rFonts w:ascii="黑体" w:hint="eastAsia"/>
            <w:szCs w:val="28"/>
          </w:rPr>
          <w:delText>和项目经理，并附带相关文件。</w:delText>
        </w:r>
      </w:del>
    </w:p>
    <w:p w:rsidR="00D14562" w:rsidRPr="008B33C9" w:rsidDel="004D7DA1" w:rsidRDefault="00D14562">
      <w:pPr>
        <w:pStyle w:val="2"/>
        <w:rPr>
          <w:del w:id="843" w:author="Bill" w:date="2017-02-19T23:23:00Z"/>
          <w:rFonts w:ascii="黑体"/>
          <w:szCs w:val="28"/>
        </w:rPr>
        <w:pPrChange w:id="844" w:author="Bill" w:date="2017-02-19T23:23:00Z">
          <w:pPr>
            <w:pStyle w:val="a8"/>
            <w:numPr>
              <w:numId w:val="12"/>
            </w:numPr>
            <w:ind w:left="360" w:firstLineChars="0" w:hanging="360"/>
          </w:pPr>
        </w:pPrChange>
      </w:pPr>
      <w:del w:id="845" w:author="Bill" w:date="2017-02-19T23:23:00Z">
        <w:r w:rsidDel="004D7DA1">
          <w:rPr>
            <w:rFonts w:ascii="宋体" w:hAnsi="宋体" w:hint="eastAsia"/>
          </w:rPr>
          <w:delText>环境管理员</w:delText>
        </w:r>
        <w:r w:rsidDel="004D7DA1">
          <w:rPr>
            <w:rFonts w:ascii="黑体" w:hint="eastAsia"/>
            <w:szCs w:val="28"/>
          </w:rPr>
          <w:delText>根据版本管理员提供的测试标签</w:delText>
        </w:r>
        <w:r w:rsidDel="004D7DA1">
          <w:rPr>
            <w:rFonts w:ascii="黑体" w:hint="eastAsia"/>
            <w:szCs w:val="28"/>
          </w:rPr>
          <w:delText>export</w:delText>
        </w:r>
        <w:r w:rsidDel="004D7DA1">
          <w:rPr>
            <w:rFonts w:ascii="黑体" w:hint="eastAsia"/>
            <w:szCs w:val="28"/>
          </w:rPr>
          <w:delText>至测试服务器进行版本测试，根据部署手册，源码修改清单等文档对源码比对，部署完成后，通知测试人员做功能测试等。</w:delText>
        </w:r>
      </w:del>
    </w:p>
    <w:p w:rsidR="00D14562" w:rsidDel="004D7DA1" w:rsidRDefault="00D14562">
      <w:pPr>
        <w:pStyle w:val="2"/>
        <w:rPr>
          <w:del w:id="846" w:author="Bill" w:date="2017-02-19T23:23:00Z"/>
          <w:rFonts w:ascii="黑体"/>
          <w:szCs w:val="28"/>
        </w:rPr>
        <w:pPrChange w:id="847" w:author="Bill" w:date="2017-02-19T23:23:00Z">
          <w:pPr>
            <w:pStyle w:val="a8"/>
            <w:numPr>
              <w:numId w:val="12"/>
            </w:numPr>
            <w:ind w:left="360" w:firstLineChars="0" w:hanging="360"/>
          </w:pPr>
        </w:pPrChange>
      </w:pPr>
      <w:del w:id="848" w:author="Bill" w:date="2017-02-19T23:23:00Z">
        <w:r w:rsidDel="004D7DA1">
          <w:rPr>
            <w:rFonts w:ascii="黑体" w:hint="eastAsia"/>
            <w:szCs w:val="28"/>
          </w:rPr>
          <w:delText>测试完成，测试人员以</w:delText>
        </w:r>
        <w:r w:rsidRPr="00097479" w:rsidDel="004D7DA1">
          <w:rPr>
            <w:rFonts w:ascii="黑体" w:hint="eastAsia"/>
            <w:szCs w:val="28"/>
            <w:highlight w:val="red"/>
          </w:rPr>
          <w:delText>邮件通知</w:delText>
        </w:r>
        <w:r w:rsidDel="004D7DA1">
          <w:rPr>
            <w:rFonts w:ascii="黑体" w:hint="eastAsia"/>
            <w:szCs w:val="28"/>
          </w:rPr>
          <w:delText>版本管理员，版本管理员把测试标签创建为上线标签，以</w:delText>
        </w:r>
        <w:r w:rsidRPr="00EC742B" w:rsidDel="004D7DA1">
          <w:rPr>
            <w:rFonts w:ascii="黑体" w:hint="eastAsia"/>
            <w:szCs w:val="28"/>
            <w:highlight w:val="red"/>
          </w:rPr>
          <w:delText>邮件回复</w:delText>
        </w:r>
        <w:r w:rsidDel="004D7DA1">
          <w:rPr>
            <w:rFonts w:ascii="黑体" w:hint="eastAsia"/>
            <w:szCs w:val="28"/>
          </w:rPr>
          <w:delText>给开发人员、测试人员、</w:delText>
        </w:r>
        <w:r w:rsidDel="004D7DA1">
          <w:rPr>
            <w:rFonts w:ascii="宋体" w:hAnsi="宋体" w:hint="eastAsia"/>
          </w:rPr>
          <w:delText>环境管理员、</w:delText>
        </w:r>
        <w:r w:rsidDel="004D7DA1">
          <w:rPr>
            <w:rFonts w:ascii="黑体" w:hint="eastAsia"/>
            <w:szCs w:val="28"/>
          </w:rPr>
          <w:delText>QA</w:delText>
        </w:r>
        <w:r w:rsidDel="004D7DA1">
          <w:rPr>
            <w:rFonts w:ascii="黑体" w:hint="eastAsia"/>
            <w:szCs w:val="28"/>
          </w:rPr>
          <w:delText>和项目经理，并附带相关文件，准备上线。</w:delText>
        </w:r>
      </w:del>
    </w:p>
    <w:p w:rsidR="00D14562" w:rsidDel="004D7DA1" w:rsidRDefault="00D14562">
      <w:pPr>
        <w:pStyle w:val="2"/>
        <w:rPr>
          <w:del w:id="849" w:author="Bill" w:date="2017-02-19T23:23:00Z"/>
          <w:rFonts w:ascii="黑体"/>
          <w:szCs w:val="28"/>
        </w:rPr>
        <w:pPrChange w:id="850" w:author="Bill" w:date="2017-02-19T23:23:00Z">
          <w:pPr>
            <w:pStyle w:val="a8"/>
            <w:numPr>
              <w:numId w:val="12"/>
            </w:numPr>
            <w:ind w:left="360" w:firstLineChars="0" w:hanging="360"/>
          </w:pPr>
        </w:pPrChange>
      </w:pPr>
      <w:del w:id="851" w:author="Bill" w:date="2017-02-19T23:23:00Z">
        <w:r w:rsidDel="004D7DA1">
          <w:rPr>
            <w:rFonts w:hint="eastAsia"/>
          </w:rPr>
          <w:delText>上线成功后，开发人员把紧急修复的分支（</w:delText>
        </w:r>
        <w:r w:rsidDel="004D7DA1">
          <w:rPr>
            <w:rFonts w:hint="eastAsia"/>
          </w:rPr>
          <w:delText>acc_xx.xx.xx_patch1</w:delText>
        </w:r>
        <w:r w:rsidDel="004D7DA1">
          <w:rPr>
            <w:rFonts w:hint="eastAsia"/>
          </w:rPr>
          <w:delText>）合并入下一个上线版本的分支内</w:delText>
        </w:r>
        <w:r w:rsidDel="004D7DA1">
          <w:rPr>
            <w:rFonts w:hint="eastAsia"/>
          </w:rPr>
          <w:delText>,</w:delText>
        </w:r>
        <w:r w:rsidDel="004D7DA1">
          <w:rPr>
            <w:rFonts w:hint="eastAsia"/>
          </w:rPr>
          <w:delText>合并后无任何冲突，再</w:delText>
        </w:r>
        <w:r w:rsidRPr="00D14562" w:rsidDel="004D7DA1">
          <w:rPr>
            <w:rFonts w:ascii="黑体" w:hint="eastAsia"/>
            <w:szCs w:val="28"/>
          </w:rPr>
          <w:delText>提交到版本库，然后从版本库中</w:delText>
        </w:r>
        <w:r w:rsidRPr="00D14562" w:rsidDel="004D7DA1">
          <w:rPr>
            <w:rFonts w:ascii="黑体" w:hint="eastAsia"/>
            <w:szCs w:val="28"/>
          </w:rPr>
          <w:delText>checkout</w:delText>
        </w:r>
        <w:r w:rsidRPr="00D14562" w:rsidDel="004D7DA1">
          <w:rPr>
            <w:rFonts w:ascii="黑体" w:hint="eastAsia"/>
            <w:szCs w:val="28"/>
          </w:rPr>
          <w:delText>出主干的工作拷贝，并把版本库中最新的分支文件合并至主干的工作拷贝，合并完成后，进行</w:delText>
        </w:r>
        <w:r w:rsidRPr="00D14562" w:rsidDel="004D7DA1">
          <w:rPr>
            <w:rFonts w:ascii="黑体" w:hint="eastAsia"/>
            <w:szCs w:val="28"/>
          </w:rPr>
          <w:delText>diff</w:delText>
        </w:r>
        <w:r w:rsidRPr="00D14562" w:rsidDel="004D7DA1">
          <w:rPr>
            <w:rFonts w:ascii="黑体" w:hint="eastAsia"/>
            <w:szCs w:val="28"/>
          </w:rPr>
          <w:delText>的比对，确认没问题后，最后把主干的工作拷贝提交至版本库。</w:delText>
        </w:r>
      </w:del>
    </w:p>
    <w:p w:rsidR="00D14562" w:rsidRPr="00D14562" w:rsidDel="004D7DA1" w:rsidRDefault="00D14562">
      <w:pPr>
        <w:pStyle w:val="2"/>
        <w:rPr>
          <w:del w:id="852" w:author="Bill" w:date="2017-02-19T23:23:00Z"/>
          <w:rFonts w:ascii="黑体"/>
          <w:szCs w:val="28"/>
        </w:rPr>
        <w:pPrChange w:id="853" w:author="Bill" w:date="2017-02-19T23:23:00Z">
          <w:pPr>
            <w:pStyle w:val="a8"/>
            <w:numPr>
              <w:numId w:val="12"/>
            </w:numPr>
            <w:ind w:left="360" w:firstLineChars="0" w:hanging="360"/>
          </w:pPr>
        </w:pPrChange>
      </w:pPr>
      <w:del w:id="854" w:author="Bill" w:date="2017-02-19T23:23:00Z">
        <w:r w:rsidDel="004D7DA1">
          <w:rPr>
            <w:rFonts w:hint="eastAsia"/>
          </w:rPr>
          <w:delText>重复以上</w:delText>
        </w:r>
        <w:r w:rsidRPr="00D14562" w:rsidDel="004D7DA1">
          <w:rPr>
            <w:rFonts w:hint="eastAsia"/>
            <w:highlight w:val="yellow"/>
          </w:rPr>
          <w:delText>步骤</w:delText>
        </w:r>
        <w:r w:rsidRPr="00D14562" w:rsidDel="004D7DA1">
          <w:rPr>
            <w:rFonts w:hint="eastAsia"/>
            <w:highlight w:val="yellow"/>
          </w:rPr>
          <w:delText>4-7</w:delText>
        </w:r>
        <w:r w:rsidDel="004D7DA1">
          <w:rPr>
            <w:rFonts w:hint="eastAsia"/>
          </w:rPr>
          <w:delText>，直至上线</w:delText>
        </w:r>
      </w:del>
    </w:p>
    <w:p w:rsidR="00D7611C" w:rsidDel="004D7DA1" w:rsidRDefault="00D7611C">
      <w:pPr>
        <w:pStyle w:val="2"/>
        <w:rPr>
          <w:del w:id="855" w:author="Bill" w:date="2017-02-19T23:23:00Z"/>
        </w:rPr>
        <w:pPrChange w:id="856" w:author="Bill" w:date="2017-02-19T23:23:00Z">
          <w:pPr>
            <w:pStyle w:val="3"/>
          </w:pPr>
        </w:pPrChange>
      </w:pPr>
      <w:del w:id="857" w:author="Bill" w:date="2017-02-19T23:23:00Z">
        <w:r w:rsidDel="004D7DA1">
          <w:rPr>
            <w:rFonts w:hint="eastAsia"/>
          </w:rPr>
          <w:delText xml:space="preserve">3.2.2 </w:delText>
        </w:r>
        <w:r w:rsidDel="004D7DA1">
          <w:rPr>
            <w:rFonts w:hint="eastAsia"/>
          </w:rPr>
          <w:delText>版本管理简略流程图</w:delText>
        </w:r>
      </w:del>
    </w:p>
    <w:p w:rsidR="00D7611C" w:rsidDel="004D7DA1" w:rsidRDefault="00D7611C">
      <w:pPr>
        <w:pStyle w:val="2"/>
        <w:rPr>
          <w:del w:id="858" w:author="Bill" w:date="2017-02-19T23:23:00Z"/>
        </w:rPr>
        <w:pPrChange w:id="859" w:author="Bill" w:date="2017-02-19T23:23:00Z">
          <w:pPr/>
        </w:pPrChange>
      </w:pPr>
      <w:del w:id="860" w:author="Bill" w:date="2017-02-19T23:23:00Z">
        <w:r w:rsidRPr="00D7611C" w:rsidDel="004D7DA1">
          <w:rPr>
            <w:rFonts w:hint="eastAsia"/>
            <w:b w:val="0"/>
            <w:bCs w:val="0"/>
            <w:noProof/>
          </w:rPr>
          <w:drawing>
            <wp:inline distT="0" distB="0" distL="0" distR="0" wp14:anchorId="3AC59C38" wp14:editId="4A06D667">
              <wp:extent cx="5690633" cy="4559240"/>
              <wp:effectExtent l="19050" t="0" r="5317"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5692958" cy="4561103"/>
                      </a:xfrm>
                      <a:prstGeom prst="rect">
                        <a:avLst/>
                      </a:prstGeom>
                      <a:noFill/>
                      <a:ln w="9525">
                        <a:noFill/>
                        <a:miter lim="800000"/>
                        <a:headEnd/>
                        <a:tailEnd/>
                      </a:ln>
                    </pic:spPr>
                  </pic:pic>
                </a:graphicData>
              </a:graphic>
            </wp:inline>
          </w:drawing>
        </w:r>
      </w:del>
    </w:p>
    <w:p w:rsidR="00D7611C" w:rsidRDefault="00D7611C">
      <w:pPr>
        <w:pStyle w:val="2"/>
        <w:pPrChange w:id="861" w:author="Bill" w:date="2017-02-19T23:23:00Z">
          <w:pPr>
            <w:pStyle w:val="3"/>
          </w:pPr>
        </w:pPrChange>
      </w:pPr>
      <w:bookmarkStart w:id="862" w:name="_Toc475315733"/>
      <w:r>
        <w:rPr>
          <w:rFonts w:hint="eastAsia"/>
        </w:rPr>
        <w:t>3.</w:t>
      </w:r>
      <w:ins w:id="863" w:author="Bill" w:date="2017-02-19T23:25:00Z">
        <w:r w:rsidR="00335470">
          <w:t>6</w:t>
        </w:r>
      </w:ins>
      <w:del w:id="864" w:author="Bill" w:date="2017-02-19T23:25:00Z">
        <w:r w:rsidDel="004D7DA1">
          <w:rPr>
            <w:rFonts w:hint="eastAsia"/>
          </w:rPr>
          <w:delText>2.3</w:delText>
        </w:r>
      </w:del>
      <w:r>
        <w:rPr>
          <w:rFonts w:hint="eastAsia"/>
        </w:rPr>
        <w:t xml:space="preserve"> </w:t>
      </w:r>
      <w:r>
        <w:rPr>
          <w:rFonts w:hint="eastAsia"/>
        </w:rPr>
        <w:t>角色定位说明</w:t>
      </w:r>
      <w:bookmarkEnd w:id="862"/>
    </w:p>
    <w:p w:rsidR="00D7611C" w:rsidRPr="00D7611C" w:rsidRDefault="00D7611C" w:rsidP="00D7611C">
      <w:pPr>
        <w:rPr>
          <w:sz w:val="30"/>
          <w:szCs w:val="30"/>
        </w:rPr>
      </w:pPr>
      <w:r w:rsidRPr="00D7611C">
        <w:rPr>
          <w:rFonts w:hint="eastAsia"/>
          <w:sz w:val="30"/>
          <w:szCs w:val="30"/>
        </w:rPr>
        <w:t>开发人员需要做：</w:t>
      </w:r>
    </w:p>
    <w:p w:rsidR="00D7611C" w:rsidRDefault="00D7611C" w:rsidP="00D7611C">
      <w:del w:id="865" w:author="Bill" w:date="2017-02-19T23:25:00Z">
        <w:r w:rsidRPr="004D7DA1" w:rsidDel="004D7DA1">
          <w:rPr>
            <w:rFonts w:hint="eastAsia"/>
            <w:rPrChange w:id="866" w:author="Bill" w:date="2017-02-19T23:25:00Z">
              <w:rPr>
                <w:rStyle w:val="aa"/>
                <w:rFonts w:hint="eastAsia"/>
              </w:rPr>
            </w:rPrChange>
          </w:rPr>
          <w:delText>邮件服务</w:delText>
        </w:r>
        <w:r w:rsidRPr="00D55C01" w:rsidDel="004D7DA1">
          <w:rPr>
            <w:rFonts w:hint="eastAsia"/>
          </w:rPr>
          <w:delText>，</w:delText>
        </w:r>
      </w:del>
      <w:hyperlink w:anchor="_1.3术语定义" w:history="1">
        <w:r w:rsidRPr="00D55C01">
          <w:rPr>
            <w:rStyle w:val="aa"/>
            <w:rFonts w:hint="eastAsia"/>
          </w:rPr>
          <w:t>版本控制</w:t>
        </w:r>
      </w:hyperlink>
      <w:r w:rsidRPr="00D55C01">
        <w:rPr>
          <w:rFonts w:hint="eastAsia"/>
        </w:rPr>
        <w:t>，</w:t>
      </w:r>
      <w:hyperlink w:anchor="_1.3术语定义" w:history="1">
        <w:r w:rsidRPr="00D55C01">
          <w:rPr>
            <w:rStyle w:val="aa"/>
            <w:rFonts w:hint="eastAsia"/>
          </w:rPr>
          <w:t>配置项</w:t>
        </w:r>
      </w:hyperlink>
      <w:r w:rsidRPr="00D55C01">
        <w:rPr>
          <w:rFonts w:hint="eastAsia"/>
        </w:rPr>
        <w:t>，</w:t>
      </w:r>
      <w:hyperlink w:anchor="_1.3术语定义" w:history="1">
        <w:r w:rsidR="00D55C01" w:rsidRPr="00D55C01">
          <w:rPr>
            <w:rStyle w:val="aa"/>
            <w:rFonts w:hint="eastAsia"/>
          </w:rPr>
          <w:t>文档</w:t>
        </w:r>
      </w:hyperlink>
      <w:r w:rsidR="00D55C01">
        <w:rPr>
          <w:rFonts w:hint="eastAsia"/>
        </w:rPr>
        <w:t>，</w:t>
      </w:r>
      <w:hyperlink w:anchor="_1.3术语定义" w:history="1">
        <w:r w:rsidR="00D55C01" w:rsidRPr="00D55C01">
          <w:rPr>
            <w:rStyle w:val="aa"/>
            <w:rFonts w:hint="eastAsia"/>
          </w:rPr>
          <w:t>脚本</w:t>
        </w:r>
      </w:hyperlink>
      <w:r w:rsidR="00D55C01">
        <w:rPr>
          <w:rFonts w:hint="eastAsia"/>
        </w:rPr>
        <w:t>，</w:t>
      </w:r>
      <w:hyperlink w:anchor="_1.3术语定义" w:history="1">
        <w:r w:rsidR="00D55C01" w:rsidRPr="00D55C01">
          <w:rPr>
            <w:rStyle w:val="aa"/>
            <w:rFonts w:hint="eastAsia"/>
          </w:rPr>
          <w:t>SQL</w:t>
        </w:r>
        <w:r w:rsidR="00D55C01" w:rsidRPr="00D55C01">
          <w:rPr>
            <w:rStyle w:val="aa"/>
            <w:rFonts w:hint="eastAsia"/>
          </w:rPr>
          <w:t>语句</w:t>
        </w:r>
      </w:hyperlink>
      <w:r w:rsidR="00D55C01">
        <w:rPr>
          <w:rFonts w:hint="eastAsia"/>
        </w:rPr>
        <w:t>，</w:t>
      </w:r>
      <w:hyperlink w:anchor="_1.3术语定义" w:history="1">
        <w:r w:rsidR="00D55C01" w:rsidRPr="00D55C01">
          <w:rPr>
            <w:rStyle w:val="aa"/>
            <w:rFonts w:hint="eastAsia"/>
          </w:rPr>
          <w:t>版本更新</w:t>
        </w:r>
      </w:hyperlink>
      <w:r w:rsidR="00D55C01">
        <w:rPr>
          <w:rFonts w:hint="eastAsia"/>
        </w:rPr>
        <w:t>，</w:t>
      </w:r>
      <w:hyperlink w:anchor="_1.3术语定义" w:history="1">
        <w:r w:rsidR="00D55C01" w:rsidRPr="00D55C01">
          <w:rPr>
            <w:rStyle w:val="aa"/>
            <w:rFonts w:hint="eastAsia"/>
          </w:rPr>
          <w:t>版本修复</w:t>
        </w:r>
      </w:hyperlink>
      <w:r w:rsidR="00BC27C3">
        <w:rPr>
          <w:rFonts w:hint="eastAsia"/>
        </w:rPr>
        <w:t>，</w:t>
      </w:r>
      <w:hyperlink w:anchor="_1.3术语定义" w:history="1">
        <w:r w:rsidR="00BC27C3" w:rsidRPr="00BC27C3">
          <w:rPr>
            <w:rStyle w:val="aa"/>
            <w:rFonts w:hint="eastAsia"/>
          </w:rPr>
          <w:t>版本冲突</w:t>
        </w:r>
      </w:hyperlink>
    </w:p>
    <w:p w:rsidR="00D55C01" w:rsidRPr="00D55C01" w:rsidRDefault="00D55C01" w:rsidP="00D7611C"/>
    <w:p w:rsidR="00D55C01" w:rsidRPr="00D55C01" w:rsidRDefault="00D55C01" w:rsidP="00D7611C">
      <w:pPr>
        <w:rPr>
          <w:sz w:val="30"/>
          <w:szCs w:val="30"/>
        </w:rPr>
      </w:pPr>
      <w:r w:rsidRPr="00D55C01">
        <w:rPr>
          <w:rFonts w:hint="eastAsia"/>
          <w:sz w:val="30"/>
          <w:szCs w:val="30"/>
        </w:rPr>
        <w:t>测试人员需要做：</w:t>
      </w:r>
    </w:p>
    <w:p w:rsidR="00D55C01" w:rsidRPr="00D55C01" w:rsidRDefault="005E6ED0" w:rsidP="00D7611C">
      <w:del w:id="867" w:author="Bill" w:date="2017-02-19T23:25:00Z">
        <w:r w:rsidDel="004D7DA1">
          <w:fldChar w:fldCharType="begin"/>
        </w:r>
        <w:r w:rsidDel="004D7DA1">
          <w:delInstrText xml:space="preserve"> HYPERLINK \l "_1.3</w:delInstrText>
        </w:r>
        <w:r w:rsidDel="004D7DA1">
          <w:delInstrText>术语定义</w:delInstrText>
        </w:r>
        <w:r w:rsidDel="004D7DA1">
          <w:delInstrText xml:space="preserve">" </w:delInstrText>
        </w:r>
        <w:r w:rsidDel="004D7DA1">
          <w:fldChar w:fldCharType="separate"/>
        </w:r>
        <w:r w:rsidR="00D55C01" w:rsidRPr="00D55C01" w:rsidDel="004D7DA1">
          <w:rPr>
            <w:rStyle w:val="aa"/>
            <w:rFonts w:hint="eastAsia"/>
          </w:rPr>
          <w:delText>邮件服务</w:delText>
        </w:r>
        <w:r w:rsidDel="004D7DA1">
          <w:rPr>
            <w:rStyle w:val="aa"/>
          </w:rPr>
          <w:fldChar w:fldCharType="end"/>
        </w:r>
        <w:r w:rsidR="00D55C01" w:rsidDel="004D7DA1">
          <w:rPr>
            <w:rFonts w:hint="eastAsia"/>
          </w:rPr>
          <w:delText>，</w:delText>
        </w:r>
        <w:r w:rsidR="00A456C9" w:rsidRPr="00A456C9" w:rsidDel="004D7DA1">
          <w:rPr>
            <w:rStyle w:val="aa"/>
            <w:rFonts w:hint="eastAsia"/>
          </w:rPr>
          <w:delText>版本</w:delText>
        </w:r>
      </w:del>
      <w:del w:id="868" w:author="Bill" w:date="2017-02-19T23:26:00Z">
        <w:r w:rsidR="00A456C9" w:rsidRPr="00A456C9" w:rsidDel="004D7DA1">
          <w:rPr>
            <w:rStyle w:val="aa"/>
            <w:rFonts w:hint="eastAsia"/>
          </w:rPr>
          <w:delText>编译</w:delText>
        </w:r>
        <w:r w:rsidR="00A456C9" w:rsidDel="004D7DA1">
          <w:rPr>
            <w:rFonts w:hint="eastAsia"/>
          </w:rPr>
          <w:delText>，</w:delText>
        </w:r>
      </w:del>
      <w:hyperlink w:anchor="_1.3术语定义" w:history="1">
        <w:r w:rsidR="00D55C01" w:rsidRPr="009D01F1">
          <w:rPr>
            <w:rStyle w:val="aa"/>
            <w:rFonts w:hint="eastAsia"/>
          </w:rPr>
          <w:t>版本测试</w:t>
        </w:r>
      </w:hyperlink>
    </w:p>
    <w:p w:rsidR="00D7611C" w:rsidRDefault="00D7611C" w:rsidP="00D7611C"/>
    <w:p w:rsidR="00D55C01" w:rsidRDefault="00D55C01" w:rsidP="00D7611C">
      <w:pPr>
        <w:rPr>
          <w:sz w:val="30"/>
          <w:szCs w:val="30"/>
        </w:rPr>
      </w:pPr>
      <w:del w:id="869" w:author="Bill" w:date="2017-02-19T23:26:00Z">
        <w:r w:rsidRPr="00D55C01" w:rsidDel="004D7DA1">
          <w:rPr>
            <w:rFonts w:hint="eastAsia"/>
            <w:sz w:val="30"/>
            <w:szCs w:val="30"/>
          </w:rPr>
          <w:delText>版本管理</w:delText>
        </w:r>
      </w:del>
      <w:ins w:id="870" w:author="Bill" w:date="2017-02-19T23:26:00Z">
        <w:r w:rsidR="004D7DA1">
          <w:rPr>
            <w:rFonts w:hint="eastAsia"/>
            <w:sz w:val="30"/>
            <w:szCs w:val="30"/>
          </w:rPr>
          <w:t>开</w:t>
        </w:r>
        <w:r w:rsidR="004D7DA1">
          <w:rPr>
            <w:sz w:val="30"/>
            <w:szCs w:val="30"/>
          </w:rPr>
          <w:t>发负责</w:t>
        </w:r>
      </w:ins>
      <w:r w:rsidRPr="00D55C01">
        <w:rPr>
          <w:rFonts w:hint="eastAsia"/>
          <w:sz w:val="30"/>
          <w:szCs w:val="30"/>
        </w:rPr>
        <w:t>人员需要做：</w:t>
      </w:r>
    </w:p>
    <w:p w:rsidR="00D55C01" w:rsidDel="008F6CB0" w:rsidRDefault="00D55C01" w:rsidP="00D7611C">
      <w:pPr>
        <w:rPr>
          <w:del w:id="871" w:author="Bill" w:date="2017-02-19T23:57:00Z"/>
        </w:rPr>
      </w:pPr>
      <w:del w:id="872" w:author="Bill" w:date="2017-02-19T23:26:00Z">
        <w:r w:rsidRPr="004D7DA1" w:rsidDel="004D7DA1">
          <w:rPr>
            <w:rFonts w:hint="eastAsia"/>
            <w:rPrChange w:id="873" w:author="Bill" w:date="2017-02-19T23:26:00Z">
              <w:rPr>
                <w:rStyle w:val="aa"/>
                <w:rFonts w:hint="eastAsia"/>
              </w:rPr>
            </w:rPrChange>
          </w:rPr>
          <w:delText>邮件服务</w:delText>
        </w:r>
        <w:r w:rsidRPr="00D55C01" w:rsidDel="004D7DA1">
          <w:rPr>
            <w:rFonts w:hint="eastAsia"/>
          </w:rPr>
          <w:delText>，</w:delText>
        </w:r>
      </w:del>
      <w:hyperlink w:anchor="_1.3术语定义" w:history="1">
        <w:r w:rsidRPr="009D01F1">
          <w:rPr>
            <w:rStyle w:val="aa"/>
            <w:rFonts w:hint="eastAsia"/>
          </w:rPr>
          <w:t>配置管理</w:t>
        </w:r>
      </w:hyperlink>
      <w:r w:rsidRPr="00D55C01">
        <w:rPr>
          <w:rFonts w:hint="eastAsia"/>
        </w:rPr>
        <w:t>，</w:t>
      </w:r>
      <w:hyperlink w:anchor="_1.3术语定义" w:history="1">
        <w:r w:rsidRPr="009D01F1">
          <w:rPr>
            <w:rStyle w:val="aa"/>
            <w:rFonts w:hint="eastAsia"/>
          </w:rPr>
          <w:t>基线</w:t>
        </w:r>
      </w:hyperlink>
      <w:r w:rsidRPr="00D55C01">
        <w:rPr>
          <w:rFonts w:hint="eastAsia"/>
        </w:rPr>
        <w:t>，</w:t>
      </w:r>
      <w:hyperlink w:anchor="_1.3术语定义" w:history="1">
        <w:r w:rsidRPr="009D01F1">
          <w:rPr>
            <w:rStyle w:val="aa"/>
            <w:rFonts w:hint="eastAsia"/>
          </w:rPr>
          <w:t>版本管理</w:t>
        </w:r>
      </w:hyperlink>
      <w:r w:rsidRPr="00D55C01">
        <w:rPr>
          <w:rFonts w:hint="eastAsia"/>
        </w:rPr>
        <w:t>，</w:t>
      </w:r>
      <w:hyperlink w:anchor="_1.3术语定义" w:history="1">
        <w:r w:rsidRPr="009D01F1">
          <w:rPr>
            <w:rStyle w:val="aa"/>
            <w:rFonts w:hint="eastAsia"/>
          </w:rPr>
          <w:t>标签管理</w:t>
        </w:r>
      </w:hyperlink>
    </w:p>
    <w:p w:rsidR="00091D5F" w:rsidDel="008F6CB0" w:rsidRDefault="00091D5F">
      <w:pPr>
        <w:pStyle w:val="2"/>
        <w:rPr>
          <w:del w:id="874" w:author="Bill" w:date="2017-02-19T23:57:00Z"/>
        </w:rPr>
        <w:pPrChange w:id="875" w:author="Bill" w:date="2017-02-19T23:57:00Z">
          <w:pPr>
            <w:pStyle w:val="3"/>
          </w:pPr>
        </w:pPrChange>
      </w:pPr>
      <w:del w:id="876" w:author="Bill" w:date="2017-02-19T23:57:00Z">
        <w:r w:rsidDel="008F6CB0">
          <w:rPr>
            <w:rFonts w:hint="eastAsia"/>
          </w:rPr>
          <w:delText>3.</w:delText>
        </w:r>
      </w:del>
      <w:del w:id="877" w:author="Bill" w:date="2017-02-19T23:25:00Z">
        <w:r w:rsidDel="004D7DA1">
          <w:rPr>
            <w:rFonts w:hint="eastAsia"/>
          </w:rPr>
          <w:delText>2.4</w:delText>
        </w:r>
      </w:del>
      <w:r>
        <w:rPr>
          <w:rFonts w:hint="eastAsia"/>
        </w:rPr>
        <w:t xml:space="preserve"> </w:t>
      </w:r>
      <w:del w:id="878" w:author="Bill" w:date="2017-02-19T23:57:00Z">
        <w:r w:rsidR="006F293F" w:rsidDel="008F6CB0">
          <w:rPr>
            <w:rFonts w:hint="eastAsia"/>
          </w:rPr>
          <w:delText>开发</w:delText>
        </w:r>
        <w:r w:rsidDel="008F6CB0">
          <w:rPr>
            <w:rFonts w:hint="eastAsia"/>
          </w:rPr>
          <w:delText>守则</w:delText>
        </w:r>
      </w:del>
    </w:p>
    <w:p w:rsidR="00BF24F5" w:rsidDel="008F6CB0" w:rsidRDefault="006F293F">
      <w:pPr>
        <w:pStyle w:val="2"/>
        <w:rPr>
          <w:del w:id="879" w:author="Bill" w:date="2017-02-19T23:57:00Z"/>
        </w:rPr>
        <w:pPrChange w:id="880" w:author="Bill" w:date="2017-02-19T23:57:00Z">
          <w:pPr>
            <w:pStyle w:val="a8"/>
            <w:numPr>
              <w:numId w:val="10"/>
            </w:numPr>
            <w:ind w:left="420" w:firstLineChars="0" w:hanging="420"/>
          </w:pPr>
        </w:pPrChange>
      </w:pPr>
      <w:del w:id="881" w:author="Bill" w:date="2017-02-19T23:57:00Z">
        <w:r w:rsidDel="008F6CB0">
          <w:rPr>
            <w:rFonts w:hint="eastAsia"/>
          </w:rPr>
          <w:delText>请开发人员</w:delText>
        </w:r>
        <w:r w:rsidR="00BF24F5" w:rsidDel="008F6CB0">
          <w:rPr>
            <w:rFonts w:hint="eastAsia"/>
          </w:rPr>
          <w:delText>严格执行规范中的制定的版本管理流程</w:delText>
        </w:r>
        <w:r w:rsidDel="008F6CB0">
          <w:rPr>
            <w:rFonts w:hint="eastAsia"/>
          </w:rPr>
          <w:delText>。</w:delText>
        </w:r>
      </w:del>
    </w:p>
    <w:p w:rsidR="006F293F" w:rsidRPr="006F293F" w:rsidDel="008F6CB0" w:rsidRDefault="006F293F">
      <w:pPr>
        <w:pStyle w:val="2"/>
        <w:rPr>
          <w:del w:id="882" w:author="Bill" w:date="2017-02-19T23:57:00Z"/>
        </w:rPr>
        <w:pPrChange w:id="883" w:author="Bill" w:date="2017-02-19T23:57:00Z">
          <w:pPr>
            <w:pStyle w:val="a8"/>
            <w:numPr>
              <w:numId w:val="10"/>
            </w:numPr>
            <w:ind w:left="420" w:firstLineChars="0" w:hanging="420"/>
          </w:pPr>
        </w:pPrChange>
      </w:pPr>
      <w:del w:id="884" w:author="Bill" w:date="2017-02-19T23:57:00Z">
        <w:r w:rsidDel="008F6CB0">
          <w:rPr>
            <w:rFonts w:hint="eastAsia"/>
          </w:rPr>
          <w:delText>上线前，必须准备好相应的文档，脚本，</w:delText>
        </w:r>
        <w:r w:rsidDel="008F6CB0">
          <w:rPr>
            <w:rFonts w:hint="eastAsia"/>
          </w:rPr>
          <w:delText>SQL</w:delText>
        </w:r>
        <w:r w:rsidDel="008F6CB0">
          <w:rPr>
            <w:rFonts w:hint="eastAsia"/>
          </w:rPr>
          <w:delText>语句，以便测试人员进行正确的测试。</w:delText>
        </w:r>
      </w:del>
    </w:p>
    <w:p w:rsidR="006F293F" w:rsidDel="008F6CB0" w:rsidRDefault="006F293F">
      <w:pPr>
        <w:pStyle w:val="2"/>
        <w:rPr>
          <w:del w:id="885" w:author="Bill" w:date="2017-02-19T23:57:00Z"/>
        </w:rPr>
        <w:pPrChange w:id="886" w:author="Bill" w:date="2017-02-19T23:57:00Z">
          <w:pPr>
            <w:pStyle w:val="a8"/>
            <w:numPr>
              <w:numId w:val="10"/>
            </w:numPr>
            <w:ind w:left="420" w:firstLineChars="0" w:hanging="420"/>
          </w:pPr>
        </w:pPrChange>
      </w:pPr>
      <w:del w:id="887" w:author="Bill" w:date="2017-02-19T23:57:00Z">
        <w:r w:rsidDel="008F6CB0">
          <w:rPr>
            <w:rFonts w:hint="eastAsia"/>
          </w:rPr>
          <w:delText>在源码开发中的修改或者改进的地方，必须增加注释部分，以便测试人员进行正确的校验</w:delText>
        </w:r>
      </w:del>
    </w:p>
    <w:p w:rsidR="006F293F" w:rsidDel="008F6CB0" w:rsidRDefault="006F293F">
      <w:pPr>
        <w:pStyle w:val="2"/>
        <w:rPr>
          <w:del w:id="888" w:author="Bill" w:date="2017-02-19T23:57:00Z"/>
        </w:rPr>
        <w:pPrChange w:id="889" w:author="Bill" w:date="2017-02-19T23:57:00Z">
          <w:pPr>
            <w:pStyle w:val="a8"/>
            <w:numPr>
              <w:numId w:val="10"/>
            </w:numPr>
            <w:ind w:left="420" w:firstLineChars="0" w:hanging="420"/>
          </w:pPr>
        </w:pPrChange>
      </w:pPr>
      <w:del w:id="890" w:author="Bill" w:date="2017-02-19T23:57:00Z">
        <w:r w:rsidDel="008F6CB0">
          <w:rPr>
            <w:rFonts w:hint="eastAsia"/>
          </w:rPr>
          <w:delText>在</w:delText>
        </w:r>
        <w:r w:rsidRPr="006F293F" w:rsidDel="008F6CB0">
          <w:rPr>
            <w:rFonts w:hint="eastAsia"/>
          </w:rPr>
          <w:delText>多人对同一个分支开发</w:delText>
        </w:r>
        <w:r w:rsidDel="008F6CB0">
          <w:rPr>
            <w:rFonts w:hint="eastAsia"/>
          </w:rPr>
          <w:delText>时</w:delText>
        </w:r>
        <w:r w:rsidRPr="006F293F" w:rsidDel="008F6CB0">
          <w:rPr>
            <w:rFonts w:hint="eastAsia"/>
          </w:rPr>
          <w:delText>，</w:delText>
        </w:r>
        <w:r w:rsidDel="008F6CB0">
          <w:rPr>
            <w:rFonts w:hint="eastAsia"/>
          </w:rPr>
          <w:delText>需要</w:delText>
        </w:r>
        <w:r w:rsidRPr="006F293F" w:rsidDel="008F6CB0">
          <w:rPr>
            <w:rFonts w:hint="eastAsia"/>
          </w:rPr>
          <w:delText>做好定期</w:delText>
        </w:r>
        <w:r w:rsidRPr="006F293F" w:rsidDel="008F6CB0">
          <w:rPr>
            <w:rFonts w:hint="eastAsia"/>
          </w:rPr>
          <w:delText>check in</w:delText>
        </w:r>
        <w:r w:rsidRPr="006F293F" w:rsidDel="008F6CB0">
          <w:rPr>
            <w:rFonts w:hint="eastAsia"/>
          </w:rPr>
          <w:delText>，以保证源码无冲突</w:delText>
        </w:r>
      </w:del>
    </w:p>
    <w:p w:rsidR="0014164A" w:rsidDel="008F6CB0" w:rsidRDefault="0014164A">
      <w:pPr>
        <w:pStyle w:val="2"/>
        <w:rPr>
          <w:del w:id="891" w:author="Bill" w:date="2017-02-19T23:57:00Z"/>
        </w:rPr>
        <w:pPrChange w:id="892" w:author="Bill" w:date="2017-02-19T23:57:00Z">
          <w:pPr>
            <w:pStyle w:val="a8"/>
            <w:numPr>
              <w:numId w:val="10"/>
            </w:numPr>
            <w:ind w:left="420" w:firstLineChars="0" w:hanging="420"/>
          </w:pPr>
        </w:pPrChange>
      </w:pPr>
      <w:del w:id="893" w:author="Bill" w:date="2017-02-19T23:57:00Z">
        <w:r w:rsidDel="008F6CB0">
          <w:rPr>
            <w:rFonts w:hint="eastAsia"/>
          </w:rPr>
          <w:delText>分支完成单元测试，进行集成测试时，才可合并入主干，如果要自己做集成测试，则可以把主干合并入分支进行测试。</w:delText>
        </w:r>
      </w:del>
    </w:p>
    <w:p w:rsidR="006F293F" w:rsidDel="008F6CB0" w:rsidRDefault="006F293F">
      <w:pPr>
        <w:pStyle w:val="2"/>
        <w:rPr>
          <w:del w:id="894" w:author="Bill" w:date="2017-02-19T23:57:00Z"/>
        </w:rPr>
        <w:pPrChange w:id="895" w:author="Bill" w:date="2017-02-19T23:57:00Z">
          <w:pPr>
            <w:pStyle w:val="a8"/>
            <w:numPr>
              <w:numId w:val="10"/>
            </w:numPr>
            <w:ind w:left="420" w:firstLineChars="0" w:hanging="420"/>
          </w:pPr>
        </w:pPrChange>
      </w:pPr>
      <w:del w:id="896" w:author="Bill" w:date="2017-02-19T23:57:00Z">
        <w:r w:rsidDel="008F6CB0">
          <w:rPr>
            <w:rFonts w:hint="eastAsia"/>
          </w:rPr>
          <w:delText>在多个分支开发的情况下，后上线的分支必须等前上线的分支合并入主干后测试通过了，再可并入主干</w:delText>
        </w:r>
      </w:del>
    </w:p>
    <w:p w:rsidR="006F293F" w:rsidDel="008F6CB0" w:rsidRDefault="006F293F">
      <w:pPr>
        <w:pStyle w:val="2"/>
        <w:rPr>
          <w:del w:id="897" w:author="Bill" w:date="2017-02-19T23:57:00Z"/>
        </w:rPr>
        <w:pPrChange w:id="898" w:author="Bill" w:date="2017-02-19T23:57:00Z">
          <w:pPr>
            <w:pStyle w:val="a8"/>
            <w:numPr>
              <w:numId w:val="10"/>
            </w:numPr>
            <w:ind w:left="420" w:firstLineChars="0" w:hanging="420"/>
          </w:pPr>
        </w:pPrChange>
      </w:pPr>
      <w:del w:id="899" w:author="Bill" w:date="2017-02-19T23:57:00Z">
        <w:r w:rsidDel="008F6CB0">
          <w:rPr>
            <w:rFonts w:hint="eastAsia"/>
          </w:rPr>
          <w:delText>后上线的分支必须定期从主干合并入分支文件夹，以保证当前开发的源码是以最新上线包的基础上开发的。</w:delText>
        </w:r>
      </w:del>
    </w:p>
    <w:p w:rsidR="006F293F" w:rsidRPr="006F293F" w:rsidRDefault="006F293F">
      <w:pPr>
        <w:pPrChange w:id="900" w:author="Bill" w:date="2017-02-19T23:57:00Z">
          <w:pPr>
            <w:pStyle w:val="a8"/>
            <w:numPr>
              <w:numId w:val="10"/>
            </w:numPr>
            <w:ind w:left="420" w:firstLineChars="0" w:hanging="420"/>
          </w:pPr>
        </w:pPrChange>
      </w:pPr>
      <w:del w:id="901" w:author="Bill" w:date="2017-02-19T23:57:00Z">
        <w:r w:rsidDel="008F6CB0">
          <w:rPr>
            <w:rFonts w:hint="eastAsia"/>
          </w:rPr>
          <w:delText>在本地的工作拷贝中合并入主干后，再用其与版本库的主干进行源码比对，确保没有任何问题之后，再</w:delText>
        </w:r>
        <w:r w:rsidDel="008F6CB0">
          <w:rPr>
            <w:rFonts w:hint="eastAsia"/>
          </w:rPr>
          <w:delText>check in</w:delText>
        </w:r>
        <w:r w:rsidDel="008F6CB0">
          <w:rPr>
            <w:rFonts w:hint="eastAsia"/>
          </w:rPr>
          <w:delText>到版本库中。</w:delText>
        </w:r>
      </w:del>
    </w:p>
    <w:p w:rsidR="0092481A" w:rsidRPr="009C2ADF" w:rsidRDefault="0092481A" w:rsidP="009C2ADF">
      <w:pPr>
        <w:pStyle w:val="1"/>
      </w:pPr>
      <w:bookmarkStart w:id="902" w:name="_Toc222026187"/>
      <w:bookmarkStart w:id="903" w:name="_Toc475315734"/>
      <w:r w:rsidRPr="009C2ADF">
        <w:rPr>
          <w:rFonts w:hint="eastAsia"/>
        </w:rPr>
        <w:t>4</w:t>
      </w:r>
      <w:r w:rsidRPr="009C2ADF">
        <w:rPr>
          <w:rFonts w:hint="eastAsia"/>
        </w:rPr>
        <w:t>．备份管理</w:t>
      </w:r>
      <w:bookmarkEnd w:id="902"/>
      <w:bookmarkEnd w:id="903"/>
    </w:p>
    <w:p w:rsidR="0092481A" w:rsidRDefault="0092481A" w:rsidP="0092481A">
      <w:pPr>
        <w:spacing w:line="288" w:lineRule="auto"/>
        <w:ind w:firstLine="425"/>
      </w:pPr>
      <w:r>
        <w:rPr>
          <w:rFonts w:hint="eastAsia"/>
        </w:rPr>
        <w:t>为了保证文档的最大可恢复性，要随时及定期地进行备份工作。</w:t>
      </w:r>
    </w:p>
    <w:p w:rsidR="0092481A" w:rsidRDefault="0092481A" w:rsidP="0092481A">
      <w:pPr>
        <w:numPr>
          <w:ilvl w:val="0"/>
          <w:numId w:val="6"/>
        </w:numPr>
        <w:spacing w:line="288" w:lineRule="auto"/>
      </w:pPr>
      <w:r>
        <w:rPr>
          <w:rFonts w:hint="eastAsia"/>
        </w:rPr>
        <w:t>随时备份：</w:t>
      </w:r>
    </w:p>
    <w:p w:rsidR="0092481A" w:rsidDel="00B1406E" w:rsidRDefault="0092481A">
      <w:pPr>
        <w:numPr>
          <w:ilvl w:val="0"/>
          <w:numId w:val="7"/>
        </w:numPr>
        <w:tabs>
          <w:tab w:val="clear" w:pos="1800"/>
          <w:tab w:val="num" w:pos="1620"/>
        </w:tabs>
        <w:spacing w:line="288" w:lineRule="auto"/>
        <w:ind w:left="1620"/>
        <w:rPr>
          <w:del w:id="904" w:author="Bill" w:date="2017-02-19T22:39:00Z"/>
        </w:rPr>
        <w:pPrChange w:id="905" w:author="Bill" w:date="2017-02-19T22:39:00Z">
          <w:pPr>
            <w:numPr>
              <w:numId w:val="7"/>
            </w:numPr>
            <w:tabs>
              <w:tab w:val="num" w:pos="1620"/>
              <w:tab w:val="num" w:pos="1800"/>
            </w:tabs>
            <w:spacing w:line="288" w:lineRule="auto"/>
            <w:ind w:left="1620" w:hanging="720"/>
          </w:pPr>
        </w:pPrChange>
      </w:pPr>
      <w:r>
        <w:rPr>
          <w:rFonts w:hint="eastAsia"/>
        </w:rPr>
        <w:t>开发人员</w:t>
      </w:r>
      <w:ins w:id="906" w:author="Bill" w:date="2017-02-19T22:37:00Z">
        <w:r w:rsidR="00B1406E">
          <w:rPr>
            <w:rFonts w:hint="eastAsia"/>
          </w:rPr>
          <w:t>如</w:t>
        </w:r>
        <w:r w:rsidR="00B1406E">
          <w:t>果</w:t>
        </w:r>
      </w:ins>
      <w:ins w:id="907" w:author="Bill" w:date="2017-02-19T22:38:00Z">
        <w:r w:rsidR="00B1406E">
          <w:rPr>
            <w:rFonts w:hint="eastAsia"/>
          </w:rPr>
          <w:t>当</w:t>
        </w:r>
        <w:r w:rsidR="00B1406E">
          <w:t>天</w:t>
        </w:r>
        <w:r w:rsidR="00B1406E">
          <w:rPr>
            <w:rFonts w:hint="eastAsia"/>
          </w:rPr>
          <w:t>不</w:t>
        </w:r>
        <w:r w:rsidR="00B1406E">
          <w:t>能提交</w:t>
        </w:r>
        <w:r w:rsidR="00B1406E">
          <w:rPr>
            <w:rFonts w:hint="eastAsia"/>
          </w:rPr>
          <w:t>代</w:t>
        </w:r>
        <w:r w:rsidR="00B1406E">
          <w:t>码，</w:t>
        </w:r>
        <w:r w:rsidR="00B1406E">
          <w:rPr>
            <w:rFonts w:hint="eastAsia"/>
          </w:rPr>
          <w:t>需要</w:t>
        </w:r>
      </w:ins>
      <w:del w:id="908" w:author="Bill" w:date="2017-02-19T22:38:00Z">
        <w:r w:rsidDel="00B1406E">
          <w:rPr>
            <w:rFonts w:hint="eastAsia"/>
          </w:rPr>
          <w:delText>每天都要</w:delText>
        </w:r>
      </w:del>
      <w:r>
        <w:rPr>
          <w:rFonts w:hint="eastAsia"/>
        </w:rPr>
        <w:t>将自已当日修改的源文件在</w:t>
      </w:r>
      <w:ins w:id="909" w:author="Bill" w:date="2017-02-19T22:39:00Z">
        <w:r w:rsidR="00B1406E">
          <w:rPr>
            <w:rFonts w:hint="eastAsia"/>
          </w:rPr>
          <w:t>公</w:t>
        </w:r>
        <w:r w:rsidR="00B1406E">
          <w:t>共服务器自己的目录</w:t>
        </w:r>
      </w:ins>
      <w:del w:id="910" w:author="Bill" w:date="2017-02-19T22:39:00Z">
        <w:r w:rsidDel="00B1406E">
          <w:rPr>
            <w:rFonts w:hint="eastAsia"/>
          </w:rPr>
          <w:delText>本地机器</w:delText>
        </w:r>
      </w:del>
      <w:ins w:id="911" w:author="Bill" w:date="2017-02-19T22:40:00Z">
        <w:r w:rsidR="005E2AF7">
          <w:rPr>
            <w:rFonts w:hint="eastAsia"/>
          </w:rPr>
          <w:t>下</w:t>
        </w:r>
      </w:ins>
      <w:del w:id="912" w:author="Bill" w:date="2017-02-19T22:40:00Z">
        <w:r w:rsidDel="005E2AF7">
          <w:rPr>
            <w:rFonts w:hint="eastAsia"/>
          </w:rPr>
          <w:delText>上</w:delText>
        </w:r>
      </w:del>
      <w:r>
        <w:rPr>
          <w:rFonts w:hint="eastAsia"/>
        </w:rPr>
        <w:t>进行备份。</w:t>
      </w:r>
    </w:p>
    <w:p w:rsidR="0092481A" w:rsidRDefault="0092481A" w:rsidP="00B1406E">
      <w:pPr>
        <w:numPr>
          <w:ilvl w:val="0"/>
          <w:numId w:val="7"/>
        </w:numPr>
        <w:tabs>
          <w:tab w:val="clear" w:pos="1800"/>
          <w:tab w:val="num" w:pos="1620"/>
        </w:tabs>
        <w:spacing w:line="288" w:lineRule="auto"/>
        <w:ind w:left="1620"/>
      </w:pPr>
      <w:del w:id="913" w:author="Bill" w:date="2017-02-19T22:39:00Z">
        <w:r w:rsidDel="00B1406E">
          <w:rPr>
            <w:rFonts w:hint="eastAsia"/>
          </w:rPr>
          <w:delText>开发负责人每天要将所有源文件在本地机备份。</w:delText>
        </w:r>
      </w:del>
    </w:p>
    <w:p w:rsidR="0092481A" w:rsidRDefault="0092481A" w:rsidP="0092481A">
      <w:pPr>
        <w:numPr>
          <w:ilvl w:val="0"/>
          <w:numId w:val="7"/>
        </w:numPr>
        <w:tabs>
          <w:tab w:val="clear" w:pos="1800"/>
          <w:tab w:val="num" w:pos="1620"/>
        </w:tabs>
        <w:spacing w:line="288" w:lineRule="auto"/>
        <w:ind w:left="1620"/>
      </w:pPr>
      <w:r>
        <w:rPr>
          <w:rFonts w:hint="eastAsia"/>
        </w:rPr>
        <w:t>建议备份采用循环备份。</w:t>
      </w:r>
    </w:p>
    <w:p w:rsidR="0092481A" w:rsidRDefault="0092481A" w:rsidP="0092481A">
      <w:pPr>
        <w:numPr>
          <w:ilvl w:val="0"/>
          <w:numId w:val="6"/>
        </w:numPr>
        <w:spacing w:line="288" w:lineRule="auto"/>
      </w:pPr>
      <w:r>
        <w:rPr>
          <w:rFonts w:hint="eastAsia"/>
        </w:rPr>
        <w:t>定期备份</w:t>
      </w:r>
    </w:p>
    <w:p w:rsidR="0092481A" w:rsidRDefault="0092481A" w:rsidP="0092481A">
      <w:pPr>
        <w:numPr>
          <w:ilvl w:val="0"/>
          <w:numId w:val="8"/>
        </w:numPr>
        <w:spacing w:line="288" w:lineRule="auto"/>
      </w:pPr>
      <w:r>
        <w:rPr>
          <w:rFonts w:hint="eastAsia"/>
        </w:rPr>
        <w:t>备份形式为硬盘备份和光盘备份。硬盘备份时，要备份在独立的硬盘上；光盘备份时，要将光盘存放在可靠的地方。</w:t>
      </w:r>
    </w:p>
    <w:p w:rsidR="0092481A" w:rsidRDefault="0092481A" w:rsidP="0092481A">
      <w:pPr>
        <w:numPr>
          <w:ilvl w:val="0"/>
          <w:numId w:val="8"/>
        </w:numPr>
        <w:spacing w:line="288" w:lineRule="auto"/>
      </w:pPr>
      <w:r>
        <w:rPr>
          <w:rFonts w:hint="eastAsia"/>
        </w:rPr>
        <w:t>备份周期视各</w:t>
      </w:r>
      <w:r w:rsidR="002340FF">
        <w:rPr>
          <w:rFonts w:hint="eastAsia"/>
        </w:rPr>
        <w:t>系统</w:t>
      </w:r>
      <w:r>
        <w:rPr>
          <w:rFonts w:hint="eastAsia"/>
        </w:rPr>
        <w:t>的具体情况而定。如果处于开发阶段，每</w:t>
      </w:r>
      <w:ins w:id="914" w:author="Bill" w:date="2017-02-19T22:32:00Z">
        <w:r w:rsidR="0060683C">
          <w:rPr>
            <w:rFonts w:hint="eastAsia"/>
          </w:rPr>
          <w:t>日</w:t>
        </w:r>
      </w:ins>
      <w:del w:id="915" w:author="Bill" w:date="2017-02-19T22:32:00Z">
        <w:r w:rsidDel="0060683C">
          <w:rPr>
            <w:rFonts w:hint="eastAsia"/>
          </w:rPr>
          <w:delText>周</w:delText>
        </w:r>
      </w:del>
      <w:r>
        <w:rPr>
          <w:rFonts w:hint="eastAsia"/>
        </w:rPr>
        <w:t>应对</w:t>
      </w:r>
      <w:ins w:id="916" w:author="Bill" w:date="2017-02-19T22:32:00Z">
        <w:r w:rsidR="0060683C">
          <w:rPr>
            <w:rFonts w:hint="eastAsia"/>
          </w:rPr>
          <w:t>待</w:t>
        </w:r>
        <w:r w:rsidR="0060683C">
          <w:t>开发</w:t>
        </w:r>
      </w:ins>
      <w:del w:id="917" w:author="Bill" w:date="2017-02-19T22:32:00Z">
        <w:r w:rsidDel="0060683C">
          <w:rPr>
            <w:rFonts w:hint="eastAsia"/>
          </w:rPr>
          <w:delText>所有的源程序</w:delText>
        </w:r>
      </w:del>
      <w:r>
        <w:rPr>
          <w:rFonts w:hint="eastAsia"/>
        </w:rPr>
        <w:t>项进行备份，一般为每</w:t>
      </w:r>
      <w:ins w:id="918" w:author="Bill" w:date="2017-02-19T22:33:00Z">
        <w:r w:rsidR="0060683C">
          <w:rPr>
            <w:rFonts w:hint="eastAsia"/>
          </w:rPr>
          <w:t>晚</w:t>
        </w:r>
        <w:r w:rsidR="0060683C">
          <w:t>２</w:t>
        </w:r>
        <w:r w:rsidR="0060683C">
          <w:rPr>
            <w:rFonts w:hint="eastAsia"/>
          </w:rPr>
          <w:t>点至</w:t>
        </w:r>
        <w:r w:rsidR="0060683C">
          <w:rPr>
            <w:rFonts w:hint="eastAsia"/>
          </w:rPr>
          <w:t>5</w:t>
        </w:r>
        <w:r w:rsidR="0060683C">
          <w:rPr>
            <w:rFonts w:hint="eastAsia"/>
          </w:rPr>
          <w:t>点</w:t>
        </w:r>
        <w:r w:rsidR="0060683C">
          <w:t>之间</w:t>
        </w:r>
      </w:ins>
      <w:del w:id="919" w:author="Bill" w:date="2017-02-19T22:33:00Z">
        <w:r w:rsidDel="0060683C">
          <w:rPr>
            <w:rFonts w:hint="eastAsia"/>
          </w:rPr>
          <w:delText>周周五</w:delText>
        </w:r>
      </w:del>
      <w:r>
        <w:rPr>
          <w:rFonts w:hint="eastAsia"/>
        </w:rPr>
        <w:t>；如果处于其它阶段，根据具体情况而定，但周期不能超过两周。</w:t>
      </w:r>
    </w:p>
    <w:p w:rsidR="0092481A" w:rsidRDefault="0092481A" w:rsidP="0092481A">
      <w:pPr>
        <w:numPr>
          <w:ilvl w:val="0"/>
          <w:numId w:val="8"/>
        </w:numPr>
        <w:spacing w:line="288" w:lineRule="auto"/>
      </w:pPr>
      <w:r>
        <w:rPr>
          <w:rFonts w:hint="eastAsia"/>
        </w:rPr>
        <w:t>备份要由版本管理员负责，备份原则应是保证文档的最大可恢复性。</w:t>
      </w:r>
    </w:p>
    <w:p w:rsidR="0092481A" w:rsidDel="0060683C" w:rsidRDefault="0092481A">
      <w:pPr>
        <w:numPr>
          <w:ilvl w:val="0"/>
          <w:numId w:val="8"/>
        </w:numPr>
        <w:spacing w:line="288" w:lineRule="auto"/>
        <w:rPr>
          <w:del w:id="920" w:author="Bill" w:date="2017-02-19T22:29:00Z"/>
        </w:rPr>
        <w:pPrChange w:id="921" w:author="Bill" w:date="2017-02-19T22:29:00Z">
          <w:pPr/>
        </w:pPrChange>
      </w:pPr>
      <w:r>
        <w:rPr>
          <w:rFonts w:hint="eastAsia"/>
        </w:rPr>
        <w:t>对于历史版本或某用户的特殊版本，如果无特殊原因不再进行修改的话，建议用光盘进行备份，而且应有备份盘说明文件</w:t>
      </w:r>
      <w:r>
        <w:rPr>
          <w:rFonts w:hint="eastAsia"/>
        </w:rPr>
        <w:t>BACKUP.TXT</w:t>
      </w:r>
      <w:r>
        <w:rPr>
          <w:rFonts w:hint="eastAsia"/>
        </w:rPr>
        <w:t>。该文件应该记录以下内容：本次备份时间，备份内容，执行人。</w:t>
      </w:r>
    </w:p>
    <w:p w:rsidR="0060683C" w:rsidRDefault="0060683C" w:rsidP="0092481A">
      <w:pPr>
        <w:numPr>
          <w:ilvl w:val="0"/>
          <w:numId w:val="8"/>
        </w:numPr>
        <w:spacing w:line="288" w:lineRule="auto"/>
        <w:rPr>
          <w:ins w:id="922" w:author="Bill" w:date="2017-02-19T22:33:00Z"/>
        </w:rPr>
      </w:pPr>
    </w:p>
    <w:p w:rsidR="00B26691" w:rsidRDefault="0060683C" w:rsidP="0060683C">
      <w:pPr>
        <w:numPr>
          <w:ilvl w:val="0"/>
          <w:numId w:val="8"/>
        </w:numPr>
        <w:spacing w:line="288" w:lineRule="auto"/>
        <w:rPr>
          <w:ins w:id="923" w:author="Bill" w:date="2017-02-19T23:45:00Z"/>
        </w:rPr>
      </w:pPr>
      <w:ins w:id="924" w:author="Bill" w:date="2017-02-19T22:35:00Z">
        <w:r>
          <w:rPr>
            <w:rFonts w:hint="eastAsia"/>
          </w:rPr>
          <w:t>版本</w:t>
        </w:r>
        <w:r>
          <w:t>管理员每</w:t>
        </w:r>
        <w:r>
          <w:rPr>
            <w:rFonts w:hint="eastAsia"/>
          </w:rPr>
          <w:t>周</w:t>
        </w:r>
      </w:ins>
      <w:ins w:id="925" w:author="Bill" w:date="2017-02-19T22:36:00Z">
        <w:r w:rsidR="00E74784">
          <w:rPr>
            <w:rFonts w:hint="eastAsia"/>
          </w:rPr>
          <w:t>一</w:t>
        </w:r>
      </w:ins>
      <w:ins w:id="926" w:author="Bill" w:date="2017-02-19T22:35:00Z">
        <w:r>
          <w:t>自</w:t>
        </w:r>
        <w:r>
          <w:rPr>
            <w:rFonts w:hint="eastAsia"/>
          </w:rPr>
          <w:t>检一</w:t>
        </w:r>
        <w:r>
          <w:t>次</w:t>
        </w:r>
      </w:ins>
      <w:ins w:id="927" w:author="Bill" w:date="2017-02-19T22:36:00Z">
        <w:r>
          <w:rPr>
            <w:rFonts w:hint="eastAsia"/>
          </w:rPr>
          <w:t>自</w:t>
        </w:r>
        <w:r>
          <w:t>动</w:t>
        </w:r>
      </w:ins>
      <w:ins w:id="928" w:author="Bill" w:date="2017-02-19T22:35:00Z">
        <w:r>
          <w:t>备</w:t>
        </w:r>
        <w:r>
          <w:rPr>
            <w:rFonts w:hint="eastAsia"/>
          </w:rPr>
          <w:t>份</w:t>
        </w:r>
      </w:ins>
      <w:ins w:id="929" w:author="Bill" w:date="2017-02-19T22:36:00Z">
        <w:r>
          <w:rPr>
            <w:rFonts w:hint="eastAsia"/>
          </w:rPr>
          <w:t>是</w:t>
        </w:r>
        <w:r>
          <w:t>否正常，</w:t>
        </w:r>
      </w:ins>
      <w:ins w:id="930" w:author="Bill" w:date="2017-02-19T22:34:00Z">
        <w:r>
          <w:rPr>
            <w:rFonts w:hint="eastAsia"/>
          </w:rPr>
          <w:t>技术部</w:t>
        </w:r>
        <w:r>
          <w:t>负责人</w:t>
        </w:r>
        <w:r>
          <w:rPr>
            <w:rFonts w:hint="eastAsia"/>
          </w:rPr>
          <w:t>每</w:t>
        </w:r>
        <w:r w:rsidR="00E74784">
          <w:t>月</w:t>
        </w:r>
      </w:ins>
      <w:ins w:id="931" w:author="Bill" w:date="2017-02-19T22:36:00Z">
        <w:r w:rsidR="00E74784">
          <w:rPr>
            <w:rFonts w:hint="eastAsia"/>
          </w:rPr>
          <w:t>１号</w:t>
        </w:r>
      </w:ins>
      <w:ins w:id="932" w:author="Bill" w:date="2017-02-19T22:37:00Z">
        <w:r w:rsidR="00E74784">
          <w:rPr>
            <w:rFonts w:hint="eastAsia"/>
          </w:rPr>
          <w:t>检查</w:t>
        </w:r>
        <w:r w:rsidR="00E74784">
          <w:t>一次。</w:t>
        </w:r>
      </w:ins>
    </w:p>
    <w:p w:rsidR="003561C1" w:rsidDel="00B26691" w:rsidRDefault="00B26691">
      <w:pPr>
        <w:spacing w:line="288" w:lineRule="auto"/>
        <w:rPr>
          <w:del w:id="933" w:author="Bill" w:date="2017-02-19T22:29:00Z"/>
        </w:rPr>
        <w:pPrChange w:id="934" w:author="Bill" w:date="2017-02-19T23:45:00Z">
          <w:pPr/>
        </w:pPrChange>
      </w:pPr>
      <w:ins w:id="935" w:author="Bill" w:date="2017-02-19T23:45:00Z">
        <w:r>
          <w:br w:type="page"/>
        </w:r>
      </w:ins>
    </w:p>
    <w:p w:rsidR="00B26691" w:rsidRPr="0092481A" w:rsidRDefault="00B26691">
      <w:pPr>
        <w:widowControl/>
        <w:jc w:val="left"/>
        <w:rPr>
          <w:ins w:id="936" w:author="Bill" w:date="2017-02-19T23:45:00Z"/>
        </w:rPr>
        <w:pPrChange w:id="937" w:author="Bill" w:date="2017-02-19T23:45:00Z">
          <w:pPr/>
        </w:pPrChange>
      </w:pPr>
    </w:p>
    <w:p w:rsidR="00B26691" w:rsidRDefault="00B26691">
      <w:pPr>
        <w:pStyle w:val="1"/>
        <w:rPr>
          <w:ins w:id="938" w:author="Bill" w:date="2017-02-19T23:45:00Z"/>
          <w:rFonts w:ascii="Arial" w:eastAsia="宋体" w:hAnsi="Arial" w:cs="Arial"/>
          <w:color w:val="333333"/>
          <w:kern w:val="36"/>
          <w:sz w:val="48"/>
          <w:szCs w:val="48"/>
        </w:rPr>
        <w:pPrChange w:id="939" w:author="Bill" w:date="2017-02-19T23:46:00Z">
          <w:pPr>
            <w:widowControl/>
            <w:shd w:val="clear" w:color="auto" w:fill="FFFFFF"/>
            <w:spacing w:before="340" w:after="330" w:line="390" w:lineRule="atLeast"/>
            <w:jc w:val="center"/>
            <w:outlineLvl w:val="0"/>
          </w:pPr>
        </w:pPrChange>
      </w:pPr>
      <w:bookmarkStart w:id="940" w:name="_Toc475315735"/>
      <w:ins w:id="941" w:author="Bill" w:date="2017-02-19T23:45:00Z">
        <w:r>
          <w:t>5</w:t>
        </w:r>
        <w:r w:rsidRPr="009C2ADF">
          <w:rPr>
            <w:rFonts w:hint="eastAsia"/>
          </w:rPr>
          <w:t>．</w:t>
        </w:r>
        <w:r>
          <w:t>S</w:t>
        </w:r>
        <w:r>
          <w:rPr>
            <w:rFonts w:hint="eastAsia"/>
          </w:rPr>
          <w:t>VN</w:t>
        </w:r>
        <w:r>
          <w:rPr>
            <w:rFonts w:hint="eastAsia"/>
          </w:rPr>
          <w:t>使用</w:t>
        </w:r>
      </w:ins>
      <w:ins w:id="942" w:author="Bill" w:date="2017-02-19T23:46:00Z">
        <w:r>
          <w:rPr>
            <w:rFonts w:hint="eastAsia"/>
          </w:rPr>
          <w:t>规范</w:t>
        </w:r>
      </w:ins>
      <w:bookmarkEnd w:id="940"/>
    </w:p>
    <w:p w:rsidR="00B26691" w:rsidRPr="00B26691" w:rsidRDefault="00B26691">
      <w:pPr>
        <w:pStyle w:val="2"/>
        <w:rPr>
          <w:ins w:id="943" w:author="Bill" w:date="2017-02-19T23:45:00Z"/>
          <w:rPrChange w:id="944" w:author="Bill" w:date="2017-02-19T23:46:00Z">
            <w:rPr>
              <w:ins w:id="945" w:author="Bill" w:date="2017-02-19T23:45:00Z"/>
              <w:rFonts w:ascii="宋体" w:hAnsi="宋体" w:cs="宋体"/>
              <w:kern w:val="0"/>
              <w:sz w:val="36"/>
              <w:szCs w:val="20"/>
            </w:rPr>
          </w:rPrChange>
        </w:rPr>
        <w:pPrChange w:id="946" w:author="Bill" w:date="2017-02-19T23:46:00Z">
          <w:pPr>
            <w:pStyle w:val="2"/>
            <w:keepNext w:val="0"/>
            <w:keepLines w:val="0"/>
            <w:widowControl/>
            <w:numPr>
              <w:numId w:val="15"/>
            </w:numPr>
            <w:spacing w:before="0" w:after="0" w:line="240" w:lineRule="auto"/>
            <w:ind w:left="420" w:hanging="420"/>
            <w:jc w:val="left"/>
          </w:pPr>
        </w:pPrChange>
      </w:pPr>
      <w:bookmarkStart w:id="947" w:name="_Toc475315736"/>
      <w:ins w:id="948" w:author="Bill" w:date="2017-02-19T23:50:00Z">
        <w:r>
          <w:rPr>
            <w:rFonts w:hint="eastAsia"/>
          </w:rPr>
          <w:t>5.1</w:t>
        </w:r>
      </w:ins>
      <w:ins w:id="949" w:author="Bill" w:date="2017-02-19T23:45:00Z">
        <w:r w:rsidRPr="00B26691">
          <w:rPr>
            <w:rFonts w:hint="eastAsia"/>
            <w:rPrChange w:id="950" w:author="Bill" w:date="2017-02-19T23:46:00Z">
              <w:rPr>
                <w:rStyle w:val="2Char"/>
                <w:rFonts w:hint="eastAsia"/>
                <w:b/>
                <w:bCs/>
              </w:rPr>
            </w:rPrChange>
          </w:rPr>
          <w:t>先更新，再提交</w:t>
        </w:r>
        <w:bookmarkEnd w:id="947"/>
        <w:r w:rsidRPr="00B26691">
          <w:rPr>
            <w:rPrChange w:id="951" w:author="Bill" w:date="2017-02-19T23:46:00Z">
              <w:rPr>
                <w:szCs w:val="20"/>
              </w:rPr>
            </w:rPrChange>
          </w:rPr>
          <w:t xml:space="preserve"> </w:t>
        </w:r>
      </w:ins>
    </w:p>
    <w:p w:rsidR="00B26691" w:rsidRPr="00B26691" w:rsidRDefault="00B26691">
      <w:pPr>
        <w:spacing w:line="288" w:lineRule="auto"/>
        <w:ind w:rightChars="100" w:right="240" w:firstLineChars="200" w:firstLine="480"/>
        <w:rPr>
          <w:ins w:id="952" w:author="Bill" w:date="2017-02-19T23:45:00Z"/>
          <w:rPrChange w:id="953" w:author="Bill" w:date="2017-02-19T23:46:00Z">
            <w:rPr>
              <w:ins w:id="954" w:author="Bill" w:date="2017-02-19T23:45:00Z"/>
              <w:rFonts w:ascii="宋体" w:hAnsi="宋体" w:cs="宋体"/>
              <w:color w:val="333333"/>
              <w:kern w:val="0"/>
            </w:rPr>
          </w:rPrChange>
        </w:rPr>
        <w:pPrChange w:id="955" w:author="Bill" w:date="2017-02-19T23:47:00Z">
          <w:pPr>
            <w:pStyle w:val="a8"/>
            <w:widowControl/>
            <w:shd w:val="clear" w:color="auto" w:fill="FFFFFF"/>
            <w:spacing w:before="75" w:after="75" w:line="360" w:lineRule="auto"/>
            <w:ind w:firstLineChars="0"/>
            <w:jc w:val="left"/>
          </w:pPr>
        </w:pPrChange>
      </w:pPr>
      <w:ins w:id="956" w:author="Bill" w:date="2017-02-19T23:45:00Z">
        <w:r w:rsidRPr="00B26691">
          <w:rPr>
            <w:rPrChange w:id="957" w:author="Bill" w:date="2017-02-19T23:46:00Z">
              <w:rPr>
                <w:color w:val="333333"/>
                <w:kern w:val="0"/>
                <w:sz w:val="28"/>
                <w:szCs w:val="20"/>
              </w:rPr>
            </w:rPrChange>
          </w:rPr>
          <w:t>S</w:t>
        </w:r>
        <w:r w:rsidRPr="00B26691">
          <w:rPr>
            <w:rPrChange w:id="958" w:author="Bill" w:date="2017-02-19T23:46:00Z">
              <w:rPr>
                <w:color w:val="333333"/>
                <w:kern w:val="0"/>
              </w:rPr>
            </w:rPrChange>
          </w:rPr>
          <w:t>VN</w:t>
        </w:r>
        <w:r w:rsidRPr="00B26691">
          <w:rPr>
            <w:rFonts w:hint="eastAsia"/>
            <w:rPrChange w:id="959" w:author="Bill" w:date="2017-02-19T23:46:00Z">
              <w:rPr>
                <w:rFonts w:cs="宋体" w:hint="eastAsia"/>
                <w:color w:val="333333"/>
                <w:kern w:val="0"/>
              </w:rPr>
            </w:rPrChange>
          </w:rPr>
          <w:t>更新的原则是要随时更新，随时提交。当完成了一个小功能，能够通过编译并且自己测试之后，谨慎地提交。</w:t>
        </w:r>
        <w:r w:rsidRPr="00B26691">
          <w:rPr>
            <w:rPrChange w:id="960" w:author="Bill" w:date="2017-02-19T23:46:00Z">
              <w:rPr>
                <w:color w:val="333333"/>
                <w:kern w:val="0"/>
              </w:rPr>
            </w:rPrChange>
          </w:rPr>
          <w:t xml:space="preserve"> </w:t>
        </w:r>
        <w:r w:rsidRPr="00B26691">
          <w:rPr>
            <w:rPrChange w:id="961" w:author="Bill" w:date="2017-02-19T23:46:00Z">
              <w:rPr>
                <w:color w:val="333333"/>
                <w:kern w:val="0"/>
              </w:rPr>
            </w:rPrChange>
          </w:rPr>
          <w:br/>
        </w:r>
        <w:r w:rsidRPr="00B26691">
          <w:rPr>
            <w:rPrChange w:id="962" w:author="Bill" w:date="2017-02-19T23:46:00Z">
              <w:rPr>
                <w:color w:val="333333"/>
                <w:kern w:val="0"/>
              </w:rPr>
            </w:rPrChange>
          </w:rPr>
          <w:tab/>
        </w:r>
        <w:r w:rsidRPr="00B26691">
          <w:rPr>
            <w:rFonts w:hint="eastAsia"/>
            <w:rPrChange w:id="963" w:author="Bill" w:date="2017-02-19T23:46:00Z">
              <w:rPr>
                <w:rFonts w:cs="宋体" w:hint="eastAsia"/>
                <w:color w:val="333333"/>
                <w:kern w:val="0"/>
              </w:rPr>
            </w:rPrChange>
          </w:rPr>
          <w:t>如果在修改的期间别人也更改了</w:t>
        </w:r>
        <w:r w:rsidRPr="00B26691">
          <w:rPr>
            <w:rPrChange w:id="964" w:author="Bill" w:date="2017-02-19T23:46:00Z">
              <w:rPr>
                <w:color w:val="333333"/>
                <w:kern w:val="0"/>
              </w:rPr>
            </w:rPrChange>
          </w:rPr>
          <w:t>svn</w:t>
        </w:r>
        <w:r w:rsidRPr="00B26691">
          <w:rPr>
            <w:rFonts w:hint="eastAsia"/>
            <w:rPrChange w:id="965" w:author="Bill" w:date="2017-02-19T23:46:00Z">
              <w:rPr>
                <w:rFonts w:cs="宋体" w:hint="eastAsia"/>
                <w:color w:val="333333"/>
                <w:kern w:val="0"/>
              </w:rPr>
            </w:rPrChange>
          </w:rPr>
          <w:t>的对应文件，那么</w:t>
        </w:r>
        <w:r w:rsidRPr="00B26691">
          <w:rPr>
            <w:rPrChange w:id="966" w:author="Bill" w:date="2017-02-19T23:46:00Z">
              <w:rPr>
                <w:color w:val="333333"/>
                <w:kern w:val="0"/>
              </w:rPr>
            </w:rPrChange>
          </w:rPr>
          <w:t>commit</w:t>
        </w:r>
        <w:r w:rsidRPr="00B26691">
          <w:rPr>
            <w:rFonts w:hint="eastAsia"/>
            <w:rPrChange w:id="967" w:author="Bill" w:date="2017-02-19T23:46:00Z">
              <w:rPr>
                <w:rFonts w:cs="宋体" w:hint="eastAsia"/>
                <w:color w:val="333333"/>
                <w:kern w:val="0"/>
              </w:rPr>
            </w:rPrChange>
          </w:rPr>
          <w:t>就可能会失败。如果别人和自</w:t>
        </w:r>
        <w:r w:rsidRPr="00B26691">
          <w:rPr>
            <w:rPrChange w:id="968" w:author="Bill" w:date="2017-02-19T23:46:00Z">
              <w:rPr>
                <w:color w:val="333333"/>
                <w:kern w:val="0"/>
              </w:rPr>
            </w:rPrChange>
          </w:rPr>
          <w:t xml:space="preserve"> </w:t>
        </w:r>
        <w:r w:rsidRPr="00B26691">
          <w:rPr>
            <w:rFonts w:hint="eastAsia"/>
            <w:rPrChange w:id="969" w:author="Bill" w:date="2017-02-19T23:46:00Z">
              <w:rPr>
                <w:rFonts w:cs="宋体" w:hint="eastAsia"/>
                <w:color w:val="333333"/>
                <w:kern w:val="0"/>
              </w:rPr>
            </w:rPrChange>
          </w:rPr>
          <w:t>己更改的是同一个文件，那么</w:t>
        </w:r>
        <w:r w:rsidRPr="00B26691">
          <w:rPr>
            <w:rPrChange w:id="970" w:author="Bill" w:date="2017-02-19T23:46:00Z">
              <w:rPr>
                <w:color w:val="333333"/>
                <w:kern w:val="0"/>
              </w:rPr>
            </w:rPrChange>
          </w:rPr>
          <w:t>update</w:t>
        </w:r>
        <w:r w:rsidRPr="00B26691">
          <w:rPr>
            <w:rFonts w:hint="eastAsia"/>
            <w:rPrChange w:id="971" w:author="Bill" w:date="2017-02-19T23:46:00Z">
              <w:rPr>
                <w:rFonts w:cs="宋体" w:hint="eastAsia"/>
                <w:color w:val="333333"/>
                <w:kern w:val="0"/>
              </w:rPr>
            </w:rPrChange>
          </w:rPr>
          <w:t>时会自动进行合并，如果修改的是同一行，那么合并时会产生冲突，这种情况就需要同之前的开发人员联系，两个人一起协商解决冲突，解决冲突之后，需要两人一起测试保证解决冲突之后，程序不会影响其他功能。</w:t>
        </w:r>
        <w:r w:rsidRPr="00B26691">
          <w:rPr>
            <w:rPrChange w:id="972" w:author="Bill" w:date="2017-02-19T23:46:00Z">
              <w:rPr>
                <w:color w:val="333333"/>
                <w:kern w:val="0"/>
              </w:rPr>
            </w:rPrChange>
          </w:rPr>
          <w:t xml:space="preserve"> </w:t>
        </w:r>
        <w:r w:rsidRPr="00B26691">
          <w:rPr>
            <w:rPrChange w:id="973" w:author="Bill" w:date="2017-02-19T23:46:00Z">
              <w:rPr>
                <w:color w:val="333333"/>
                <w:kern w:val="0"/>
              </w:rPr>
            </w:rPrChange>
          </w:rPr>
          <w:br/>
        </w:r>
        <w:r w:rsidRPr="00B26691">
          <w:rPr>
            <w:rPrChange w:id="974" w:author="Bill" w:date="2017-02-19T23:46:00Z">
              <w:rPr>
                <w:color w:val="333333"/>
                <w:kern w:val="0"/>
              </w:rPr>
            </w:rPrChange>
          </w:rPr>
          <w:tab/>
        </w:r>
        <w:r w:rsidRPr="00B26691">
          <w:rPr>
            <w:rFonts w:hint="eastAsia"/>
            <w:rPrChange w:id="975" w:author="Bill" w:date="2017-02-19T23:46:00Z">
              <w:rPr>
                <w:rFonts w:cs="宋体" w:hint="eastAsia"/>
                <w:color w:val="333333"/>
                <w:kern w:val="0"/>
              </w:rPr>
            </w:rPrChange>
          </w:rPr>
          <w:t>在更新时注意所更新文件的列表，如果提交过程中产生了更新，则也是需要重新编译并且完成自己的一些必要测试，再进行提交。</w:t>
        </w:r>
      </w:ins>
    </w:p>
    <w:p w:rsidR="00B26691" w:rsidRPr="00B26691" w:rsidRDefault="00B26691">
      <w:pPr>
        <w:spacing w:line="288" w:lineRule="auto"/>
        <w:rPr>
          <w:ins w:id="976" w:author="Bill" w:date="2017-02-19T23:45:00Z"/>
          <w:rPrChange w:id="977" w:author="Bill" w:date="2017-02-19T23:46:00Z">
            <w:rPr>
              <w:ins w:id="978" w:author="Bill" w:date="2017-02-19T23:45:00Z"/>
              <w:rFonts w:cs="宋体"/>
              <w:b/>
              <w:color w:val="333333"/>
              <w:kern w:val="0"/>
              <w:sz w:val="28"/>
              <w:szCs w:val="20"/>
            </w:rPr>
          </w:rPrChange>
        </w:rPr>
        <w:pPrChange w:id="979" w:author="Bill" w:date="2017-02-19T23:47:00Z">
          <w:pPr>
            <w:widowControl/>
            <w:shd w:val="clear" w:color="auto" w:fill="FFFFFF"/>
            <w:spacing w:before="75" w:after="75" w:line="360" w:lineRule="auto"/>
            <w:jc w:val="left"/>
          </w:pPr>
        </w:pPrChange>
      </w:pPr>
    </w:p>
    <w:p w:rsidR="00B26691" w:rsidRPr="00B26691" w:rsidRDefault="00B26691">
      <w:pPr>
        <w:pStyle w:val="2"/>
        <w:rPr>
          <w:ins w:id="980" w:author="Bill" w:date="2017-02-19T23:45:00Z"/>
          <w:rFonts w:ascii="Times New Roman" w:hAnsi="Times New Roman" w:cs="Times New Roman"/>
          <w:sz w:val="24"/>
          <w:szCs w:val="24"/>
          <w:rPrChange w:id="981" w:author="Bill" w:date="2017-02-19T23:46:00Z">
            <w:rPr>
              <w:ins w:id="982" w:author="Bill" w:date="2017-02-19T23:45:00Z"/>
              <w:rFonts w:ascii="宋体" w:hAnsi="宋体" w:cs="宋体"/>
              <w:kern w:val="0"/>
              <w:sz w:val="36"/>
              <w:szCs w:val="36"/>
            </w:rPr>
          </w:rPrChange>
        </w:rPr>
        <w:pPrChange w:id="983" w:author="Bill" w:date="2017-02-19T23:50:00Z">
          <w:pPr>
            <w:pStyle w:val="2"/>
            <w:keepNext w:val="0"/>
            <w:keepLines w:val="0"/>
            <w:widowControl/>
            <w:numPr>
              <w:numId w:val="15"/>
            </w:numPr>
            <w:spacing w:before="0" w:after="0" w:line="240" w:lineRule="auto"/>
            <w:ind w:left="420" w:hanging="420"/>
            <w:jc w:val="left"/>
          </w:pPr>
        </w:pPrChange>
      </w:pPr>
      <w:bookmarkStart w:id="984" w:name="_Toc475315737"/>
      <w:ins w:id="985" w:author="Bill" w:date="2017-02-19T23:50:00Z">
        <w:r>
          <w:rPr>
            <w:rFonts w:hint="eastAsia"/>
          </w:rPr>
          <w:t>5.2</w:t>
        </w:r>
      </w:ins>
      <w:ins w:id="986" w:author="Bill" w:date="2017-02-19T23:45:00Z">
        <w:r>
          <w:rPr>
            <w:rFonts w:hint="eastAsia"/>
          </w:rPr>
          <w:t>一个提交尽量对应一个逻辑问题</w:t>
        </w:r>
        <w:bookmarkEnd w:id="984"/>
      </w:ins>
    </w:p>
    <w:p w:rsidR="00B26691" w:rsidRPr="00B26691" w:rsidRDefault="00B26691">
      <w:pPr>
        <w:spacing w:line="288" w:lineRule="auto"/>
        <w:ind w:firstLineChars="200" w:firstLine="480"/>
        <w:rPr>
          <w:ins w:id="987" w:author="Bill" w:date="2017-02-19T23:45:00Z"/>
          <w:rPrChange w:id="988" w:author="Bill" w:date="2017-02-19T23:46:00Z">
            <w:rPr>
              <w:ins w:id="989" w:author="Bill" w:date="2017-02-19T23:45:00Z"/>
              <w:rFonts w:cs="宋体"/>
              <w:color w:val="333333"/>
              <w:kern w:val="0"/>
            </w:rPr>
          </w:rPrChange>
        </w:rPr>
        <w:pPrChange w:id="990" w:author="Bill" w:date="2017-02-19T23:47:00Z">
          <w:pPr>
            <w:widowControl/>
            <w:shd w:val="clear" w:color="auto" w:fill="FFFFFF"/>
            <w:spacing w:before="75" w:after="75" w:line="360" w:lineRule="auto"/>
            <w:jc w:val="left"/>
          </w:pPr>
        </w:pPrChange>
      </w:pPr>
      <w:ins w:id="991" w:author="Bill" w:date="2017-02-19T23:45:00Z">
        <w:r w:rsidRPr="00B26691">
          <w:rPr>
            <w:rFonts w:hint="eastAsia"/>
            <w:rPrChange w:id="992" w:author="Bill" w:date="2017-02-19T23:46:00Z">
              <w:rPr>
                <w:rFonts w:cs="宋体" w:hint="eastAsia"/>
                <w:color w:val="333333"/>
                <w:kern w:val="0"/>
              </w:rPr>
            </w:rPrChange>
          </w:rPr>
          <w:t>一次提交多个问题的修改或者一次提交多个模块的不同改动是不被允许的，这样也就失去了版本管理的意义。我们要尽量做到一次提交对应一个问题，涉及一个模块。</w:t>
        </w:r>
      </w:ins>
    </w:p>
    <w:p w:rsidR="00B26691" w:rsidRPr="00B26691" w:rsidRDefault="00B26691">
      <w:pPr>
        <w:spacing w:line="288" w:lineRule="auto"/>
        <w:ind w:firstLineChars="200" w:firstLine="480"/>
        <w:rPr>
          <w:ins w:id="993" w:author="Bill" w:date="2017-02-19T23:45:00Z"/>
          <w:rPrChange w:id="994" w:author="Bill" w:date="2017-02-19T23:46:00Z">
            <w:rPr>
              <w:ins w:id="995" w:author="Bill" w:date="2017-02-19T23:45:00Z"/>
              <w:rFonts w:cs="宋体"/>
              <w:b/>
              <w:color w:val="333333"/>
              <w:kern w:val="0"/>
              <w:sz w:val="28"/>
              <w:szCs w:val="20"/>
            </w:rPr>
          </w:rPrChange>
        </w:rPr>
        <w:pPrChange w:id="996" w:author="Bill" w:date="2017-02-19T23:47:00Z">
          <w:pPr>
            <w:widowControl/>
            <w:shd w:val="clear" w:color="auto" w:fill="FFFFFF"/>
            <w:spacing w:before="75" w:after="75" w:line="360" w:lineRule="auto"/>
            <w:jc w:val="left"/>
          </w:pPr>
        </w:pPrChange>
      </w:pPr>
      <w:ins w:id="997" w:author="Bill" w:date="2017-02-19T23:45:00Z">
        <w:r w:rsidRPr="00B26691">
          <w:rPr>
            <w:rFonts w:hint="eastAsia"/>
            <w:rPrChange w:id="998" w:author="Bill" w:date="2017-02-19T23:46:00Z">
              <w:rPr>
                <w:rFonts w:cs="宋体" w:hint="eastAsia"/>
                <w:color w:val="333333"/>
                <w:kern w:val="0"/>
              </w:rPr>
            </w:rPrChange>
          </w:rPr>
          <w:t>如果某次修改必须涉及到多个模块，请谨慎检查代码和库上的代码情况，确保不会因为你的上传导致无法回退。</w:t>
        </w:r>
      </w:ins>
    </w:p>
    <w:p w:rsidR="00B26691" w:rsidRDefault="00B26691">
      <w:pPr>
        <w:spacing w:line="288" w:lineRule="auto"/>
        <w:rPr>
          <w:ins w:id="999" w:author="Bill" w:date="2017-02-19T23:47:00Z"/>
        </w:rPr>
        <w:pPrChange w:id="1000" w:author="Bill" w:date="2017-02-19T23:47:00Z">
          <w:pPr>
            <w:pStyle w:val="2"/>
            <w:keepNext w:val="0"/>
            <w:keepLines w:val="0"/>
            <w:widowControl/>
            <w:numPr>
              <w:numId w:val="15"/>
            </w:numPr>
            <w:spacing w:before="0" w:after="0" w:line="240" w:lineRule="auto"/>
            <w:ind w:left="420" w:hanging="420"/>
            <w:jc w:val="left"/>
          </w:pPr>
        </w:pPrChange>
      </w:pPr>
    </w:p>
    <w:p w:rsidR="00B26691" w:rsidRPr="00B26691" w:rsidRDefault="00B26691">
      <w:pPr>
        <w:pStyle w:val="2"/>
        <w:rPr>
          <w:ins w:id="1001" w:author="Bill" w:date="2017-02-19T23:45:00Z"/>
          <w:rFonts w:ascii="Times New Roman" w:hAnsi="Times New Roman" w:cs="Times New Roman"/>
          <w:sz w:val="24"/>
          <w:rPrChange w:id="1002" w:author="Bill" w:date="2017-02-19T23:46:00Z">
            <w:rPr>
              <w:ins w:id="1003" w:author="Bill" w:date="2017-02-19T23:45:00Z"/>
              <w:rFonts w:ascii="Times New Roman" w:hAnsi="Times New Roman" w:cs="Times New Roman"/>
              <w:color w:val="333333"/>
              <w:kern w:val="0"/>
              <w:sz w:val="28"/>
              <w:szCs w:val="20"/>
            </w:rPr>
          </w:rPrChange>
        </w:rPr>
        <w:pPrChange w:id="1004" w:author="Bill" w:date="2017-02-19T23:51:00Z">
          <w:pPr>
            <w:pStyle w:val="2"/>
            <w:keepNext w:val="0"/>
            <w:keepLines w:val="0"/>
            <w:widowControl/>
            <w:numPr>
              <w:numId w:val="15"/>
            </w:numPr>
            <w:spacing w:before="0" w:after="0" w:line="240" w:lineRule="auto"/>
            <w:ind w:left="420" w:hanging="420"/>
            <w:jc w:val="left"/>
          </w:pPr>
        </w:pPrChange>
      </w:pPr>
      <w:bookmarkStart w:id="1005" w:name="_Toc475315738"/>
      <w:ins w:id="1006" w:author="Bill" w:date="2017-02-19T23:51:00Z">
        <w:r>
          <w:rPr>
            <w:rFonts w:hint="eastAsia"/>
          </w:rPr>
          <w:t>5.3</w:t>
        </w:r>
      </w:ins>
      <w:ins w:id="1007" w:author="Bill" w:date="2017-02-19T23:45:00Z">
        <w:r w:rsidRPr="00B26691">
          <w:rPr>
            <w:rFonts w:hint="eastAsia"/>
            <w:rPrChange w:id="1008" w:author="Bill" w:date="2017-02-19T23:46:00Z">
              <w:rPr>
                <w:rFonts w:hint="eastAsia"/>
                <w:szCs w:val="20"/>
              </w:rPr>
            </w:rPrChange>
          </w:rPr>
          <w:t>多提交</w:t>
        </w:r>
        <w:bookmarkEnd w:id="1005"/>
      </w:ins>
    </w:p>
    <w:p w:rsidR="00B26691" w:rsidRPr="00B26691" w:rsidRDefault="00B26691">
      <w:pPr>
        <w:spacing w:line="288" w:lineRule="auto"/>
        <w:ind w:firstLineChars="200" w:firstLine="480"/>
        <w:rPr>
          <w:ins w:id="1009" w:author="Bill" w:date="2017-02-19T23:45:00Z"/>
          <w:rPrChange w:id="1010" w:author="Bill" w:date="2017-02-19T23:46:00Z">
            <w:rPr>
              <w:ins w:id="1011" w:author="Bill" w:date="2017-02-19T23:45:00Z"/>
              <w:rFonts w:cs="宋体"/>
              <w:color w:val="333333"/>
              <w:kern w:val="0"/>
            </w:rPr>
          </w:rPrChange>
        </w:rPr>
        <w:pPrChange w:id="1012" w:author="Bill" w:date="2017-02-19T23:47:00Z">
          <w:pPr>
            <w:widowControl/>
            <w:shd w:val="clear" w:color="auto" w:fill="FFFFFF"/>
            <w:spacing w:before="75" w:after="75" w:line="360" w:lineRule="auto"/>
            <w:jc w:val="left"/>
          </w:pPr>
        </w:pPrChange>
      </w:pPr>
      <w:ins w:id="1013" w:author="Bill" w:date="2017-02-19T23:45:00Z">
        <w:r w:rsidRPr="00B26691">
          <w:rPr>
            <w:rFonts w:hint="eastAsia"/>
            <w:rPrChange w:id="1014" w:author="Bill" w:date="2017-02-19T23:46:00Z">
              <w:rPr>
                <w:rFonts w:cs="宋体" w:hint="eastAsia"/>
                <w:color w:val="333333"/>
                <w:kern w:val="0"/>
              </w:rPr>
            </w:rPrChange>
          </w:rPr>
          <w:t>每次提交的间歇尽可能地短，以几个小时的开发工作为宜。例如在更改</w:t>
        </w:r>
        <w:r w:rsidRPr="00B26691">
          <w:rPr>
            <w:rPrChange w:id="1015" w:author="Bill" w:date="2017-02-19T23:46:00Z">
              <w:rPr>
                <w:rFonts w:cs="宋体"/>
                <w:color w:val="333333"/>
                <w:kern w:val="0"/>
              </w:rPr>
            </w:rPrChange>
          </w:rPr>
          <w:t>UI</w:t>
        </w:r>
        <w:r w:rsidRPr="00B26691">
          <w:rPr>
            <w:rFonts w:hint="eastAsia"/>
            <w:rPrChange w:id="1016" w:author="Bill" w:date="2017-02-19T23:46:00Z">
              <w:rPr>
                <w:rFonts w:cs="宋体" w:hint="eastAsia"/>
                <w:color w:val="333333"/>
                <w:kern w:val="0"/>
              </w:rPr>
            </w:rPrChange>
          </w:rPr>
          <w:t>界面的时候，可以每完成一个</w:t>
        </w:r>
        <w:r w:rsidRPr="00B26691">
          <w:rPr>
            <w:rPrChange w:id="1017" w:author="Bill" w:date="2017-02-19T23:46:00Z">
              <w:rPr>
                <w:rFonts w:cs="宋体"/>
                <w:color w:val="333333"/>
                <w:kern w:val="0"/>
              </w:rPr>
            </w:rPrChange>
          </w:rPr>
          <w:t>UI</w:t>
        </w:r>
        <w:r w:rsidRPr="00B26691">
          <w:rPr>
            <w:rFonts w:hint="eastAsia"/>
            <w:rPrChange w:id="1018" w:author="Bill" w:date="2017-02-19T23:46:00Z">
              <w:rPr>
                <w:rFonts w:cs="宋体" w:hint="eastAsia"/>
                <w:color w:val="333333"/>
                <w:kern w:val="0"/>
              </w:rPr>
            </w:rPrChange>
          </w:rPr>
          <w:t>界面的修改或者设计，就提交一次。在开发功能模块的时候，可以每完成一个小细节功能的测试，就提交一次，在修改</w:t>
        </w:r>
        <w:r w:rsidRPr="00B26691">
          <w:rPr>
            <w:rPrChange w:id="1019" w:author="Bill" w:date="2017-02-19T23:46:00Z">
              <w:rPr>
                <w:rFonts w:cs="宋体"/>
                <w:color w:val="333333"/>
                <w:kern w:val="0"/>
              </w:rPr>
            </w:rPrChange>
          </w:rPr>
          <w:t>bug</w:t>
        </w:r>
        <w:r w:rsidRPr="00B26691">
          <w:rPr>
            <w:rFonts w:hint="eastAsia"/>
            <w:rPrChange w:id="1020" w:author="Bill" w:date="2017-02-19T23:46:00Z">
              <w:rPr>
                <w:rFonts w:cs="宋体" w:hint="eastAsia"/>
                <w:color w:val="333333"/>
                <w:kern w:val="0"/>
              </w:rPr>
            </w:rPrChange>
          </w:rPr>
          <w:t>的时候，每修改掉一个</w:t>
        </w:r>
        <w:r w:rsidRPr="00B26691">
          <w:rPr>
            <w:rPrChange w:id="1021" w:author="Bill" w:date="2017-02-19T23:46:00Z">
              <w:rPr>
                <w:rFonts w:cs="宋体"/>
                <w:color w:val="333333"/>
                <w:kern w:val="0"/>
              </w:rPr>
            </w:rPrChange>
          </w:rPr>
          <w:t>bug</w:t>
        </w:r>
        <w:r w:rsidRPr="00B26691">
          <w:rPr>
            <w:rFonts w:hint="eastAsia"/>
            <w:rPrChange w:id="1022" w:author="Bill" w:date="2017-02-19T23:46:00Z">
              <w:rPr>
                <w:rFonts w:cs="宋体" w:hint="eastAsia"/>
                <w:color w:val="333333"/>
                <w:kern w:val="0"/>
              </w:rPr>
            </w:rPrChange>
          </w:rPr>
          <w:t>并且确认修改了这个</w:t>
        </w:r>
        <w:r w:rsidRPr="00B26691">
          <w:rPr>
            <w:rPrChange w:id="1023" w:author="Bill" w:date="2017-02-19T23:46:00Z">
              <w:rPr>
                <w:rFonts w:cs="宋体"/>
                <w:color w:val="333333"/>
                <w:kern w:val="0"/>
              </w:rPr>
            </w:rPrChange>
          </w:rPr>
          <w:t>bug</w:t>
        </w:r>
        <w:r w:rsidRPr="00B26691">
          <w:rPr>
            <w:rFonts w:hint="eastAsia"/>
            <w:rPrChange w:id="1024" w:author="Bill" w:date="2017-02-19T23:46:00Z">
              <w:rPr>
                <w:rFonts w:cs="宋体" w:hint="eastAsia"/>
                <w:color w:val="333333"/>
                <w:kern w:val="0"/>
              </w:rPr>
            </w:rPrChange>
          </w:rPr>
          <w:t>，也就提交一次。我们提倡多提交，也就能多为代码添加上保险。</w:t>
        </w:r>
      </w:ins>
    </w:p>
    <w:p w:rsidR="00B26691" w:rsidRDefault="00B26691">
      <w:pPr>
        <w:spacing w:line="288" w:lineRule="auto"/>
        <w:rPr>
          <w:ins w:id="1025" w:author="Bill" w:date="2017-02-19T23:48:00Z"/>
        </w:rPr>
        <w:pPrChange w:id="1026" w:author="Bill" w:date="2017-02-19T23:48:00Z">
          <w:pPr>
            <w:pStyle w:val="2"/>
            <w:keepNext w:val="0"/>
            <w:keepLines w:val="0"/>
            <w:widowControl/>
            <w:numPr>
              <w:numId w:val="15"/>
            </w:numPr>
            <w:spacing w:before="0" w:after="0" w:line="240" w:lineRule="auto"/>
            <w:ind w:left="420" w:hanging="420"/>
            <w:jc w:val="left"/>
          </w:pPr>
        </w:pPrChange>
      </w:pPr>
    </w:p>
    <w:p w:rsidR="00B26691" w:rsidRPr="00B26691" w:rsidRDefault="00B26691">
      <w:pPr>
        <w:pStyle w:val="2"/>
        <w:rPr>
          <w:ins w:id="1027" w:author="Bill" w:date="2017-02-19T23:45:00Z"/>
          <w:rFonts w:ascii="Times New Roman" w:hAnsi="Times New Roman" w:cs="Times New Roman"/>
          <w:sz w:val="24"/>
          <w:szCs w:val="24"/>
          <w:rPrChange w:id="1028" w:author="Bill" w:date="2017-02-19T23:46:00Z">
            <w:rPr>
              <w:ins w:id="1029" w:author="Bill" w:date="2017-02-19T23:45:00Z"/>
              <w:rFonts w:ascii="宋体" w:hAnsi="宋体" w:cs="宋体"/>
              <w:kern w:val="0"/>
              <w:sz w:val="36"/>
              <w:szCs w:val="36"/>
            </w:rPr>
          </w:rPrChange>
        </w:rPr>
        <w:pPrChange w:id="1030" w:author="Bill" w:date="2017-02-19T23:51:00Z">
          <w:pPr>
            <w:pStyle w:val="2"/>
            <w:keepNext w:val="0"/>
            <w:keepLines w:val="0"/>
            <w:widowControl/>
            <w:numPr>
              <w:numId w:val="15"/>
            </w:numPr>
            <w:spacing w:before="0" w:after="0" w:line="240" w:lineRule="auto"/>
            <w:ind w:left="420" w:hanging="420"/>
            <w:jc w:val="left"/>
          </w:pPr>
        </w:pPrChange>
      </w:pPr>
      <w:bookmarkStart w:id="1031" w:name="_Toc475315739"/>
      <w:ins w:id="1032" w:author="Bill" w:date="2017-02-19T23:51:00Z">
        <w:r>
          <w:rPr>
            <w:rFonts w:hint="eastAsia"/>
          </w:rPr>
          <w:t>5.4</w:t>
        </w:r>
      </w:ins>
      <w:ins w:id="1033" w:author="Bill" w:date="2017-02-19T23:45:00Z">
        <w:r>
          <w:rPr>
            <w:rFonts w:hint="eastAsia"/>
          </w:rPr>
          <w:t>不要提交不能通过编译的代码</w:t>
        </w:r>
        <w:bookmarkEnd w:id="1031"/>
        <w:r>
          <w:rPr>
            <w:rFonts w:hint="eastAsia"/>
          </w:rPr>
          <w:t xml:space="preserve"> </w:t>
        </w:r>
      </w:ins>
    </w:p>
    <w:p w:rsidR="00B26691" w:rsidRPr="00B26691" w:rsidRDefault="00B26691">
      <w:pPr>
        <w:spacing w:line="288" w:lineRule="auto"/>
        <w:ind w:firstLineChars="200" w:firstLine="480"/>
        <w:rPr>
          <w:ins w:id="1034" w:author="Bill" w:date="2017-02-19T23:45:00Z"/>
          <w:rPrChange w:id="1035" w:author="Bill" w:date="2017-02-19T23:46:00Z">
            <w:rPr>
              <w:ins w:id="1036" w:author="Bill" w:date="2017-02-19T23:45:00Z"/>
              <w:rFonts w:cs="宋体"/>
              <w:color w:val="333333"/>
              <w:kern w:val="0"/>
            </w:rPr>
          </w:rPrChange>
        </w:rPr>
        <w:pPrChange w:id="1037" w:author="Bill" w:date="2017-02-19T23:48:00Z">
          <w:pPr>
            <w:widowControl/>
            <w:shd w:val="clear" w:color="auto" w:fill="FFFFFF"/>
            <w:spacing w:before="75" w:after="75" w:line="360" w:lineRule="auto"/>
            <w:jc w:val="left"/>
          </w:pPr>
        </w:pPrChange>
      </w:pPr>
      <w:ins w:id="1038" w:author="Bill" w:date="2017-02-19T23:45:00Z">
        <w:r w:rsidRPr="00B26691">
          <w:rPr>
            <w:rFonts w:hint="eastAsia"/>
            <w:rPrChange w:id="1039" w:author="Bill" w:date="2017-02-19T23:46:00Z">
              <w:rPr>
                <w:rFonts w:cs="宋体" w:hint="eastAsia"/>
                <w:color w:val="333333"/>
                <w:kern w:val="0"/>
              </w:rPr>
            </w:rPrChange>
          </w:rPr>
          <w:t>代码在提交之前，首先要确认自己能够在本地编译。如果在代码中使用了第三方类库，要考虑到项目组成员中有些成员可能没有安装相应的第三方类库。项目经理在准备项目工作区域的时候，需要考虑到这样的情况，确保开发小组成员</w:t>
        </w:r>
        <w:r w:rsidRPr="00B26691">
          <w:rPr>
            <w:rFonts w:hint="eastAsia"/>
            <w:rPrChange w:id="1040" w:author="Bill" w:date="2017-02-19T23:46:00Z">
              <w:rPr>
                <w:rFonts w:cs="宋体" w:hint="eastAsia"/>
                <w:color w:val="333333"/>
                <w:kern w:val="0"/>
              </w:rPr>
            </w:rPrChange>
          </w:rPr>
          <w:lastRenderedPageBreak/>
          <w:t>在签出代码之后能够在统一的环境中进行编译。</w:t>
        </w:r>
      </w:ins>
    </w:p>
    <w:p w:rsidR="00B26691" w:rsidRDefault="00B26691">
      <w:pPr>
        <w:spacing w:line="288" w:lineRule="auto"/>
        <w:rPr>
          <w:ins w:id="1041" w:author="Bill" w:date="2017-02-19T23:48:00Z"/>
        </w:rPr>
        <w:pPrChange w:id="1042" w:author="Bill" w:date="2017-02-19T23:48:00Z">
          <w:pPr>
            <w:pStyle w:val="2"/>
            <w:keepNext w:val="0"/>
            <w:keepLines w:val="0"/>
            <w:widowControl/>
            <w:numPr>
              <w:numId w:val="15"/>
            </w:numPr>
            <w:spacing w:before="0" w:after="0" w:line="240" w:lineRule="auto"/>
            <w:ind w:left="420" w:hanging="420"/>
            <w:jc w:val="left"/>
          </w:pPr>
        </w:pPrChange>
      </w:pPr>
    </w:p>
    <w:p w:rsidR="00B26691" w:rsidRPr="00B26691" w:rsidRDefault="00B26691">
      <w:pPr>
        <w:pStyle w:val="2"/>
        <w:rPr>
          <w:ins w:id="1043" w:author="Bill" w:date="2017-02-19T23:45:00Z"/>
          <w:rFonts w:ascii="Times New Roman" w:hAnsi="Times New Roman" w:cs="Times New Roman"/>
          <w:sz w:val="24"/>
          <w:szCs w:val="24"/>
          <w:rPrChange w:id="1044" w:author="Bill" w:date="2017-02-19T23:46:00Z">
            <w:rPr>
              <w:ins w:id="1045" w:author="Bill" w:date="2017-02-19T23:45:00Z"/>
              <w:rFonts w:ascii="宋体" w:hAnsi="宋体" w:cs="宋体"/>
              <w:kern w:val="0"/>
              <w:sz w:val="36"/>
              <w:szCs w:val="24"/>
            </w:rPr>
          </w:rPrChange>
        </w:rPr>
        <w:pPrChange w:id="1046" w:author="Bill" w:date="2017-02-19T23:51:00Z">
          <w:pPr>
            <w:pStyle w:val="2"/>
            <w:keepNext w:val="0"/>
            <w:keepLines w:val="0"/>
            <w:widowControl/>
            <w:numPr>
              <w:numId w:val="15"/>
            </w:numPr>
            <w:spacing w:before="0" w:after="0" w:line="240" w:lineRule="auto"/>
            <w:ind w:left="420" w:hanging="420"/>
            <w:jc w:val="left"/>
          </w:pPr>
        </w:pPrChange>
      </w:pPr>
      <w:bookmarkStart w:id="1047" w:name="_Toc475315740"/>
      <w:ins w:id="1048" w:author="Bill" w:date="2017-02-19T23:51:00Z">
        <w:r>
          <w:rPr>
            <w:rFonts w:hint="eastAsia"/>
          </w:rPr>
          <w:t>5.6</w:t>
        </w:r>
      </w:ins>
      <w:ins w:id="1049" w:author="Bill" w:date="2017-02-19T23:45:00Z">
        <w:r>
          <w:rPr>
            <w:rFonts w:hint="eastAsia"/>
          </w:rPr>
          <w:t>每次提交必须书写明晰的标注</w:t>
        </w:r>
        <w:bookmarkEnd w:id="1047"/>
        <w:r>
          <w:rPr>
            <w:rFonts w:hint="eastAsia"/>
          </w:rPr>
          <w:t xml:space="preserve"> </w:t>
        </w:r>
      </w:ins>
    </w:p>
    <w:p w:rsidR="00B26691" w:rsidRPr="00B26691" w:rsidRDefault="00B26691">
      <w:pPr>
        <w:spacing w:line="288" w:lineRule="auto"/>
        <w:ind w:firstLineChars="200" w:firstLine="480"/>
        <w:rPr>
          <w:ins w:id="1050" w:author="Bill" w:date="2017-02-19T23:45:00Z"/>
          <w:rPrChange w:id="1051" w:author="Bill" w:date="2017-02-19T23:46:00Z">
            <w:rPr>
              <w:ins w:id="1052" w:author="Bill" w:date="2017-02-19T23:45:00Z"/>
              <w:rFonts w:cs="宋体"/>
              <w:color w:val="333333"/>
              <w:kern w:val="0"/>
            </w:rPr>
          </w:rPrChange>
        </w:rPr>
        <w:pPrChange w:id="1053" w:author="Bill" w:date="2017-02-19T23:48:00Z">
          <w:pPr>
            <w:widowControl/>
            <w:shd w:val="clear" w:color="auto" w:fill="FFFFFF"/>
            <w:spacing w:before="75" w:after="75" w:line="360" w:lineRule="auto"/>
            <w:jc w:val="left"/>
          </w:pPr>
        </w:pPrChange>
      </w:pPr>
      <w:ins w:id="1054" w:author="Bill" w:date="2017-02-19T23:45:00Z">
        <w:r w:rsidRPr="00B26691">
          <w:rPr>
            <w:rFonts w:hint="eastAsia"/>
            <w:rPrChange w:id="1055" w:author="Bill" w:date="2017-02-19T23:46:00Z">
              <w:rPr>
                <w:rFonts w:cs="宋体" w:hint="eastAsia"/>
                <w:color w:val="333333"/>
                <w:kern w:val="0"/>
              </w:rPr>
            </w:rPrChange>
          </w:rPr>
          <w:t>在一个项目组中使用</w:t>
        </w:r>
        <w:r w:rsidRPr="00B26691">
          <w:rPr>
            <w:rPrChange w:id="1056" w:author="Bill" w:date="2017-02-19T23:46:00Z">
              <w:rPr>
                <w:rFonts w:cs="宋体"/>
                <w:color w:val="333333"/>
                <w:kern w:val="0"/>
              </w:rPr>
            </w:rPrChange>
          </w:rPr>
          <w:t>SVN</w:t>
        </w:r>
        <w:r w:rsidRPr="00B26691">
          <w:rPr>
            <w:rFonts w:hint="eastAsia"/>
            <w:rPrChange w:id="1057" w:author="Bill" w:date="2017-02-19T23:46:00Z">
              <w:rPr>
                <w:rFonts w:cs="宋体" w:hint="eastAsia"/>
                <w:color w:val="333333"/>
                <w:kern w:val="0"/>
              </w:rPr>
            </w:rPrChange>
          </w:rPr>
          <w:t>，如果提交空的标注或者不确切的标注将会让项目组中其他的成员感到很无奈，项目经理无法很清晰的掌握工作进度，无法清晰的把握此次提交的概要信息。在发现错误后也无法准确的定位引起错误的文件。所以，在提交工作时，要填写明晰的标注，能够概要的描述所提交文件的信息，让项目组其他成员在看到标注后不用详细看代码就能了解你所做的修改。</w:t>
        </w:r>
      </w:ins>
    </w:p>
    <w:p w:rsidR="00B26691" w:rsidRDefault="00B26691">
      <w:pPr>
        <w:spacing w:line="288" w:lineRule="auto"/>
        <w:rPr>
          <w:ins w:id="1058" w:author="Bill" w:date="2017-02-19T23:48:00Z"/>
        </w:rPr>
        <w:pPrChange w:id="1059" w:author="Bill" w:date="2017-02-19T23:48:00Z">
          <w:pPr>
            <w:pStyle w:val="2"/>
            <w:keepNext w:val="0"/>
            <w:keepLines w:val="0"/>
            <w:widowControl/>
            <w:numPr>
              <w:numId w:val="15"/>
            </w:numPr>
            <w:spacing w:before="0" w:after="0" w:line="240" w:lineRule="auto"/>
            <w:ind w:left="420" w:hanging="420"/>
            <w:jc w:val="left"/>
          </w:pPr>
        </w:pPrChange>
      </w:pPr>
    </w:p>
    <w:p w:rsidR="00B26691" w:rsidRPr="00B26691" w:rsidRDefault="00B26691">
      <w:pPr>
        <w:pStyle w:val="2"/>
        <w:rPr>
          <w:ins w:id="1060" w:author="Bill" w:date="2017-02-19T23:45:00Z"/>
          <w:rPrChange w:id="1061" w:author="Bill" w:date="2017-02-19T23:46:00Z">
            <w:rPr>
              <w:ins w:id="1062" w:author="Bill" w:date="2017-02-19T23:45:00Z"/>
              <w:rStyle w:val="2Char"/>
            </w:rPr>
          </w:rPrChange>
        </w:rPr>
        <w:pPrChange w:id="1063" w:author="Bill" w:date="2017-02-19T23:51:00Z">
          <w:pPr>
            <w:pStyle w:val="a8"/>
            <w:widowControl/>
            <w:numPr>
              <w:numId w:val="15"/>
            </w:numPr>
            <w:shd w:val="clear" w:color="auto" w:fill="FFFFFF"/>
            <w:spacing w:before="75" w:after="75" w:line="360" w:lineRule="auto"/>
            <w:ind w:left="420" w:firstLineChars="0" w:hanging="420"/>
          </w:pPr>
        </w:pPrChange>
      </w:pPr>
      <w:bookmarkStart w:id="1064" w:name="_Toc475315741"/>
      <w:ins w:id="1065" w:author="Bill" w:date="2017-02-19T23:51:00Z">
        <w:r>
          <w:rPr>
            <w:rFonts w:hint="eastAsia"/>
          </w:rPr>
          <w:t>5.7</w:t>
        </w:r>
      </w:ins>
      <w:ins w:id="1066" w:author="Bill" w:date="2017-02-19T23:45:00Z">
        <w:r w:rsidRPr="00B26691">
          <w:rPr>
            <w:rFonts w:hint="eastAsia"/>
            <w:rPrChange w:id="1067" w:author="Bill" w:date="2017-02-19T23:46:00Z">
              <w:rPr>
                <w:rStyle w:val="2Char"/>
                <w:rFonts w:hint="eastAsia"/>
                <w:b w:val="0"/>
                <w:bCs w:val="0"/>
              </w:rPr>
            </w:rPrChange>
          </w:rPr>
          <w:t>提交时注意不要提交本地自动生成的文件</w:t>
        </w:r>
        <w:bookmarkEnd w:id="1064"/>
      </w:ins>
    </w:p>
    <w:p w:rsidR="00B26691" w:rsidRPr="00B26691" w:rsidRDefault="00B26691">
      <w:pPr>
        <w:spacing w:line="288" w:lineRule="auto"/>
        <w:ind w:firstLineChars="200" w:firstLine="480"/>
        <w:rPr>
          <w:ins w:id="1068" w:author="Bill" w:date="2017-02-19T23:45:00Z"/>
          <w:rPrChange w:id="1069" w:author="Bill" w:date="2017-02-19T23:46:00Z">
            <w:rPr>
              <w:ins w:id="1070" w:author="Bill" w:date="2017-02-19T23:45:00Z"/>
              <w:color w:val="333333"/>
              <w:kern w:val="0"/>
            </w:rPr>
          </w:rPrChange>
        </w:rPr>
        <w:pPrChange w:id="1071" w:author="Bill" w:date="2017-02-19T23:49:00Z">
          <w:pPr>
            <w:widowControl/>
            <w:shd w:val="clear" w:color="auto" w:fill="FFFFFF"/>
            <w:spacing w:before="75" w:after="75" w:line="360" w:lineRule="auto"/>
          </w:pPr>
        </w:pPrChange>
      </w:pPr>
      <w:ins w:id="1072" w:author="Bill" w:date="2017-02-19T23:45:00Z">
        <w:r w:rsidRPr="00B26691">
          <w:rPr>
            <w:rFonts w:hint="eastAsia"/>
            <w:rPrChange w:id="1073" w:author="Bill" w:date="2017-02-19T23:46:00Z">
              <w:rPr>
                <w:rFonts w:cs="宋体" w:hint="eastAsia"/>
                <w:color w:val="333333"/>
                <w:kern w:val="0"/>
              </w:rPr>
            </w:rPrChange>
          </w:rPr>
          <w:t>例如</w:t>
        </w:r>
        <w:r w:rsidRPr="00B26691">
          <w:rPr>
            <w:rPrChange w:id="1074" w:author="Bill" w:date="2017-02-19T23:46:00Z">
              <w:rPr>
                <w:rFonts w:cs="宋体"/>
                <w:color w:val="333333"/>
                <w:kern w:val="0"/>
              </w:rPr>
            </w:rPrChange>
          </w:rPr>
          <w:t>eclipse</w:t>
        </w:r>
        <w:r w:rsidRPr="00B26691">
          <w:rPr>
            <w:rFonts w:hint="eastAsia"/>
            <w:rPrChange w:id="1075" w:author="Bill" w:date="2017-02-19T23:46:00Z">
              <w:rPr>
                <w:rFonts w:cs="宋体" w:hint="eastAsia"/>
                <w:color w:val="333333"/>
                <w:kern w:val="0"/>
              </w:rPr>
            </w:rPrChange>
          </w:rPr>
          <w:t>中的</w:t>
        </w:r>
        <w:r w:rsidRPr="00B26691">
          <w:rPr>
            <w:rPrChange w:id="1076" w:author="Bill" w:date="2017-02-19T23:46:00Z">
              <w:rPr>
                <w:rFonts w:cs="宋体"/>
                <w:color w:val="333333"/>
                <w:kern w:val="0"/>
              </w:rPr>
            </w:rPrChange>
          </w:rPr>
          <w:t>.classpath</w:t>
        </w:r>
        <w:r w:rsidRPr="00B26691">
          <w:rPr>
            <w:rFonts w:hint="eastAsia"/>
            <w:rPrChange w:id="1077" w:author="Bill" w:date="2017-02-19T23:46:00Z">
              <w:rPr>
                <w:rFonts w:cs="宋体" w:hint="eastAsia"/>
                <w:color w:val="333333"/>
                <w:kern w:val="0"/>
              </w:rPr>
            </w:rPrChange>
          </w:rPr>
          <w:t>文件，</w:t>
        </w:r>
        <w:r w:rsidRPr="00B26691">
          <w:rPr>
            <w:rPrChange w:id="1078" w:author="Bill" w:date="2017-02-19T23:46:00Z">
              <w:rPr>
                <w:rFonts w:cs="宋体"/>
                <w:color w:val="333333"/>
                <w:kern w:val="0"/>
              </w:rPr>
            </w:rPrChange>
          </w:rPr>
          <w:t>Windows</w:t>
        </w:r>
        <w:r w:rsidRPr="00B26691">
          <w:rPr>
            <w:rFonts w:hint="eastAsia"/>
            <w:rPrChange w:id="1079" w:author="Bill" w:date="2017-02-19T23:46:00Z">
              <w:rPr>
                <w:rFonts w:cs="宋体" w:hint="eastAsia"/>
                <w:color w:val="333333"/>
                <w:kern w:val="0"/>
              </w:rPr>
            </w:rPrChange>
          </w:rPr>
          <w:t>生成的缩略图</w:t>
        </w:r>
        <w:r w:rsidRPr="00B26691">
          <w:rPr>
            <w:rPrChange w:id="1080" w:author="Bill" w:date="2017-02-19T23:46:00Z">
              <w:rPr>
                <w:rFonts w:cs="宋体"/>
                <w:color w:val="333333"/>
                <w:kern w:val="0"/>
              </w:rPr>
            </w:rPrChange>
          </w:rPr>
          <w:t>Thumbs.db</w:t>
        </w:r>
        <w:r w:rsidRPr="00B26691">
          <w:rPr>
            <w:rFonts w:hint="eastAsia"/>
            <w:rPrChange w:id="1081" w:author="Bill" w:date="2017-02-19T23:46:00Z">
              <w:rPr>
                <w:rFonts w:cs="宋体" w:hint="eastAsia"/>
                <w:color w:val="333333"/>
                <w:kern w:val="0"/>
              </w:rPr>
            </w:rPrChange>
          </w:rPr>
          <w:t>，项目编译生成的临时文件</w:t>
        </w:r>
        <w:r w:rsidRPr="00B26691">
          <w:rPr>
            <w:rPrChange w:id="1082" w:author="Bill" w:date="2017-02-19T23:46:00Z">
              <w:rPr>
                <w:rFonts w:cs="宋体"/>
                <w:color w:val="333333"/>
                <w:kern w:val="0"/>
              </w:rPr>
            </w:rPrChange>
          </w:rPr>
          <w:t>.obj, .class</w:t>
        </w:r>
        <w:r w:rsidRPr="00B26691">
          <w:rPr>
            <w:rFonts w:hint="eastAsia"/>
            <w:rPrChange w:id="1083" w:author="Bill" w:date="2017-02-19T23:46:00Z">
              <w:rPr>
                <w:rFonts w:cs="宋体" w:hint="eastAsia"/>
                <w:color w:val="333333"/>
                <w:kern w:val="0"/>
              </w:rPr>
            </w:rPrChange>
          </w:rPr>
          <w:t>等等。如果项目中没有进行这方面的配置来强行禁止提交这样的文件，请自觉不要提交这样的文件。提交了这样的文件后，别人在更新后就可能与本地的环境冲突从而影响大家的工作。</w:t>
        </w:r>
      </w:ins>
    </w:p>
    <w:p w:rsidR="008F6CB0" w:rsidRDefault="008F6CB0">
      <w:pPr>
        <w:spacing w:line="288" w:lineRule="auto"/>
        <w:rPr>
          <w:ins w:id="1084" w:author="Bill" w:date="2017-02-19T23:58:00Z"/>
        </w:rPr>
        <w:pPrChange w:id="1085" w:author="Bill" w:date="2017-02-19T23:49:00Z">
          <w:pPr/>
        </w:pPrChange>
      </w:pPr>
    </w:p>
    <w:p w:rsidR="00EE29DC" w:rsidRDefault="008F6CB0">
      <w:pPr>
        <w:pStyle w:val="2"/>
        <w:rPr>
          <w:ins w:id="1086" w:author="Bill" w:date="2017-02-20T00:04:00Z"/>
        </w:rPr>
        <w:pPrChange w:id="1087" w:author="Bill" w:date="2017-02-20T00:03:00Z">
          <w:pPr>
            <w:pStyle w:val="a8"/>
            <w:numPr>
              <w:numId w:val="10"/>
            </w:numPr>
            <w:ind w:left="420" w:firstLineChars="0" w:hanging="420"/>
          </w:pPr>
        </w:pPrChange>
      </w:pPr>
      <w:bookmarkStart w:id="1088" w:name="_Toc475315742"/>
      <w:ins w:id="1089" w:author="Bill" w:date="2017-02-20T00:00:00Z">
        <w:r>
          <w:rPr>
            <w:rFonts w:hint="eastAsia"/>
          </w:rPr>
          <w:t>5.</w:t>
        </w:r>
        <w:r>
          <w:t>8</w:t>
        </w:r>
      </w:ins>
      <w:ins w:id="1090" w:author="Bill" w:date="2017-02-20T00:01:00Z">
        <w:r>
          <w:rPr>
            <w:rFonts w:hint="eastAsia"/>
          </w:rPr>
          <w:t>合</w:t>
        </w:r>
        <w:r>
          <w:t>并</w:t>
        </w:r>
        <w:r>
          <w:rPr>
            <w:rFonts w:hint="eastAsia"/>
          </w:rPr>
          <w:t>代</w:t>
        </w:r>
        <w:r>
          <w:t>码</w:t>
        </w:r>
      </w:ins>
      <w:ins w:id="1091" w:author="Bill" w:date="2017-02-20T00:00:00Z">
        <w:r w:rsidRPr="00384E58">
          <w:t>注意</w:t>
        </w:r>
      </w:ins>
      <w:ins w:id="1092" w:author="Bill" w:date="2017-02-20T00:01:00Z">
        <w:r>
          <w:rPr>
            <w:rFonts w:hint="eastAsia"/>
          </w:rPr>
          <w:t>先</w:t>
        </w:r>
        <w:r>
          <w:t>后顺序</w:t>
        </w:r>
      </w:ins>
      <w:bookmarkEnd w:id="1088"/>
    </w:p>
    <w:p w:rsidR="008F6CB0" w:rsidRDefault="00EE29DC" w:rsidP="00EE29DC">
      <w:pPr>
        <w:spacing w:line="288" w:lineRule="auto"/>
        <w:ind w:firstLineChars="200" w:firstLine="480"/>
        <w:rPr>
          <w:ins w:id="1093" w:author="Bill" w:date="2017-02-19T23:58:00Z"/>
        </w:rPr>
        <w:pPrChange w:id="1094" w:author="Bill" w:date="2017-02-20T00:04:00Z">
          <w:pPr>
            <w:pStyle w:val="a8"/>
            <w:numPr>
              <w:numId w:val="10"/>
            </w:numPr>
            <w:ind w:left="420" w:firstLineChars="0" w:hanging="420"/>
          </w:pPr>
        </w:pPrChange>
      </w:pPr>
      <w:ins w:id="1095" w:author="Bill" w:date="2017-02-20T00:04:00Z">
        <w:r>
          <w:rPr>
            <w:rFonts w:hint="eastAsia"/>
          </w:rPr>
          <w:t>完成</w:t>
        </w:r>
      </w:ins>
      <w:ins w:id="1096" w:author="Bill" w:date="2017-02-20T00:05:00Z">
        <w:r>
          <w:rPr>
            <w:rFonts w:hint="eastAsia"/>
          </w:rPr>
          <w:t>单</w:t>
        </w:r>
        <w:r>
          <w:t>元测试后，</w:t>
        </w:r>
      </w:ins>
      <w:ins w:id="1097" w:author="Bill" w:date="2017-02-19T23:58:00Z">
        <w:r w:rsidR="008F6CB0">
          <w:rPr>
            <w:rFonts w:hint="eastAsia"/>
          </w:rPr>
          <w:t>进行集成测试时，才可合并入主干，如果要自己做集成测试，则可以把主干合并入分支进行测试。</w:t>
        </w:r>
      </w:ins>
    </w:p>
    <w:p w:rsidR="008F6CB0" w:rsidRDefault="008F6CB0" w:rsidP="00EE29DC">
      <w:pPr>
        <w:spacing w:line="288" w:lineRule="auto"/>
        <w:ind w:firstLineChars="200" w:firstLine="480"/>
        <w:rPr>
          <w:ins w:id="1098" w:author="Bill" w:date="2017-02-19T23:58:00Z"/>
        </w:rPr>
        <w:pPrChange w:id="1099" w:author="Bill" w:date="2017-02-20T00:04:00Z">
          <w:pPr>
            <w:pStyle w:val="a8"/>
            <w:numPr>
              <w:numId w:val="10"/>
            </w:numPr>
            <w:ind w:left="420" w:firstLineChars="0" w:hanging="420"/>
          </w:pPr>
        </w:pPrChange>
      </w:pPr>
      <w:ins w:id="1100" w:author="Bill" w:date="2017-02-19T23:58:00Z">
        <w:r>
          <w:rPr>
            <w:rFonts w:hint="eastAsia"/>
          </w:rPr>
          <w:t>在多个分支开发的情况下，后上线的分支必须等前上线的分支合并入主干后测试通过了，再可并入主干</w:t>
        </w:r>
      </w:ins>
      <w:ins w:id="1101" w:author="Bill" w:date="2017-02-20T00:05:00Z">
        <w:r w:rsidR="00EE29DC">
          <w:rPr>
            <w:rFonts w:hint="eastAsia"/>
          </w:rPr>
          <w:t>。</w:t>
        </w:r>
      </w:ins>
    </w:p>
    <w:p w:rsidR="00D47E6B" w:rsidRPr="00D47E6B" w:rsidDel="0060683C" w:rsidRDefault="00D47E6B" w:rsidP="00EE29DC">
      <w:pPr>
        <w:spacing w:line="288" w:lineRule="auto"/>
        <w:ind w:firstLineChars="200" w:firstLine="480"/>
        <w:rPr>
          <w:del w:id="1102" w:author="Bill" w:date="2017-02-19T22:26:00Z"/>
        </w:rPr>
        <w:pPrChange w:id="1103" w:author="Bill" w:date="2017-02-20T00:04:00Z">
          <w:pPr>
            <w:pStyle w:val="1"/>
          </w:pPr>
        </w:pPrChange>
      </w:pPr>
      <w:del w:id="1104" w:author="Bill" w:date="2017-02-19T22:29:00Z">
        <w:r w:rsidDel="0060683C">
          <w:rPr>
            <w:rFonts w:hint="eastAsia"/>
          </w:rPr>
          <w:delText>5</w:delText>
        </w:r>
        <w:r w:rsidDel="0060683C">
          <w:rPr>
            <w:rFonts w:hint="eastAsia"/>
          </w:rPr>
          <w:delText>．</w:delText>
        </w:r>
      </w:del>
      <w:del w:id="1105" w:author="Bill" w:date="2017-02-19T22:26:00Z">
        <w:r w:rsidDel="0060683C">
          <w:rPr>
            <w:rFonts w:hint="eastAsia"/>
          </w:rPr>
          <w:delText>SVN</w:delText>
        </w:r>
        <w:r w:rsidDel="0060683C">
          <w:rPr>
            <w:rFonts w:hint="eastAsia"/>
          </w:rPr>
          <w:delText>常用命令说明</w:delText>
        </w:r>
      </w:del>
    </w:p>
    <w:p w:rsidR="00B71D1E" w:rsidRPr="00B71D1E" w:rsidDel="0060683C" w:rsidRDefault="00B71D1E" w:rsidP="00EE29DC">
      <w:pPr>
        <w:spacing w:line="288" w:lineRule="auto"/>
        <w:ind w:firstLineChars="200" w:firstLine="480"/>
        <w:rPr>
          <w:del w:id="1106" w:author="Bill" w:date="2017-02-19T22:26:00Z"/>
        </w:rPr>
        <w:pPrChange w:id="1107" w:author="Bill" w:date="2017-02-20T00:04:00Z">
          <w:pPr>
            <w:pStyle w:val="2"/>
            <w:spacing w:before="0" w:after="0" w:line="20" w:lineRule="atLeast"/>
          </w:pPr>
        </w:pPrChange>
      </w:pPr>
      <w:del w:id="1108" w:author="Bill" w:date="2017-02-19T22:26:00Z">
        <w:r w:rsidDel="0060683C">
          <w:rPr>
            <w:rFonts w:hint="eastAsia"/>
          </w:rPr>
          <w:delText>svn checkout</w:delText>
        </w:r>
      </w:del>
    </w:p>
    <w:p w:rsidR="007525AE" w:rsidRPr="00B26691" w:rsidDel="0060683C" w:rsidRDefault="007525AE" w:rsidP="00EE29DC">
      <w:pPr>
        <w:spacing w:line="288" w:lineRule="auto"/>
        <w:ind w:firstLineChars="200" w:firstLine="480"/>
        <w:rPr>
          <w:del w:id="1109" w:author="Bill" w:date="2017-02-19T22:26:00Z"/>
          <w:rPrChange w:id="1110" w:author="Bill" w:date="2017-02-19T23:46:00Z">
            <w:rPr>
              <w:del w:id="1111" w:author="Bill" w:date="2017-02-19T22:26:00Z"/>
              <w:rFonts w:ascii="黑体"/>
              <w:sz w:val="32"/>
              <w:szCs w:val="32"/>
            </w:rPr>
          </w:rPrChange>
        </w:rPr>
        <w:pPrChange w:id="1112" w:author="Bill" w:date="2017-02-20T00:04:00Z">
          <w:pPr>
            <w:spacing w:line="0" w:lineRule="atLeast"/>
          </w:pPr>
        </w:pPrChange>
      </w:pPr>
      <w:del w:id="1113" w:author="Bill" w:date="2017-02-19T22:26:00Z">
        <w:r w:rsidRPr="00B26691" w:rsidDel="0060683C">
          <w:rPr>
            <w:rFonts w:hint="eastAsia"/>
            <w:rPrChange w:id="1114" w:author="Bill" w:date="2017-02-19T23:46:00Z">
              <w:rPr>
                <w:rFonts w:ascii="黑体" w:hint="eastAsia"/>
                <w:sz w:val="32"/>
                <w:szCs w:val="32"/>
              </w:rPr>
            </w:rPrChange>
          </w:rPr>
          <w:delText>命令简写</w:delText>
        </w:r>
      </w:del>
    </w:p>
    <w:p w:rsidR="007525AE" w:rsidRPr="00B26691" w:rsidDel="0060683C" w:rsidRDefault="007525AE" w:rsidP="00EE29DC">
      <w:pPr>
        <w:spacing w:line="288" w:lineRule="auto"/>
        <w:ind w:firstLineChars="200" w:firstLine="480"/>
        <w:rPr>
          <w:del w:id="1115" w:author="Bill" w:date="2017-02-19T22:26:00Z"/>
          <w:rPrChange w:id="1116" w:author="Bill" w:date="2017-02-19T23:46:00Z">
            <w:rPr>
              <w:del w:id="1117" w:author="Bill" w:date="2017-02-19T22:26:00Z"/>
              <w:sz w:val="28"/>
              <w:szCs w:val="28"/>
            </w:rPr>
          </w:rPrChange>
        </w:rPr>
        <w:pPrChange w:id="1118" w:author="Bill" w:date="2017-02-20T00:04:00Z">
          <w:pPr>
            <w:spacing w:line="0" w:lineRule="atLeast"/>
          </w:pPr>
        </w:pPrChange>
      </w:pPr>
      <w:del w:id="1119" w:author="Bill" w:date="2017-02-19T22:26:00Z">
        <w:r w:rsidRPr="00B26691" w:rsidDel="0060683C">
          <w:rPr>
            <w:rPrChange w:id="1120" w:author="Bill" w:date="2017-02-19T23:46:00Z">
              <w:rPr>
                <w:sz w:val="28"/>
                <w:szCs w:val="28"/>
              </w:rPr>
            </w:rPrChange>
          </w:rPr>
          <w:delText>svn co</w:delText>
        </w:r>
      </w:del>
    </w:p>
    <w:p w:rsidR="007525AE" w:rsidDel="0060683C" w:rsidRDefault="007525AE" w:rsidP="00EE29DC">
      <w:pPr>
        <w:spacing w:line="288" w:lineRule="auto"/>
        <w:ind w:firstLineChars="200" w:firstLine="480"/>
        <w:rPr>
          <w:del w:id="1121" w:author="Bill" w:date="2017-02-19T22:26:00Z"/>
        </w:rPr>
        <w:pPrChange w:id="1122" w:author="Bill" w:date="2017-02-20T00:04:00Z">
          <w:pPr>
            <w:spacing w:line="20" w:lineRule="atLeast"/>
          </w:pPr>
        </w:pPrChange>
      </w:pPr>
    </w:p>
    <w:p w:rsidR="007525AE" w:rsidRPr="00B26691" w:rsidDel="0060683C" w:rsidRDefault="007525AE" w:rsidP="00EE29DC">
      <w:pPr>
        <w:spacing w:line="288" w:lineRule="auto"/>
        <w:ind w:firstLineChars="200" w:firstLine="480"/>
        <w:rPr>
          <w:del w:id="1123" w:author="Bill" w:date="2017-02-19T22:26:00Z"/>
          <w:rPrChange w:id="1124" w:author="Bill" w:date="2017-02-19T23:46:00Z">
            <w:rPr>
              <w:del w:id="1125" w:author="Bill" w:date="2017-02-19T22:26:00Z"/>
              <w:rFonts w:ascii="黑体"/>
              <w:sz w:val="32"/>
              <w:szCs w:val="32"/>
            </w:rPr>
          </w:rPrChange>
        </w:rPr>
        <w:pPrChange w:id="1126" w:author="Bill" w:date="2017-02-20T00:04:00Z">
          <w:pPr>
            <w:spacing w:line="0" w:lineRule="atLeast"/>
          </w:pPr>
        </w:pPrChange>
      </w:pPr>
      <w:del w:id="1127" w:author="Bill" w:date="2017-02-19T22:26:00Z">
        <w:r w:rsidRPr="00B26691" w:rsidDel="0060683C">
          <w:rPr>
            <w:rFonts w:hint="eastAsia"/>
            <w:rPrChange w:id="1128" w:author="Bill" w:date="2017-02-19T23:46:00Z">
              <w:rPr>
                <w:rFonts w:ascii="黑体" w:hint="eastAsia"/>
                <w:sz w:val="32"/>
                <w:szCs w:val="32"/>
              </w:rPr>
            </w:rPrChange>
          </w:rPr>
          <w:delText>概要</w:delText>
        </w:r>
      </w:del>
    </w:p>
    <w:p w:rsidR="007525AE" w:rsidRPr="00B26691" w:rsidDel="0060683C" w:rsidRDefault="007525AE" w:rsidP="00EE29DC">
      <w:pPr>
        <w:spacing w:line="288" w:lineRule="auto"/>
        <w:ind w:firstLineChars="200" w:firstLine="480"/>
        <w:rPr>
          <w:del w:id="1129" w:author="Bill" w:date="2017-02-19T22:26:00Z"/>
          <w:rPrChange w:id="1130" w:author="Bill" w:date="2017-02-19T23:46:00Z">
            <w:rPr>
              <w:del w:id="1131" w:author="Bill" w:date="2017-02-19T22:26:00Z"/>
              <w:sz w:val="28"/>
              <w:szCs w:val="28"/>
            </w:rPr>
          </w:rPrChange>
        </w:rPr>
        <w:pPrChange w:id="1132" w:author="Bill" w:date="2017-02-20T00:04:00Z">
          <w:pPr>
            <w:spacing w:line="0" w:lineRule="atLeast"/>
          </w:pPr>
        </w:pPrChange>
      </w:pPr>
      <w:del w:id="1133" w:author="Bill" w:date="2017-02-19T22:26:00Z">
        <w:r w:rsidRPr="00B26691" w:rsidDel="0060683C">
          <w:rPr>
            <w:rPrChange w:id="1134" w:author="Bill" w:date="2017-02-19T23:46:00Z">
              <w:rPr>
                <w:sz w:val="28"/>
                <w:szCs w:val="28"/>
              </w:rPr>
            </w:rPrChange>
          </w:rPr>
          <w:delText>svn checkout URL[@REV]... [PATH]</w:delText>
        </w:r>
      </w:del>
    </w:p>
    <w:p w:rsidR="00B71D1E" w:rsidRPr="00B26691" w:rsidDel="0060683C" w:rsidRDefault="00B71D1E" w:rsidP="00EE29DC">
      <w:pPr>
        <w:spacing w:line="288" w:lineRule="auto"/>
        <w:ind w:firstLineChars="200" w:firstLine="480"/>
        <w:rPr>
          <w:del w:id="1135" w:author="Bill" w:date="2017-02-19T22:26:00Z"/>
          <w:rPrChange w:id="1136" w:author="Bill" w:date="2017-02-19T23:46:00Z">
            <w:rPr>
              <w:del w:id="1137" w:author="Bill" w:date="2017-02-19T22:26:00Z"/>
              <w:sz w:val="28"/>
              <w:szCs w:val="28"/>
            </w:rPr>
          </w:rPrChange>
        </w:rPr>
        <w:pPrChange w:id="1138" w:author="Bill" w:date="2017-02-20T00:04:00Z">
          <w:pPr>
            <w:spacing w:line="20" w:lineRule="atLeast"/>
          </w:pPr>
        </w:pPrChange>
      </w:pPr>
    </w:p>
    <w:p w:rsidR="007525AE" w:rsidRPr="00B26691" w:rsidDel="0060683C" w:rsidRDefault="00E65BFE" w:rsidP="00EE29DC">
      <w:pPr>
        <w:spacing w:line="288" w:lineRule="auto"/>
        <w:ind w:firstLineChars="200" w:firstLine="480"/>
        <w:rPr>
          <w:del w:id="1139" w:author="Bill" w:date="2017-02-19T22:26:00Z"/>
          <w:rPrChange w:id="1140" w:author="Bill" w:date="2017-02-19T23:46:00Z">
            <w:rPr>
              <w:del w:id="1141" w:author="Bill" w:date="2017-02-19T22:26:00Z"/>
              <w:rFonts w:ascii="黑体"/>
              <w:sz w:val="32"/>
              <w:szCs w:val="32"/>
            </w:rPr>
          </w:rPrChange>
        </w:rPr>
        <w:pPrChange w:id="1142" w:author="Bill" w:date="2017-02-20T00:04:00Z">
          <w:pPr>
            <w:spacing w:line="0" w:lineRule="atLeast"/>
          </w:pPr>
        </w:pPrChange>
      </w:pPr>
      <w:del w:id="1143" w:author="Bill" w:date="2017-02-19T22:26:00Z">
        <w:r w:rsidRPr="00B26691" w:rsidDel="0060683C">
          <w:rPr>
            <w:rFonts w:hint="eastAsia"/>
            <w:rPrChange w:id="1144" w:author="Bill" w:date="2017-02-19T23:46:00Z">
              <w:rPr>
                <w:rFonts w:ascii="黑体" w:hint="eastAsia"/>
                <w:sz w:val="32"/>
                <w:szCs w:val="32"/>
              </w:rPr>
            </w:rPrChange>
          </w:rPr>
          <w:delText>描述</w:delText>
        </w:r>
      </w:del>
    </w:p>
    <w:p w:rsidR="007525AE" w:rsidRPr="00B11467" w:rsidDel="0060683C" w:rsidRDefault="007525AE" w:rsidP="00EE29DC">
      <w:pPr>
        <w:spacing w:line="288" w:lineRule="auto"/>
        <w:ind w:firstLineChars="200" w:firstLine="480"/>
        <w:rPr>
          <w:del w:id="1145" w:author="Bill" w:date="2017-02-19T22:26:00Z"/>
        </w:rPr>
        <w:pPrChange w:id="1146" w:author="Bill" w:date="2017-02-20T00:04:00Z">
          <w:pPr>
            <w:spacing w:line="0" w:lineRule="atLeast"/>
          </w:pPr>
        </w:pPrChange>
      </w:pPr>
      <w:del w:id="1147" w:author="Bill" w:date="2017-02-19T22:26:00Z">
        <w:r w:rsidRPr="00B11467" w:rsidDel="0060683C">
          <w:rPr>
            <w:rFonts w:hint="eastAsia"/>
          </w:rPr>
          <w:delText>从版本库取出一个工作拷贝。</w:delText>
        </w:r>
      </w:del>
    </w:p>
    <w:p w:rsidR="00B71D1E" w:rsidRPr="00B26691" w:rsidDel="0060683C" w:rsidRDefault="00B71D1E" w:rsidP="00EE29DC">
      <w:pPr>
        <w:spacing w:line="288" w:lineRule="auto"/>
        <w:ind w:firstLineChars="200" w:firstLine="480"/>
        <w:rPr>
          <w:del w:id="1148" w:author="Bill" w:date="2017-02-19T22:26:00Z"/>
          <w:rPrChange w:id="1149" w:author="Bill" w:date="2017-02-19T23:46:00Z">
            <w:rPr>
              <w:del w:id="1150" w:author="Bill" w:date="2017-02-19T22:26:00Z"/>
              <w:sz w:val="28"/>
              <w:szCs w:val="28"/>
            </w:rPr>
          </w:rPrChange>
        </w:rPr>
        <w:pPrChange w:id="1151" w:author="Bill" w:date="2017-02-20T00:04:00Z">
          <w:pPr>
            <w:spacing w:line="20" w:lineRule="atLeast"/>
          </w:pPr>
        </w:pPrChange>
      </w:pPr>
    </w:p>
    <w:p w:rsidR="007525AE" w:rsidRPr="00B26691" w:rsidDel="0060683C" w:rsidRDefault="00E65BFE" w:rsidP="00EE29DC">
      <w:pPr>
        <w:spacing w:line="288" w:lineRule="auto"/>
        <w:ind w:firstLineChars="200" w:firstLine="480"/>
        <w:rPr>
          <w:del w:id="1152" w:author="Bill" w:date="2017-02-19T22:26:00Z"/>
          <w:rPrChange w:id="1153" w:author="Bill" w:date="2017-02-19T23:46:00Z">
            <w:rPr>
              <w:del w:id="1154" w:author="Bill" w:date="2017-02-19T22:26:00Z"/>
              <w:rFonts w:ascii="黑体"/>
              <w:sz w:val="32"/>
              <w:szCs w:val="32"/>
            </w:rPr>
          </w:rPrChange>
        </w:rPr>
        <w:pPrChange w:id="1155" w:author="Bill" w:date="2017-02-20T00:04:00Z">
          <w:pPr>
            <w:spacing w:line="0" w:lineRule="atLeast"/>
          </w:pPr>
        </w:pPrChange>
      </w:pPr>
      <w:del w:id="1156" w:author="Bill" w:date="2017-02-19T22:26:00Z">
        <w:r w:rsidRPr="00B26691" w:rsidDel="0060683C">
          <w:rPr>
            <w:rFonts w:hint="eastAsia"/>
            <w:rPrChange w:id="1157" w:author="Bill" w:date="2017-02-19T23:46:00Z">
              <w:rPr>
                <w:rFonts w:ascii="黑体" w:hint="eastAsia"/>
                <w:sz w:val="32"/>
                <w:szCs w:val="32"/>
              </w:rPr>
            </w:rPrChange>
          </w:rPr>
          <w:delText>改变</w:delText>
        </w:r>
      </w:del>
    </w:p>
    <w:p w:rsidR="007525AE" w:rsidRPr="00B26691" w:rsidDel="0060683C" w:rsidRDefault="007525AE" w:rsidP="00EE29DC">
      <w:pPr>
        <w:spacing w:line="288" w:lineRule="auto"/>
        <w:ind w:firstLineChars="200" w:firstLine="480"/>
        <w:rPr>
          <w:del w:id="1158" w:author="Bill" w:date="2017-02-19T22:26:00Z"/>
          <w:rPrChange w:id="1159" w:author="Bill" w:date="2017-02-19T23:46:00Z">
            <w:rPr>
              <w:del w:id="1160" w:author="Bill" w:date="2017-02-19T22:26:00Z"/>
              <w:sz w:val="28"/>
              <w:szCs w:val="28"/>
            </w:rPr>
          </w:rPrChange>
        </w:rPr>
        <w:pPrChange w:id="1161" w:author="Bill" w:date="2017-02-20T00:04:00Z">
          <w:pPr>
            <w:spacing w:line="0" w:lineRule="atLeast"/>
          </w:pPr>
        </w:pPrChange>
      </w:pPr>
      <w:del w:id="1162" w:author="Bill" w:date="2017-02-19T22:26:00Z">
        <w:r w:rsidRPr="00B26691" w:rsidDel="0060683C">
          <w:rPr>
            <w:rFonts w:hint="eastAsia"/>
            <w:rPrChange w:id="1163" w:author="Bill" w:date="2017-02-19T23:46:00Z">
              <w:rPr>
                <w:rFonts w:hint="eastAsia"/>
                <w:sz w:val="28"/>
                <w:szCs w:val="28"/>
              </w:rPr>
            </w:rPrChange>
          </w:rPr>
          <w:delText>创建一个工作拷贝。</w:delText>
        </w:r>
      </w:del>
    </w:p>
    <w:p w:rsidR="007525AE" w:rsidRPr="007525AE" w:rsidDel="0060683C" w:rsidRDefault="007525AE" w:rsidP="00EE29DC">
      <w:pPr>
        <w:spacing w:line="288" w:lineRule="auto"/>
        <w:ind w:firstLineChars="200" w:firstLine="480"/>
        <w:rPr>
          <w:del w:id="1164" w:author="Bill" w:date="2017-02-19T22:26:00Z"/>
        </w:rPr>
        <w:pPrChange w:id="1165" w:author="Bill" w:date="2017-02-20T00:04:00Z">
          <w:pPr>
            <w:spacing w:line="20" w:lineRule="atLeast"/>
          </w:pPr>
        </w:pPrChange>
      </w:pPr>
    </w:p>
    <w:p w:rsidR="007525AE" w:rsidRPr="00B26691" w:rsidDel="0060683C" w:rsidRDefault="00E65BFE" w:rsidP="00EE29DC">
      <w:pPr>
        <w:spacing w:line="288" w:lineRule="auto"/>
        <w:ind w:firstLineChars="200" w:firstLine="480"/>
        <w:rPr>
          <w:del w:id="1166" w:author="Bill" w:date="2017-02-19T22:26:00Z"/>
          <w:rPrChange w:id="1167" w:author="Bill" w:date="2017-02-19T23:46:00Z">
            <w:rPr>
              <w:del w:id="1168" w:author="Bill" w:date="2017-02-19T22:26:00Z"/>
              <w:rFonts w:ascii="黑体"/>
              <w:sz w:val="32"/>
              <w:szCs w:val="32"/>
            </w:rPr>
          </w:rPrChange>
        </w:rPr>
        <w:pPrChange w:id="1169" w:author="Bill" w:date="2017-02-20T00:04:00Z">
          <w:pPr>
            <w:spacing w:line="20" w:lineRule="atLeast"/>
          </w:pPr>
        </w:pPrChange>
      </w:pPr>
      <w:del w:id="1170" w:author="Bill" w:date="2017-02-19T22:26:00Z">
        <w:r w:rsidRPr="00B26691" w:rsidDel="0060683C">
          <w:rPr>
            <w:rFonts w:hint="eastAsia"/>
            <w:rPrChange w:id="1171" w:author="Bill" w:date="2017-02-19T23:46:00Z">
              <w:rPr>
                <w:rFonts w:ascii="黑体" w:hint="eastAsia"/>
                <w:sz w:val="32"/>
                <w:szCs w:val="32"/>
              </w:rPr>
            </w:rPrChange>
          </w:rPr>
          <w:delText>选项</w:delText>
        </w:r>
        <w:r w:rsidR="007525AE" w:rsidRPr="00B26691" w:rsidDel="0060683C">
          <w:rPr>
            <w:rFonts w:hint="eastAsia"/>
            <w:rPrChange w:id="1172" w:author="Bill" w:date="2017-02-19T23:46:00Z">
              <w:rPr>
                <w:rFonts w:ascii="黑体" w:hint="eastAsia"/>
                <w:sz w:val="32"/>
                <w:szCs w:val="32"/>
              </w:rPr>
            </w:rPrChange>
          </w:rPr>
          <w:delText>：</w:delText>
        </w:r>
      </w:del>
    </w:p>
    <w:p w:rsidR="007525AE" w:rsidRPr="00B26691" w:rsidDel="0060683C" w:rsidRDefault="007525AE" w:rsidP="00EE29DC">
      <w:pPr>
        <w:spacing w:line="288" w:lineRule="auto"/>
        <w:ind w:firstLineChars="200" w:firstLine="480"/>
        <w:rPr>
          <w:del w:id="1173" w:author="Bill" w:date="2017-02-19T22:26:00Z"/>
          <w:rPrChange w:id="1174" w:author="Bill" w:date="2017-02-19T23:46:00Z">
            <w:rPr>
              <w:del w:id="1175" w:author="Bill" w:date="2017-02-19T22:26:00Z"/>
              <w:sz w:val="28"/>
              <w:szCs w:val="28"/>
            </w:rPr>
          </w:rPrChange>
        </w:rPr>
        <w:pPrChange w:id="1176" w:author="Bill" w:date="2017-02-20T00:04:00Z">
          <w:pPr>
            <w:spacing w:line="0" w:lineRule="atLeast"/>
          </w:pPr>
        </w:pPrChange>
      </w:pPr>
      <w:del w:id="1177" w:author="Bill" w:date="2017-02-19T22:26:00Z">
        <w:r w:rsidRPr="00B26691" w:rsidDel="0060683C">
          <w:rPr>
            <w:rPrChange w:id="1178" w:author="Bill" w:date="2017-02-19T23:46:00Z">
              <w:rPr>
                <w:sz w:val="28"/>
                <w:szCs w:val="28"/>
              </w:rPr>
            </w:rPrChange>
          </w:rPr>
          <w:delText>--revision (-r) REV</w:delText>
        </w:r>
      </w:del>
    </w:p>
    <w:p w:rsidR="007525AE" w:rsidRPr="00B26691" w:rsidDel="0060683C" w:rsidRDefault="007525AE" w:rsidP="00EE29DC">
      <w:pPr>
        <w:spacing w:line="288" w:lineRule="auto"/>
        <w:ind w:firstLineChars="200" w:firstLine="480"/>
        <w:rPr>
          <w:del w:id="1179" w:author="Bill" w:date="2017-02-19T22:26:00Z"/>
          <w:rPrChange w:id="1180" w:author="Bill" w:date="2017-02-19T23:46:00Z">
            <w:rPr>
              <w:del w:id="1181" w:author="Bill" w:date="2017-02-19T22:26:00Z"/>
              <w:sz w:val="28"/>
              <w:szCs w:val="28"/>
            </w:rPr>
          </w:rPrChange>
        </w:rPr>
        <w:pPrChange w:id="1182" w:author="Bill" w:date="2017-02-20T00:04:00Z">
          <w:pPr>
            <w:spacing w:line="0" w:lineRule="atLeast"/>
          </w:pPr>
        </w:pPrChange>
      </w:pPr>
      <w:del w:id="1183" w:author="Bill" w:date="2017-02-19T22:26:00Z">
        <w:r w:rsidRPr="00B26691" w:rsidDel="0060683C">
          <w:rPr>
            <w:rPrChange w:id="1184" w:author="Bill" w:date="2017-02-19T23:46:00Z">
              <w:rPr>
                <w:sz w:val="28"/>
                <w:szCs w:val="28"/>
              </w:rPr>
            </w:rPrChange>
          </w:rPr>
          <w:delText>--quiet (-q)</w:delText>
        </w:r>
      </w:del>
    </w:p>
    <w:p w:rsidR="007525AE" w:rsidRPr="00B26691" w:rsidDel="0060683C" w:rsidRDefault="007525AE" w:rsidP="00EE29DC">
      <w:pPr>
        <w:spacing w:line="288" w:lineRule="auto"/>
        <w:ind w:firstLineChars="200" w:firstLine="480"/>
        <w:rPr>
          <w:del w:id="1185" w:author="Bill" w:date="2017-02-19T22:26:00Z"/>
          <w:rPrChange w:id="1186" w:author="Bill" w:date="2017-02-19T23:46:00Z">
            <w:rPr>
              <w:del w:id="1187" w:author="Bill" w:date="2017-02-19T22:26:00Z"/>
              <w:sz w:val="28"/>
              <w:szCs w:val="28"/>
            </w:rPr>
          </w:rPrChange>
        </w:rPr>
        <w:pPrChange w:id="1188" w:author="Bill" w:date="2017-02-20T00:04:00Z">
          <w:pPr>
            <w:spacing w:line="0" w:lineRule="atLeast"/>
          </w:pPr>
        </w:pPrChange>
      </w:pPr>
      <w:del w:id="1189" w:author="Bill" w:date="2017-02-19T22:26:00Z">
        <w:r w:rsidRPr="00B26691" w:rsidDel="0060683C">
          <w:rPr>
            <w:rPrChange w:id="1190" w:author="Bill" w:date="2017-02-19T23:46:00Z">
              <w:rPr>
                <w:sz w:val="28"/>
                <w:szCs w:val="28"/>
              </w:rPr>
            </w:rPrChange>
          </w:rPr>
          <w:delText>--depth ARG</w:delText>
        </w:r>
      </w:del>
    </w:p>
    <w:p w:rsidR="007525AE" w:rsidRPr="00B26691" w:rsidDel="0060683C" w:rsidRDefault="007525AE" w:rsidP="00EE29DC">
      <w:pPr>
        <w:spacing w:line="288" w:lineRule="auto"/>
        <w:ind w:firstLineChars="200" w:firstLine="480"/>
        <w:rPr>
          <w:del w:id="1191" w:author="Bill" w:date="2017-02-19T22:26:00Z"/>
          <w:rPrChange w:id="1192" w:author="Bill" w:date="2017-02-19T23:46:00Z">
            <w:rPr>
              <w:del w:id="1193" w:author="Bill" w:date="2017-02-19T22:26:00Z"/>
              <w:sz w:val="28"/>
              <w:szCs w:val="28"/>
            </w:rPr>
          </w:rPrChange>
        </w:rPr>
        <w:pPrChange w:id="1194" w:author="Bill" w:date="2017-02-20T00:04:00Z">
          <w:pPr>
            <w:spacing w:line="0" w:lineRule="atLeast"/>
          </w:pPr>
        </w:pPrChange>
      </w:pPr>
      <w:del w:id="1195" w:author="Bill" w:date="2017-02-19T22:26:00Z">
        <w:r w:rsidRPr="00B26691" w:rsidDel="0060683C">
          <w:rPr>
            <w:rPrChange w:id="1196" w:author="Bill" w:date="2017-02-19T23:46:00Z">
              <w:rPr>
                <w:sz w:val="28"/>
                <w:szCs w:val="28"/>
              </w:rPr>
            </w:rPrChange>
          </w:rPr>
          <w:delText>--force</w:delText>
        </w:r>
      </w:del>
    </w:p>
    <w:p w:rsidR="007525AE" w:rsidRPr="00B26691" w:rsidDel="0060683C" w:rsidRDefault="007525AE" w:rsidP="00EE29DC">
      <w:pPr>
        <w:spacing w:line="288" w:lineRule="auto"/>
        <w:ind w:firstLineChars="200" w:firstLine="480"/>
        <w:rPr>
          <w:del w:id="1197" w:author="Bill" w:date="2017-02-19T22:26:00Z"/>
          <w:rPrChange w:id="1198" w:author="Bill" w:date="2017-02-19T23:46:00Z">
            <w:rPr>
              <w:del w:id="1199" w:author="Bill" w:date="2017-02-19T22:26:00Z"/>
              <w:sz w:val="28"/>
              <w:szCs w:val="28"/>
            </w:rPr>
          </w:rPrChange>
        </w:rPr>
        <w:pPrChange w:id="1200" w:author="Bill" w:date="2017-02-20T00:04:00Z">
          <w:pPr>
            <w:spacing w:line="0" w:lineRule="atLeast"/>
          </w:pPr>
        </w:pPrChange>
      </w:pPr>
      <w:del w:id="1201" w:author="Bill" w:date="2017-02-19T22:26:00Z">
        <w:r w:rsidRPr="00B26691" w:rsidDel="0060683C">
          <w:rPr>
            <w:rPrChange w:id="1202" w:author="Bill" w:date="2017-02-19T23:46:00Z">
              <w:rPr>
                <w:sz w:val="28"/>
                <w:szCs w:val="28"/>
              </w:rPr>
            </w:rPrChange>
          </w:rPr>
          <w:delText>--accept ARG</w:delText>
        </w:r>
      </w:del>
    </w:p>
    <w:p w:rsidR="007525AE" w:rsidRPr="00B26691" w:rsidDel="0060683C" w:rsidRDefault="007525AE" w:rsidP="00EE29DC">
      <w:pPr>
        <w:spacing w:line="288" w:lineRule="auto"/>
        <w:ind w:firstLineChars="200" w:firstLine="480"/>
        <w:rPr>
          <w:del w:id="1203" w:author="Bill" w:date="2017-02-19T22:26:00Z"/>
          <w:rPrChange w:id="1204" w:author="Bill" w:date="2017-02-19T23:46:00Z">
            <w:rPr>
              <w:del w:id="1205" w:author="Bill" w:date="2017-02-19T22:26:00Z"/>
              <w:sz w:val="28"/>
              <w:szCs w:val="28"/>
            </w:rPr>
          </w:rPrChange>
        </w:rPr>
        <w:pPrChange w:id="1206" w:author="Bill" w:date="2017-02-20T00:04:00Z">
          <w:pPr>
            <w:spacing w:line="0" w:lineRule="atLeast"/>
          </w:pPr>
        </w:pPrChange>
      </w:pPr>
      <w:del w:id="1207" w:author="Bill" w:date="2017-02-19T22:26:00Z">
        <w:r w:rsidRPr="00B26691" w:rsidDel="0060683C">
          <w:rPr>
            <w:rPrChange w:id="1208" w:author="Bill" w:date="2017-02-19T23:46:00Z">
              <w:rPr>
                <w:sz w:val="28"/>
                <w:szCs w:val="28"/>
              </w:rPr>
            </w:rPrChange>
          </w:rPr>
          <w:delText>--username USER</w:delText>
        </w:r>
      </w:del>
    </w:p>
    <w:p w:rsidR="007525AE" w:rsidRPr="00B26691" w:rsidDel="0060683C" w:rsidRDefault="007525AE" w:rsidP="00EE29DC">
      <w:pPr>
        <w:spacing w:line="288" w:lineRule="auto"/>
        <w:ind w:firstLineChars="200" w:firstLine="480"/>
        <w:rPr>
          <w:del w:id="1209" w:author="Bill" w:date="2017-02-19T22:26:00Z"/>
          <w:rPrChange w:id="1210" w:author="Bill" w:date="2017-02-19T23:46:00Z">
            <w:rPr>
              <w:del w:id="1211" w:author="Bill" w:date="2017-02-19T22:26:00Z"/>
              <w:sz w:val="28"/>
              <w:szCs w:val="28"/>
            </w:rPr>
          </w:rPrChange>
        </w:rPr>
        <w:pPrChange w:id="1212" w:author="Bill" w:date="2017-02-20T00:04:00Z">
          <w:pPr>
            <w:spacing w:line="0" w:lineRule="atLeast"/>
          </w:pPr>
        </w:pPrChange>
      </w:pPr>
      <w:del w:id="1213" w:author="Bill" w:date="2017-02-19T22:26:00Z">
        <w:r w:rsidRPr="00B26691" w:rsidDel="0060683C">
          <w:rPr>
            <w:rPrChange w:id="1214" w:author="Bill" w:date="2017-02-19T23:46:00Z">
              <w:rPr>
                <w:sz w:val="28"/>
                <w:szCs w:val="28"/>
              </w:rPr>
            </w:rPrChange>
          </w:rPr>
          <w:delText>--password PASS</w:delText>
        </w:r>
      </w:del>
    </w:p>
    <w:p w:rsidR="007525AE" w:rsidRPr="00B26691" w:rsidDel="0060683C" w:rsidRDefault="007525AE" w:rsidP="00EE29DC">
      <w:pPr>
        <w:spacing w:line="288" w:lineRule="auto"/>
        <w:ind w:firstLineChars="200" w:firstLine="480"/>
        <w:rPr>
          <w:del w:id="1215" w:author="Bill" w:date="2017-02-19T22:26:00Z"/>
          <w:rPrChange w:id="1216" w:author="Bill" w:date="2017-02-19T23:46:00Z">
            <w:rPr>
              <w:del w:id="1217" w:author="Bill" w:date="2017-02-19T22:26:00Z"/>
              <w:sz w:val="28"/>
              <w:szCs w:val="28"/>
            </w:rPr>
          </w:rPrChange>
        </w:rPr>
        <w:pPrChange w:id="1218" w:author="Bill" w:date="2017-02-20T00:04:00Z">
          <w:pPr>
            <w:spacing w:line="0" w:lineRule="atLeast"/>
          </w:pPr>
        </w:pPrChange>
      </w:pPr>
      <w:del w:id="1219" w:author="Bill" w:date="2017-02-19T22:26:00Z">
        <w:r w:rsidRPr="00B26691" w:rsidDel="0060683C">
          <w:rPr>
            <w:rPrChange w:id="1220" w:author="Bill" w:date="2017-02-19T23:46:00Z">
              <w:rPr>
                <w:sz w:val="28"/>
                <w:szCs w:val="28"/>
              </w:rPr>
            </w:rPrChange>
          </w:rPr>
          <w:delText>--no-auth-cache</w:delText>
        </w:r>
      </w:del>
    </w:p>
    <w:p w:rsidR="007525AE" w:rsidRPr="00B26691" w:rsidDel="0060683C" w:rsidRDefault="007525AE" w:rsidP="00EE29DC">
      <w:pPr>
        <w:spacing w:line="288" w:lineRule="auto"/>
        <w:ind w:firstLineChars="200" w:firstLine="480"/>
        <w:rPr>
          <w:del w:id="1221" w:author="Bill" w:date="2017-02-19T22:26:00Z"/>
          <w:rPrChange w:id="1222" w:author="Bill" w:date="2017-02-19T23:46:00Z">
            <w:rPr>
              <w:del w:id="1223" w:author="Bill" w:date="2017-02-19T22:26:00Z"/>
              <w:sz w:val="28"/>
              <w:szCs w:val="28"/>
            </w:rPr>
          </w:rPrChange>
        </w:rPr>
        <w:pPrChange w:id="1224" w:author="Bill" w:date="2017-02-20T00:04:00Z">
          <w:pPr>
            <w:spacing w:line="0" w:lineRule="atLeast"/>
          </w:pPr>
        </w:pPrChange>
      </w:pPr>
      <w:del w:id="1225" w:author="Bill" w:date="2017-02-19T22:26:00Z">
        <w:r w:rsidRPr="00B26691" w:rsidDel="0060683C">
          <w:rPr>
            <w:rPrChange w:id="1226" w:author="Bill" w:date="2017-02-19T23:46:00Z">
              <w:rPr>
                <w:sz w:val="28"/>
                <w:szCs w:val="28"/>
              </w:rPr>
            </w:rPrChange>
          </w:rPr>
          <w:delText>--non-interactive</w:delText>
        </w:r>
      </w:del>
    </w:p>
    <w:p w:rsidR="007525AE" w:rsidRPr="00B26691" w:rsidDel="0060683C" w:rsidRDefault="007525AE" w:rsidP="00EE29DC">
      <w:pPr>
        <w:spacing w:line="288" w:lineRule="auto"/>
        <w:ind w:firstLineChars="200" w:firstLine="480"/>
        <w:rPr>
          <w:del w:id="1227" w:author="Bill" w:date="2017-02-19T22:26:00Z"/>
          <w:rPrChange w:id="1228" w:author="Bill" w:date="2017-02-19T23:46:00Z">
            <w:rPr>
              <w:del w:id="1229" w:author="Bill" w:date="2017-02-19T22:26:00Z"/>
              <w:sz w:val="28"/>
              <w:szCs w:val="28"/>
            </w:rPr>
          </w:rPrChange>
        </w:rPr>
        <w:pPrChange w:id="1230" w:author="Bill" w:date="2017-02-20T00:04:00Z">
          <w:pPr>
            <w:spacing w:line="0" w:lineRule="atLeast"/>
          </w:pPr>
        </w:pPrChange>
      </w:pPr>
      <w:del w:id="1231" w:author="Bill" w:date="2017-02-19T22:26:00Z">
        <w:r w:rsidRPr="00B26691" w:rsidDel="0060683C">
          <w:rPr>
            <w:rPrChange w:id="1232" w:author="Bill" w:date="2017-02-19T23:46:00Z">
              <w:rPr>
                <w:sz w:val="28"/>
                <w:szCs w:val="28"/>
              </w:rPr>
            </w:rPrChange>
          </w:rPr>
          <w:delText>--ignore-externals</w:delText>
        </w:r>
      </w:del>
    </w:p>
    <w:p w:rsidR="00E65BFE" w:rsidRPr="00B26691" w:rsidDel="0060683C" w:rsidRDefault="007525AE" w:rsidP="00EE29DC">
      <w:pPr>
        <w:spacing w:line="288" w:lineRule="auto"/>
        <w:ind w:firstLineChars="200" w:firstLine="480"/>
        <w:rPr>
          <w:del w:id="1233" w:author="Bill" w:date="2017-02-19T22:26:00Z"/>
          <w:rPrChange w:id="1234" w:author="Bill" w:date="2017-02-19T23:46:00Z">
            <w:rPr>
              <w:del w:id="1235" w:author="Bill" w:date="2017-02-19T22:26:00Z"/>
              <w:sz w:val="28"/>
              <w:szCs w:val="28"/>
            </w:rPr>
          </w:rPrChange>
        </w:rPr>
        <w:pPrChange w:id="1236" w:author="Bill" w:date="2017-02-20T00:04:00Z">
          <w:pPr>
            <w:spacing w:line="0" w:lineRule="atLeast"/>
          </w:pPr>
        </w:pPrChange>
      </w:pPr>
      <w:del w:id="1237" w:author="Bill" w:date="2017-02-19T22:26:00Z">
        <w:r w:rsidRPr="00B26691" w:rsidDel="0060683C">
          <w:rPr>
            <w:rPrChange w:id="1238" w:author="Bill" w:date="2017-02-19T23:46:00Z">
              <w:rPr>
                <w:sz w:val="28"/>
                <w:szCs w:val="28"/>
              </w:rPr>
            </w:rPrChange>
          </w:rPr>
          <w:delText>--config-dir DIR</w:delText>
        </w:r>
      </w:del>
    </w:p>
    <w:p w:rsidR="007525AE" w:rsidRPr="007525AE" w:rsidDel="0060683C" w:rsidRDefault="007525AE" w:rsidP="00EE29DC">
      <w:pPr>
        <w:spacing w:line="288" w:lineRule="auto"/>
        <w:ind w:firstLineChars="200" w:firstLine="480"/>
        <w:rPr>
          <w:del w:id="1239" w:author="Bill" w:date="2017-02-19T22:26:00Z"/>
        </w:rPr>
        <w:pPrChange w:id="1240" w:author="Bill" w:date="2017-02-20T00:04:00Z">
          <w:pPr>
            <w:spacing w:line="20" w:lineRule="atLeast"/>
          </w:pPr>
        </w:pPrChange>
      </w:pPr>
    </w:p>
    <w:p w:rsidR="007525AE" w:rsidRPr="00B26691" w:rsidDel="0060683C" w:rsidRDefault="00E65BFE" w:rsidP="00EE29DC">
      <w:pPr>
        <w:spacing w:line="288" w:lineRule="auto"/>
        <w:ind w:firstLineChars="200" w:firstLine="480"/>
        <w:rPr>
          <w:del w:id="1241" w:author="Bill" w:date="2017-02-19T22:26:00Z"/>
          <w:rPrChange w:id="1242" w:author="Bill" w:date="2017-02-19T23:46:00Z">
            <w:rPr>
              <w:del w:id="1243" w:author="Bill" w:date="2017-02-19T22:26:00Z"/>
              <w:rFonts w:ascii="黑体"/>
              <w:sz w:val="32"/>
              <w:szCs w:val="32"/>
            </w:rPr>
          </w:rPrChange>
        </w:rPr>
        <w:pPrChange w:id="1244" w:author="Bill" w:date="2017-02-20T00:04:00Z">
          <w:pPr>
            <w:spacing w:line="0" w:lineRule="atLeast"/>
          </w:pPr>
        </w:pPrChange>
      </w:pPr>
      <w:del w:id="1245" w:author="Bill" w:date="2017-02-19T22:26:00Z">
        <w:r w:rsidRPr="00B26691" w:rsidDel="0060683C">
          <w:rPr>
            <w:rFonts w:hint="eastAsia"/>
            <w:rPrChange w:id="1246" w:author="Bill" w:date="2017-02-19T23:46:00Z">
              <w:rPr>
                <w:rFonts w:ascii="黑体" w:hint="eastAsia"/>
                <w:sz w:val="32"/>
                <w:szCs w:val="32"/>
              </w:rPr>
            </w:rPrChange>
          </w:rPr>
          <w:delText>用途</w:delText>
        </w:r>
        <w:r w:rsidR="007525AE" w:rsidRPr="00B26691" w:rsidDel="0060683C">
          <w:rPr>
            <w:rFonts w:hint="eastAsia"/>
            <w:rPrChange w:id="1247" w:author="Bill" w:date="2017-02-19T23:46:00Z">
              <w:rPr>
                <w:rFonts w:ascii="黑体" w:hint="eastAsia"/>
                <w:sz w:val="32"/>
                <w:szCs w:val="32"/>
              </w:rPr>
            </w:rPrChange>
          </w:rPr>
          <w:delText>：</w:delText>
        </w:r>
      </w:del>
    </w:p>
    <w:p w:rsidR="00E65BFE" w:rsidRPr="00B26691" w:rsidDel="0060683C" w:rsidRDefault="005E6ED0" w:rsidP="00EE29DC">
      <w:pPr>
        <w:spacing w:line="288" w:lineRule="auto"/>
        <w:ind w:firstLineChars="200" w:firstLine="480"/>
        <w:rPr>
          <w:del w:id="1248" w:author="Bill" w:date="2017-02-19T22:26:00Z"/>
          <w:rPrChange w:id="1249" w:author="Bill" w:date="2017-02-19T23:46:00Z">
            <w:rPr>
              <w:del w:id="1250" w:author="Bill" w:date="2017-02-19T22:26:00Z"/>
              <w:sz w:val="28"/>
              <w:szCs w:val="28"/>
            </w:rPr>
          </w:rPrChange>
        </w:rPr>
        <w:pPrChange w:id="1251" w:author="Bill" w:date="2017-02-20T00:04:00Z">
          <w:pPr>
            <w:spacing w:line="0" w:lineRule="atLeast"/>
          </w:pPr>
        </w:pPrChange>
      </w:pPr>
      <w:del w:id="1252"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7525AE" w:rsidRPr="00B26691" w:rsidDel="0060683C">
          <w:rPr>
            <w:rFonts w:hint="eastAsia"/>
            <w:rPrChange w:id="1253" w:author="Bill" w:date="2017-02-19T23:46:00Z">
              <w:rPr>
                <w:rStyle w:val="aa"/>
                <w:rFonts w:hint="eastAsia"/>
                <w:sz w:val="28"/>
                <w:szCs w:val="28"/>
              </w:rPr>
            </w:rPrChange>
          </w:rPr>
          <w:delText>版本控制</w:delText>
        </w:r>
        <w:r w:rsidRPr="00B26691" w:rsidDel="0060683C">
          <w:rPr>
            <w:rPrChange w:id="1254" w:author="Bill" w:date="2017-02-19T23:46:00Z">
              <w:rPr>
                <w:rStyle w:val="aa"/>
                <w:sz w:val="28"/>
                <w:szCs w:val="28"/>
              </w:rPr>
            </w:rPrChange>
          </w:rPr>
          <w:fldChar w:fldCharType="end"/>
        </w:r>
      </w:del>
    </w:p>
    <w:p w:rsidR="007525AE" w:rsidRPr="007525AE" w:rsidDel="0060683C" w:rsidRDefault="007525AE" w:rsidP="00EE29DC">
      <w:pPr>
        <w:spacing w:line="288" w:lineRule="auto"/>
        <w:ind w:firstLineChars="200" w:firstLine="480"/>
        <w:rPr>
          <w:del w:id="1255" w:author="Bill" w:date="2017-02-19T22:26:00Z"/>
        </w:rPr>
        <w:pPrChange w:id="1256" w:author="Bill" w:date="2017-02-20T00:04:00Z">
          <w:pPr>
            <w:spacing w:line="20" w:lineRule="atLeast"/>
          </w:pPr>
        </w:pPrChange>
      </w:pPr>
    </w:p>
    <w:p w:rsidR="00E65BFE" w:rsidRPr="00B26691" w:rsidDel="0060683C" w:rsidRDefault="00E65BFE" w:rsidP="00EE29DC">
      <w:pPr>
        <w:spacing w:line="288" w:lineRule="auto"/>
        <w:ind w:firstLineChars="200" w:firstLine="480"/>
        <w:rPr>
          <w:del w:id="1257" w:author="Bill" w:date="2017-02-19T22:26:00Z"/>
          <w:rPrChange w:id="1258" w:author="Bill" w:date="2017-02-19T23:46:00Z">
            <w:rPr>
              <w:del w:id="1259" w:author="Bill" w:date="2017-02-19T22:26:00Z"/>
              <w:rFonts w:ascii="黑体"/>
              <w:sz w:val="32"/>
              <w:szCs w:val="32"/>
            </w:rPr>
          </w:rPrChange>
        </w:rPr>
        <w:pPrChange w:id="1260" w:author="Bill" w:date="2017-02-20T00:04:00Z">
          <w:pPr>
            <w:spacing w:line="0" w:lineRule="atLeast"/>
          </w:pPr>
        </w:pPrChange>
      </w:pPr>
      <w:del w:id="1261" w:author="Bill" w:date="2017-02-19T22:26:00Z">
        <w:r w:rsidRPr="00B26691" w:rsidDel="0060683C">
          <w:rPr>
            <w:rFonts w:hint="eastAsia"/>
            <w:rPrChange w:id="1262" w:author="Bill" w:date="2017-02-19T23:46:00Z">
              <w:rPr>
                <w:rFonts w:ascii="黑体" w:hint="eastAsia"/>
                <w:sz w:val="32"/>
                <w:szCs w:val="32"/>
              </w:rPr>
            </w:rPrChange>
          </w:rPr>
          <w:delText>例子</w:delText>
        </w:r>
        <w:r w:rsidR="007525AE" w:rsidRPr="00B26691" w:rsidDel="0060683C">
          <w:rPr>
            <w:rFonts w:hint="eastAsia"/>
            <w:rPrChange w:id="1263" w:author="Bill" w:date="2017-02-19T23:46:00Z">
              <w:rPr>
                <w:rFonts w:ascii="黑体" w:hint="eastAsia"/>
                <w:sz w:val="32"/>
                <w:szCs w:val="32"/>
              </w:rPr>
            </w:rPrChange>
          </w:rPr>
          <w:delText>：</w:delText>
        </w:r>
      </w:del>
    </w:p>
    <w:p w:rsidR="007525AE" w:rsidRPr="00B26691" w:rsidDel="0060683C" w:rsidRDefault="007525AE" w:rsidP="00EE29DC">
      <w:pPr>
        <w:spacing w:line="288" w:lineRule="auto"/>
        <w:ind w:firstLineChars="200" w:firstLine="480"/>
        <w:rPr>
          <w:del w:id="1264" w:author="Bill" w:date="2017-02-19T22:26:00Z"/>
          <w:rPrChange w:id="1265" w:author="Bill" w:date="2017-02-19T23:46:00Z">
            <w:rPr>
              <w:del w:id="1266" w:author="Bill" w:date="2017-02-19T22:26:00Z"/>
              <w:sz w:val="28"/>
              <w:szCs w:val="28"/>
            </w:rPr>
          </w:rPrChange>
        </w:rPr>
        <w:pPrChange w:id="1267" w:author="Bill" w:date="2017-02-20T00:04:00Z">
          <w:pPr>
            <w:spacing w:line="0" w:lineRule="atLeast"/>
          </w:pPr>
        </w:pPrChange>
      </w:pPr>
      <w:del w:id="1268" w:author="Bill" w:date="2017-02-19T22:26:00Z">
        <w:r w:rsidRPr="00B26691" w:rsidDel="0060683C">
          <w:rPr>
            <w:rPrChange w:id="1269" w:author="Bill" w:date="2017-02-19T23:46:00Z">
              <w:rPr>
                <w:sz w:val="28"/>
                <w:szCs w:val="28"/>
              </w:rPr>
            </w:rPrChange>
          </w:rPr>
          <w:delText>$ svn co svn://192.168.1.29/apsbat/branches/acc_11.01.26</w:delText>
        </w:r>
      </w:del>
    </w:p>
    <w:p w:rsidR="007525AE" w:rsidRPr="00B26691" w:rsidDel="0060683C" w:rsidRDefault="007525AE" w:rsidP="00EE29DC">
      <w:pPr>
        <w:spacing w:line="288" w:lineRule="auto"/>
        <w:ind w:firstLineChars="200" w:firstLine="480"/>
        <w:rPr>
          <w:del w:id="1270" w:author="Bill" w:date="2017-02-19T22:26:00Z"/>
          <w:rPrChange w:id="1271" w:author="Bill" w:date="2017-02-19T23:46:00Z">
            <w:rPr>
              <w:del w:id="1272" w:author="Bill" w:date="2017-02-19T22:26:00Z"/>
              <w:sz w:val="28"/>
              <w:szCs w:val="28"/>
            </w:rPr>
          </w:rPrChange>
        </w:rPr>
        <w:pPrChange w:id="1273" w:author="Bill" w:date="2017-02-20T00:04:00Z">
          <w:pPr>
            <w:spacing w:line="0" w:lineRule="atLeast"/>
          </w:pPr>
        </w:pPrChange>
      </w:pPr>
      <w:del w:id="1274" w:author="Bill" w:date="2017-02-19T22:26:00Z">
        <w:r w:rsidRPr="00B26691" w:rsidDel="0060683C">
          <w:rPr>
            <w:rPrChange w:id="1275" w:author="Bill" w:date="2017-02-19T23:46:00Z">
              <w:rPr>
                <w:sz w:val="28"/>
                <w:szCs w:val="28"/>
              </w:rPr>
            </w:rPrChange>
          </w:rPr>
          <w:delText>A acc_11.01.26/a</w:delText>
        </w:r>
      </w:del>
    </w:p>
    <w:p w:rsidR="007525AE" w:rsidRPr="00B26691" w:rsidDel="0060683C" w:rsidRDefault="007525AE" w:rsidP="00EE29DC">
      <w:pPr>
        <w:spacing w:line="288" w:lineRule="auto"/>
        <w:ind w:firstLineChars="200" w:firstLine="480"/>
        <w:rPr>
          <w:del w:id="1276" w:author="Bill" w:date="2017-02-19T22:26:00Z"/>
          <w:rPrChange w:id="1277" w:author="Bill" w:date="2017-02-19T23:46:00Z">
            <w:rPr>
              <w:del w:id="1278" w:author="Bill" w:date="2017-02-19T22:26:00Z"/>
              <w:sz w:val="28"/>
              <w:szCs w:val="28"/>
            </w:rPr>
          </w:rPrChange>
        </w:rPr>
        <w:pPrChange w:id="1279" w:author="Bill" w:date="2017-02-20T00:04:00Z">
          <w:pPr>
            <w:spacing w:line="0" w:lineRule="atLeast"/>
          </w:pPr>
        </w:pPrChange>
      </w:pPr>
      <w:del w:id="1280" w:author="Bill" w:date="2017-02-19T22:26:00Z">
        <w:r w:rsidRPr="00B26691" w:rsidDel="0060683C">
          <w:rPr>
            <w:rPrChange w:id="1281" w:author="Bill" w:date="2017-02-19T23:46:00Z">
              <w:rPr>
                <w:sz w:val="28"/>
                <w:szCs w:val="28"/>
              </w:rPr>
            </w:rPrChange>
          </w:rPr>
          <w:delText>A acc_11.01.26/b</w:delText>
        </w:r>
      </w:del>
    </w:p>
    <w:p w:rsidR="007525AE" w:rsidRPr="00B26691" w:rsidDel="0060683C" w:rsidRDefault="007525AE" w:rsidP="00EE29DC">
      <w:pPr>
        <w:spacing w:line="288" w:lineRule="auto"/>
        <w:ind w:firstLineChars="200" w:firstLine="480"/>
        <w:rPr>
          <w:del w:id="1282" w:author="Bill" w:date="2017-02-19T22:26:00Z"/>
          <w:rPrChange w:id="1283" w:author="Bill" w:date="2017-02-19T23:46:00Z">
            <w:rPr>
              <w:del w:id="1284" w:author="Bill" w:date="2017-02-19T22:26:00Z"/>
              <w:sz w:val="28"/>
              <w:szCs w:val="28"/>
            </w:rPr>
          </w:rPrChange>
        </w:rPr>
        <w:pPrChange w:id="1285" w:author="Bill" w:date="2017-02-20T00:04:00Z">
          <w:pPr>
            <w:spacing w:line="0" w:lineRule="atLeast"/>
          </w:pPr>
        </w:pPrChange>
      </w:pPr>
      <w:del w:id="1286" w:author="Bill" w:date="2017-02-19T22:26:00Z">
        <w:r w:rsidRPr="00B26691" w:rsidDel="0060683C">
          <w:rPr>
            <w:rPrChange w:id="1287" w:author="Bill" w:date="2017-02-19T23:46:00Z">
              <w:rPr>
                <w:sz w:val="28"/>
                <w:szCs w:val="28"/>
              </w:rPr>
            </w:rPrChange>
          </w:rPr>
          <w:delText>A acc_11.01.26/c</w:delText>
        </w:r>
      </w:del>
    </w:p>
    <w:p w:rsidR="007525AE" w:rsidRPr="00B26691" w:rsidDel="0060683C" w:rsidRDefault="007525AE" w:rsidP="00EE29DC">
      <w:pPr>
        <w:spacing w:line="288" w:lineRule="auto"/>
        <w:ind w:firstLineChars="200" w:firstLine="480"/>
        <w:rPr>
          <w:del w:id="1288" w:author="Bill" w:date="2017-02-19T22:26:00Z"/>
          <w:rPrChange w:id="1289" w:author="Bill" w:date="2017-02-19T23:46:00Z">
            <w:rPr>
              <w:del w:id="1290" w:author="Bill" w:date="2017-02-19T22:26:00Z"/>
              <w:sz w:val="28"/>
              <w:szCs w:val="28"/>
            </w:rPr>
          </w:rPrChange>
        </w:rPr>
        <w:pPrChange w:id="1291" w:author="Bill" w:date="2017-02-20T00:04:00Z">
          <w:pPr>
            <w:spacing w:line="0" w:lineRule="atLeast"/>
          </w:pPr>
        </w:pPrChange>
      </w:pPr>
      <w:del w:id="1292" w:author="Bill" w:date="2017-02-19T22:26:00Z">
        <w:r w:rsidRPr="00B26691" w:rsidDel="0060683C">
          <w:rPr>
            <w:rPrChange w:id="1293" w:author="Bill" w:date="2017-02-19T23:46:00Z">
              <w:rPr>
                <w:sz w:val="28"/>
                <w:szCs w:val="28"/>
              </w:rPr>
            </w:rPrChange>
          </w:rPr>
          <w:delText>A acc_11.01.26/d</w:delText>
        </w:r>
      </w:del>
    </w:p>
    <w:p w:rsidR="007525AE" w:rsidRPr="00B26691" w:rsidDel="0060683C" w:rsidRDefault="007525AE" w:rsidP="00EE29DC">
      <w:pPr>
        <w:spacing w:line="288" w:lineRule="auto"/>
        <w:ind w:firstLineChars="200" w:firstLine="480"/>
        <w:rPr>
          <w:del w:id="1294" w:author="Bill" w:date="2017-02-19T22:26:00Z"/>
          <w:rPrChange w:id="1295" w:author="Bill" w:date="2017-02-19T23:46:00Z">
            <w:rPr>
              <w:del w:id="1296" w:author="Bill" w:date="2017-02-19T22:26:00Z"/>
              <w:sz w:val="28"/>
              <w:szCs w:val="28"/>
            </w:rPr>
          </w:rPrChange>
        </w:rPr>
        <w:pPrChange w:id="1297" w:author="Bill" w:date="2017-02-20T00:04:00Z">
          <w:pPr>
            <w:spacing w:line="0" w:lineRule="atLeast"/>
          </w:pPr>
        </w:pPrChange>
      </w:pPr>
      <w:del w:id="1298" w:author="Bill" w:date="2017-02-19T22:26:00Z">
        <w:r w:rsidRPr="00B26691" w:rsidDel="0060683C">
          <w:rPr>
            <w:rPrChange w:id="1299" w:author="Bill" w:date="2017-02-19T23:46:00Z">
              <w:rPr>
                <w:sz w:val="28"/>
                <w:szCs w:val="28"/>
              </w:rPr>
            </w:rPrChange>
          </w:rPr>
          <w:delText>Checked out revision 20.</w:delText>
        </w:r>
      </w:del>
    </w:p>
    <w:p w:rsidR="007525AE" w:rsidRPr="00B26691" w:rsidDel="0060683C" w:rsidRDefault="007525AE" w:rsidP="00EE29DC">
      <w:pPr>
        <w:spacing w:line="288" w:lineRule="auto"/>
        <w:ind w:firstLineChars="200" w:firstLine="480"/>
        <w:rPr>
          <w:del w:id="1300" w:author="Bill" w:date="2017-02-19T22:26:00Z"/>
          <w:rPrChange w:id="1301" w:author="Bill" w:date="2017-02-19T23:46:00Z">
            <w:rPr>
              <w:del w:id="1302" w:author="Bill" w:date="2017-02-19T22:26:00Z"/>
              <w:sz w:val="28"/>
              <w:szCs w:val="28"/>
            </w:rPr>
          </w:rPrChange>
        </w:rPr>
        <w:pPrChange w:id="1303" w:author="Bill" w:date="2017-02-20T00:04:00Z">
          <w:pPr>
            <w:spacing w:line="0" w:lineRule="atLeast"/>
          </w:pPr>
        </w:pPrChange>
      </w:pPr>
      <w:del w:id="1304" w:author="Bill" w:date="2017-02-19T22:26:00Z">
        <w:r w:rsidRPr="00B26691" w:rsidDel="0060683C">
          <w:rPr>
            <w:rPrChange w:id="1305" w:author="Bill" w:date="2017-02-19T23:46:00Z">
              <w:rPr>
                <w:sz w:val="28"/>
                <w:szCs w:val="28"/>
              </w:rPr>
            </w:rPrChange>
          </w:rPr>
          <w:delText>$ ls</w:delText>
        </w:r>
      </w:del>
    </w:p>
    <w:p w:rsidR="007525AE" w:rsidRPr="00B26691" w:rsidDel="0060683C" w:rsidRDefault="007525AE" w:rsidP="00EE29DC">
      <w:pPr>
        <w:spacing w:line="288" w:lineRule="auto"/>
        <w:ind w:firstLineChars="200" w:firstLine="480"/>
        <w:rPr>
          <w:del w:id="1306" w:author="Bill" w:date="2017-02-19T22:26:00Z"/>
          <w:rPrChange w:id="1307" w:author="Bill" w:date="2017-02-19T23:46:00Z">
            <w:rPr>
              <w:del w:id="1308" w:author="Bill" w:date="2017-02-19T22:26:00Z"/>
              <w:sz w:val="28"/>
              <w:szCs w:val="28"/>
            </w:rPr>
          </w:rPrChange>
        </w:rPr>
        <w:pPrChange w:id="1309" w:author="Bill" w:date="2017-02-20T00:04:00Z">
          <w:pPr>
            <w:spacing w:line="0" w:lineRule="atLeast"/>
          </w:pPr>
        </w:pPrChange>
      </w:pPr>
      <w:del w:id="1310" w:author="Bill" w:date="2017-02-19T22:26:00Z">
        <w:r w:rsidRPr="00B26691" w:rsidDel="0060683C">
          <w:rPr>
            <w:rPrChange w:id="1311" w:author="Bill" w:date="2017-02-19T23:46:00Z">
              <w:rPr>
                <w:sz w:val="28"/>
                <w:szCs w:val="28"/>
              </w:rPr>
            </w:rPrChange>
          </w:rPr>
          <w:delText>acc_11.01.26</w:delText>
        </w:r>
      </w:del>
    </w:p>
    <w:p w:rsidR="007525AE" w:rsidDel="0060683C" w:rsidRDefault="007525AE" w:rsidP="00EE29DC">
      <w:pPr>
        <w:spacing w:line="288" w:lineRule="auto"/>
        <w:ind w:firstLineChars="200" w:firstLine="480"/>
        <w:rPr>
          <w:del w:id="1312" w:author="Bill" w:date="2017-02-19T22:26:00Z"/>
        </w:rPr>
        <w:pPrChange w:id="1313" w:author="Bill" w:date="2017-02-20T00:04:00Z">
          <w:pPr>
            <w:spacing w:line="20" w:lineRule="atLeast"/>
          </w:pPr>
        </w:pPrChange>
      </w:pPr>
    </w:p>
    <w:p w:rsidR="00E14FA3" w:rsidDel="0060683C" w:rsidRDefault="00B71D1E" w:rsidP="00EE29DC">
      <w:pPr>
        <w:spacing w:line="288" w:lineRule="auto"/>
        <w:ind w:firstLineChars="200" w:firstLine="480"/>
        <w:rPr>
          <w:del w:id="1314" w:author="Bill" w:date="2017-02-19T22:26:00Z"/>
        </w:rPr>
        <w:pPrChange w:id="1315" w:author="Bill" w:date="2017-02-20T00:04:00Z">
          <w:pPr>
            <w:pStyle w:val="2"/>
            <w:spacing w:before="0" w:after="0" w:line="240" w:lineRule="auto"/>
          </w:pPr>
        </w:pPrChange>
      </w:pPr>
      <w:del w:id="1316" w:author="Bill" w:date="2017-02-19T22:26:00Z">
        <w:r w:rsidDel="0060683C">
          <w:rPr>
            <w:rFonts w:hint="eastAsia"/>
          </w:rPr>
          <w:delText>svn commit</w:delText>
        </w:r>
      </w:del>
    </w:p>
    <w:p w:rsidR="00B71D1E" w:rsidRPr="00B26691" w:rsidDel="0060683C" w:rsidRDefault="00B71D1E" w:rsidP="00EE29DC">
      <w:pPr>
        <w:spacing w:line="288" w:lineRule="auto"/>
        <w:ind w:firstLineChars="200" w:firstLine="480"/>
        <w:rPr>
          <w:del w:id="1317" w:author="Bill" w:date="2017-02-19T22:26:00Z"/>
          <w:rPrChange w:id="1318" w:author="Bill" w:date="2017-02-19T23:46:00Z">
            <w:rPr>
              <w:del w:id="1319" w:author="Bill" w:date="2017-02-19T22:26:00Z"/>
              <w:rFonts w:ascii="黑体"/>
              <w:sz w:val="32"/>
              <w:szCs w:val="32"/>
            </w:rPr>
          </w:rPrChange>
        </w:rPr>
        <w:pPrChange w:id="1320" w:author="Bill" w:date="2017-02-20T00:04:00Z">
          <w:pPr>
            <w:spacing w:line="0" w:lineRule="atLeast"/>
          </w:pPr>
        </w:pPrChange>
      </w:pPr>
      <w:del w:id="1321" w:author="Bill" w:date="2017-02-19T22:26:00Z">
        <w:r w:rsidRPr="00B26691" w:rsidDel="0060683C">
          <w:rPr>
            <w:rFonts w:hint="eastAsia"/>
            <w:rPrChange w:id="1322" w:author="Bill" w:date="2017-02-19T23:46:00Z">
              <w:rPr>
                <w:rFonts w:ascii="黑体" w:hint="eastAsia"/>
                <w:sz w:val="32"/>
                <w:szCs w:val="32"/>
              </w:rPr>
            </w:rPrChange>
          </w:rPr>
          <w:delText>命令简写</w:delText>
        </w:r>
      </w:del>
    </w:p>
    <w:p w:rsidR="00B71D1E" w:rsidRPr="00B26691" w:rsidDel="0060683C" w:rsidRDefault="00B71D1E" w:rsidP="00EE29DC">
      <w:pPr>
        <w:spacing w:line="288" w:lineRule="auto"/>
        <w:ind w:firstLineChars="200" w:firstLine="480"/>
        <w:rPr>
          <w:del w:id="1323" w:author="Bill" w:date="2017-02-19T22:26:00Z"/>
          <w:rPrChange w:id="1324" w:author="Bill" w:date="2017-02-19T23:46:00Z">
            <w:rPr>
              <w:del w:id="1325" w:author="Bill" w:date="2017-02-19T22:26:00Z"/>
              <w:sz w:val="28"/>
              <w:szCs w:val="28"/>
            </w:rPr>
          </w:rPrChange>
        </w:rPr>
        <w:pPrChange w:id="1326" w:author="Bill" w:date="2017-02-20T00:04:00Z">
          <w:pPr>
            <w:spacing w:line="0" w:lineRule="atLeast"/>
          </w:pPr>
        </w:pPrChange>
      </w:pPr>
      <w:del w:id="1327" w:author="Bill" w:date="2017-02-19T22:26:00Z">
        <w:r w:rsidRPr="00B26691" w:rsidDel="0060683C">
          <w:rPr>
            <w:rPrChange w:id="1328" w:author="Bill" w:date="2017-02-19T23:46:00Z">
              <w:rPr>
                <w:sz w:val="28"/>
                <w:szCs w:val="28"/>
              </w:rPr>
            </w:rPrChange>
          </w:rPr>
          <w:delText>svn ci</w:delText>
        </w:r>
      </w:del>
    </w:p>
    <w:p w:rsidR="00B71D1E" w:rsidDel="0060683C" w:rsidRDefault="00B71D1E" w:rsidP="00EE29DC">
      <w:pPr>
        <w:spacing w:line="288" w:lineRule="auto"/>
        <w:ind w:firstLineChars="200" w:firstLine="480"/>
        <w:rPr>
          <w:del w:id="1329" w:author="Bill" w:date="2017-02-19T22:26:00Z"/>
        </w:rPr>
        <w:pPrChange w:id="1330" w:author="Bill" w:date="2017-02-20T00:04:00Z">
          <w:pPr>
            <w:spacing w:line="20" w:lineRule="atLeast"/>
          </w:pPr>
        </w:pPrChange>
      </w:pPr>
    </w:p>
    <w:p w:rsidR="00B71D1E" w:rsidRPr="00B26691" w:rsidDel="0060683C" w:rsidRDefault="00B71D1E" w:rsidP="00EE29DC">
      <w:pPr>
        <w:spacing w:line="288" w:lineRule="auto"/>
        <w:ind w:firstLineChars="200" w:firstLine="480"/>
        <w:rPr>
          <w:del w:id="1331" w:author="Bill" w:date="2017-02-19T22:26:00Z"/>
          <w:rPrChange w:id="1332" w:author="Bill" w:date="2017-02-19T23:46:00Z">
            <w:rPr>
              <w:del w:id="1333" w:author="Bill" w:date="2017-02-19T22:26:00Z"/>
              <w:rFonts w:ascii="黑体"/>
              <w:sz w:val="32"/>
              <w:szCs w:val="32"/>
            </w:rPr>
          </w:rPrChange>
        </w:rPr>
        <w:pPrChange w:id="1334" w:author="Bill" w:date="2017-02-20T00:04:00Z">
          <w:pPr>
            <w:spacing w:line="0" w:lineRule="atLeast"/>
          </w:pPr>
        </w:pPrChange>
      </w:pPr>
      <w:del w:id="1335" w:author="Bill" w:date="2017-02-19T22:26:00Z">
        <w:r w:rsidRPr="00B26691" w:rsidDel="0060683C">
          <w:rPr>
            <w:rFonts w:hint="eastAsia"/>
            <w:rPrChange w:id="1336" w:author="Bill" w:date="2017-02-19T23:46:00Z">
              <w:rPr>
                <w:rFonts w:ascii="黑体" w:hint="eastAsia"/>
                <w:sz w:val="32"/>
                <w:szCs w:val="32"/>
              </w:rPr>
            </w:rPrChange>
          </w:rPr>
          <w:delText>概要</w:delText>
        </w:r>
      </w:del>
    </w:p>
    <w:p w:rsidR="00B71D1E" w:rsidRPr="00B26691" w:rsidDel="0060683C" w:rsidRDefault="00B71D1E" w:rsidP="00EE29DC">
      <w:pPr>
        <w:spacing w:line="288" w:lineRule="auto"/>
        <w:ind w:firstLineChars="200" w:firstLine="480"/>
        <w:rPr>
          <w:del w:id="1337" w:author="Bill" w:date="2017-02-19T22:26:00Z"/>
          <w:rPrChange w:id="1338" w:author="Bill" w:date="2017-02-19T23:46:00Z">
            <w:rPr>
              <w:del w:id="1339" w:author="Bill" w:date="2017-02-19T22:26:00Z"/>
              <w:sz w:val="28"/>
              <w:szCs w:val="28"/>
            </w:rPr>
          </w:rPrChange>
        </w:rPr>
        <w:pPrChange w:id="1340" w:author="Bill" w:date="2017-02-20T00:04:00Z">
          <w:pPr>
            <w:spacing w:line="0" w:lineRule="atLeast"/>
          </w:pPr>
        </w:pPrChange>
      </w:pPr>
      <w:del w:id="1341" w:author="Bill" w:date="2017-02-19T22:26:00Z">
        <w:r w:rsidRPr="00B26691" w:rsidDel="0060683C">
          <w:rPr>
            <w:rPrChange w:id="1342" w:author="Bill" w:date="2017-02-19T23:46:00Z">
              <w:rPr>
                <w:sz w:val="28"/>
                <w:szCs w:val="28"/>
              </w:rPr>
            </w:rPrChange>
          </w:rPr>
          <w:delText>svn commit [PATH...]</w:delText>
        </w:r>
      </w:del>
    </w:p>
    <w:p w:rsidR="00E54D71" w:rsidRPr="00B26691" w:rsidDel="0060683C" w:rsidRDefault="00E54D71" w:rsidP="00EE29DC">
      <w:pPr>
        <w:spacing w:line="288" w:lineRule="auto"/>
        <w:ind w:firstLineChars="200" w:firstLine="480"/>
        <w:rPr>
          <w:del w:id="1343" w:author="Bill" w:date="2017-02-19T22:26:00Z"/>
          <w:rPrChange w:id="1344" w:author="Bill" w:date="2017-02-19T23:46:00Z">
            <w:rPr>
              <w:del w:id="1345" w:author="Bill" w:date="2017-02-19T22:26:00Z"/>
              <w:sz w:val="28"/>
              <w:szCs w:val="28"/>
            </w:rPr>
          </w:rPrChange>
        </w:rPr>
        <w:pPrChange w:id="1346" w:author="Bill" w:date="2017-02-20T00:04:00Z">
          <w:pPr>
            <w:spacing w:line="0" w:lineRule="atLeast"/>
          </w:pPr>
        </w:pPrChange>
      </w:pPr>
    </w:p>
    <w:p w:rsidR="00B71D1E" w:rsidRPr="00B26691" w:rsidDel="0060683C" w:rsidRDefault="00B71D1E" w:rsidP="00EE29DC">
      <w:pPr>
        <w:spacing w:line="288" w:lineRule="auto"/>
        <w:ind w:firstLineChars="200" w:firstLine="480"/>
        <w:rPr>
          <w:del w:id="1347" w:author="Bill" w:date="2017-02-19T22:26:00Z"/>
          <w:rPrChange w:id="1348" w:author="Bill" w:date="2017-02-19T23:46:00Z">
            <w:rPr>
              <w:del w:id="1349" w:author="Bill" w:date="2017-02-19T22:26:00Z"/>
              <w:sz w:val="28"/>
              <w:szCs w:val="28"/>
            </w:rPr>
          </w:rPrChange>
        </w:rPr>
        <w:pPrChange w:id="1350" w:author="Bill" w:date="2017-02-20T00:04:00Z">
          <w:pPr>
            <w:spacing w:line="0" w:lineRule="atLeast"/>
          </w:pPr>
        </w:pPrChange>
      </w:pPr>
      <w:del w:id="1351" w:author="Bill" w:date="2017-02-19T22:26:00Z">
        <w:r w:rsidRPr="00B26691" w:rsidDel="0060683C">
          <w:rPr>
            <w:rFonts w:hint="eastAsia"/>
            <w:rPrChange w:id="1352" w:author="Bill" w:date="2017-02-19T23:46:00Z">
              <w:rPr>
                <w:rFonts w:hint="eastAsia"/>
                <w:sz w:val="28"/>
                <w:szCs w:val="28"/>
              </w:rPr>
            </w:rPrChange>
          </w:rPr>
          <w:delText>描述</w:delText>
        </w:r>
      </w:del>
    </w:p>
    <w:p w:rsidR="00B71D1E" w:rsidRPr="00B11467" w:rsidDel="0060683C" w:rsidRDefault="00B71D1E" w:rsidP="00EE29DC">
      <w:pPr>
        <w:spacing w:line="288" w:lineRule="auto"/>
        <w:ind w:firstLineChars="200" w:firstLine="480"/>
        <w:rPr>
          <w:del w:id="1353" w:author="Bill" w:date="2017-02-19T22:26:00Z"/>
        </w:rPr>
        <w:pPrChange w:id="1354" w:author="Bill" w:date="2017-02-20T00:04:00Z">
          <w:pPr>
            <w:spacing w:line="0" w:lineRule="atLeast"/>
          </w:pPr>
        </w:pPrChange>
      </w:pPr>
      <w:del w:id="1355" w:author="Bill" w:date="2017-02-19T22:26:00Z">
        <w:r w:rsidRPr="00B11467" w:rsidDel="0060683C">
          <w:rPr>
            <w:rFonts w:hint="eastAsia"/>
          </w:rPr>
          <w:delText>将修改从工作拷贝发送到版本库。</w:delText>
        </w:r>
      </w:del>
    </w:p>
    <w:p w:rsidR="00E54D71" w:rsidRPr="00B26691" w:rsidDel="0060683C" w:rsidRDefault="00E54D71" w:rsidP="00EE29DC">
      <w:pPr>
        <w:spacing w:line="288" w:lineRule="auto"/>
        <w:ind w:firstLineChars="200" w:firstLine="480"/>
        <w:rPr>
          <w:del w:id="1356" w:author="Bill" w:date="2017-02-19T22:26:00Z"/>
          <w:rPrChange w:id="1357" w:author="Bill" w:date="2017-02-19T23:46:00Z">
            <w:rPr>
              <w:del w:id="1358" w:author="Bill" w:date="2017-02-19T22:26:00Z"/>
              <w:sz w:val="28"/>
              <w:szCs w:val="28"/>
            </w:rPr>
          </w:rPrChange>
        </w:rPr>
        <w:pPrChange w:id="1359" w:author="Bill" w:date="2017-02-20T00:04:00Z">
          <w:pPr>
            <w:spacing w:line="0" w:lineRule="atLeast"/>
          </w:pPr>
        </w:pPrChange>
      </w:pPr>
    </w:p>
    <w:p w:rsidR="00E54D71" w:rsidRPr="00B26691" w:rsidDel="0060683C" w:rsidRDefault="00B71D1E" w:rsidP="00EE29DC">
      <w:pPr>
        <w:spacing w:line="288" w:lineRule="auto"/>
        <w:ind w:firstLineChars="200" w:firstLine="480"/>
        <w:rPr>
          <w:del w:id="1360" w:author="Bill" w:date="2017-02-19T22:26:00Z"/>
          <w:rPrChange w:id="1361" w:author="Bill" w:date="2017-02-19T23:46:00Z">
            <w:rPr>
              <w:del w:id="1362" w:author="Bill" w:date="2017-02-19T22:26:00Z"/>
              <w:rFonts w:ascii="黑体"/>
              <w:sz w:val="32"/>
              <w:szCs w:val="32"/>
            </w:rPr>
          </w:rPrChange>
        </w:rPr>
        <w:pPrChange w:id="1363" w:author="Bill" w:date="2017-02-20T00:04:00Z">
          <w:pPr>
            <w:spacing w:line="0" w:lineRule="atLeast"/>
          </w:pPr>
        </w:pPrChange>
      </w:pPr>
      <w:del w:id="1364" w:author="Bill" w:date="2017-02-19T22:26:00Z">
        <w:r w:rsidRPr="00B26691" w:rsidDel="0060683C">
          <w:rPr>
            <w:rFonts w:hint="eastAsia"/>
            <w:rPrChange w:id="1365" w:author="Bill" w:date="2017-02-19T23:46:00Z">
              <w:rPr>
                <w:rFonts w:ascii="黑体" w:hint="eastAsia"/>
                <w:sz w:val="32"/>
                <w:szCs w:val="32"/>
              </w:rPr>
            </w:rPrChange>
          </w:rPr>
          <w:delText>改变</w:delText>
        </w:r>
      </w:del>
    </w:p>
    <w:p w:rsidR="00B71D1E" w:rsidRPr="00B26691" w:rsidDel="0060683C" w:rsidRDefault="00E54D71" w:rsidP="00EE29DC">
      <w:pPr>
        <w:spacing w:line="288" w:lineRule="auto"/>
        <w:ind w:firstLineChars="200" w:firstLine="480"/>
        <w:rPr>
          <w:del w:id="1366" w:author="Bill" w:date="2017-02-19T22:26:00Z"/>
          <w:rPrChange w:id="1367" w:author="Bill" w:date="2017-02-19T23:46:00Z">
            <w:rPr>
              <w:del w:id="1368" w:author="Bill" w:date="2017-02-19T22:26:00Z"/>
              <w:sz w:val="28"/>
              <w:szCs w:val="28"/>
            </w:rPr>
          </w:rPrChange>
        </w:rPr>
        <w:pPrChange w:id="1369" w:author="Bill" w:date="2017-02-20T00:04:00Z">
          <w:pPr>
            <w:spacing w:line="0" w:lineRule="atLeast"/>
          </w:pPr>
        </w:pPrChange>
      </w:pPr>
      <w:del w:id="1370" w:author="Bill" w:date="2017-02-19T22:26:00Z">
        <w:r w:rsidRPr="00B26691" w:rsidDel="0060683C">
          <w:rPr>
            <w:rFonts w:hint="eastAsia"/>
            <w:rPrChange w:id="1371" w:author="Bill" w:date="2017-02-19T23:46:00Z">
              <w:rPr>
                <w:rFonts w:hint="eastAsia"/>
                <w:sz w:val="28"/>
                <w:szCs w:val="28"/>
              </w:rPr>
            </w:rPrChange>
          </w:rPr>
          <w:delText>工作拷贝，版本库</w:delText>
        </w:r>
      </w:del>
    </w:p>
    <w:p w:rsidR="00B71D1E" w:rsidRPr="007525AE" w:rsidDel="0060683C" w:rsidRDefault="00B71D1E" w:rsidP="00EE29DC">
      <w:pPr>
        <w:spacing w:line="288" w:lineRule="auto"/>
        <w:ind w:firstLineChars="200" w:firstLine="480"/>
        <w:rPr>
          <w:del w:id="1372" w:author="Bill" w:date="2017-02-19T22:26:00Z"/>
        </w:rPr>
        <w:pPrChange w:id="1373" w:author="Bill" w:date="2017-02-20T00:04:00Z">
          <w:pPr>
            <w:spacing w:line="20" w:lineRule="atLeast"/>
          </w:pPr>
        </w:pPrChange>
      </w:pPr>
    </w:p>
    <w:p w:rsidR="00B71D1E" w:rsidRPr="00B26691" w:rsidDel="0060683C" w:rsidRDefault="00B71D1E" w:rsidP="00EE29DC">
      <w:pPr>
        <w:spacing w:line="288" w:lineRule="auto"/>
        <w:ind w:firstLineChars="200" w:firstLine="480"/>
        <w:rPr>
          <w:del w:id="1374" w:author="Bill" w:date="2017-02-19T22:26:00Z"/>
          <w:rPrChange w:id="1375" w:author="Bill" w:date="2017-02-19T23:46:00Z">
            <w:rPr>
              <w:del w:id="1376" w:author="Bill" w:date="2017-02-19T22:26:00Z"/>
              <w:rFonts w:ascii="黑体"/>
              <w:sz w:val="32"/>
              <w:szCs w:val="32"/>
            </w:rPr>
          </w:rPrChange>
        </w:rPr>
        <w:pPrChange w:id="1377" w:author="Bill" w:date="2017-02-20T00:04:00Z">
          <w:pPr>
            <w:spacing w:line="0" w:lineRule="atLeast"/>
          </w:pPr>
        </w:pPrChange>
      </w:pPr>
      <w:del w:id="1378" w:author="Bill" w:date="2017-02-19T22:26:00Z">
        <w:r w:rsidRPr="00B26691" w:rsidDel="0060683C">
          <w:rPr>
            <w:rFonts w:hint="eastAsia"/>
            <w:rPrChange w:id="1379" w:author="Bill" w:date="2017-02-19T23:46:00Z">
              <w:rPr>
                <w:rFonts w:ascii="黑体" w:hint="eastAsia"/>
                <w:sz w:val="32"/>
                <w:szCs w:val="32"/>
              </w:rPr>
            </w:rPrChange>
          </w:rPr>
          <w:delText>选项：</w:delText>
        </w:r>
      </w:del>
    </w:p>
    <w:p w:rsidR="00E54D71" w:rsidRPr="00B26691" w:rsidDel="0060683C" w:rsidRDefault="00E54D71" w:rsidP="00EE29DC">
      <w:pPr>
        <w:spacing w:line="288" w:lineRule="auto"/>
        <w:ind w:firstLineChars="200" w:firstLine="480"/>
        <w:rPr>
          <w:del w:id="1380" w:author="Bill" w:date="2017-02-19T22:26:00Z"/>
          <w:rPrChange w:id="1381" w:author="Bill" w:date="2017-02-19T23:46:00Z">
            <w:rPr>
              <w:del w:id="1382" w:author="Bill" w:date="2017-02-19T22:26:00Z"/>
              <w:sz w:val="28"/>
              <w:szCs w:val="28"/>
            </w:rPr>
          </w:rPrChange>
        </w:rPr>
        <w:pPrChange w:id="1383" w:author="Bill" w:date="2017-02-20T00:04:00Z">
          <w:pPr>
            <w:spacing w:line="0" w:lineRule="atLeast"/>
          </w:pPr>
        </w:pPrChange>
      </w:pPr>
      <w:del w:id="1384" w:author="Bill" w:date="2017-02-19T22:26:00Z">
        <w:r w:rsidRPr="00B26691" w:rsidDel="0060683C">
          <w:rPr>
            <w:rPrChange w:id="1385" w:author="Bill" w:date="2017-02-19T23:46:00Z">
              <w:rPr>
                <w:sz w:val="28"/>
                <w:szCs w:val="28"/>
              </w:rPr>
            </w:rPrChange>
          </w:rPr>
          <w:delText>--message (-m) TEXT</w:delText>
        </w:r>
      </w:del>
    </w:p>
    <w:p w:rsidR="00E54D71" w:rsidRPr="00B26691" w:rsidDel="0060683C" w:rsidRDefault="00E54D71" w:rsidP="00EE29DC">
      <w:pPr>
        <w:spacing w:line="288" w:lineRule="auto"/>
        <w:ind w:firstLineChars="200" w:firstLine="480"/>
        <w:rPr>
          <w:del w:id="1386" w:author="Bill" w:date="2017-02-19T22:26:00Z"/>
          <w:rPrChange w:id="1387" w:author="Bill" w:date="2017-02-19T23:46:00Z">
            <w:rPr>
              <w:del w:id="1388" w:author="Bill" w:date="2017-02-19T22:26:00Z"/>
              <w:sz w:val="28"/>
              <w:szCs w:val="28"/>
            </w:rPr>
          </w:rPrChange>
        </w:rPr>
        <w:pPrChange w:id="1389" w:author="Bill" w:date="2017-02-20T00:04:00Z">
          <w:pPr>
            <w:spacing w:line="0" w:lineRule="atLeast"/>
          </w:pPr>
        </w:pPrChange>
      </w:pPr>
      <w:del w:id="1390" w:author="Bill" w:date="2017-02-19T22:26:00Z">
        <w:r w:rsidRPr="00B26691" w:rsidDel="0060683C">
          <w:rPr>
            <w:rPrChange w:id="1391" w:author="Bill" w:date="2017-02-19T23:46:00Z">
              <w:rPr>
                <w:sz w:val="28"/>
                <w:szCs w:val="28"/>
              </w:rPr>
            </w:rPrChange>
          </w:rPr>
          <w:delText>--file (-F) FILE</w:delText>
        </w:r>
      </w:del>
    </w:p>
    <w:p w:rsidR="00E54D71" w:rsidRPr="00B26691" w:rsidDel="0060683C" w:rsidRDefault="00E54D71" w:rsidP="00EE29DC">
      <w:pPr>
        <w:spacing w:line="288" w:lineRule="auto"/>
        <w:ind w:firstLineChars="200" w:firstLine="480"/>
        <w:rPr>
          <w:del w:id="1392" w:author="Bill" w:date="2017-02-19T22:26:00Z"/>
          <w:rPrChange w:id="1393" w:author="Bill" w:date="2017-02-19T23:46:00Z">
            <w:rPr>
              <w:del w:id="1394" w:author="Bill" w:date="2017-02-19T22:26:00Z"/>
              <w:sz w:val="28"/>
              <w:szCs w:val="28"/>
            </w:rPr>
          </w:rPrChange>
        </w:rPr>
        <w:pPrChange w:id="1395" w:author="Bill" w:date="2017-02-20T00:04:00Z">
          <w:pPr>
            <w:spacing w:line="0" w:lineRule="atLeast"/>
          </w:pPr>
        </w:pPrChange>
      </w:pPr>
      <w:del w:id="1396" w:author="Bill" w:date="2017-02-19T22:26:00Z">
        <w:r w:rsidRPr="00B26691" w:rsidDel="0060683C">
          <w:rPr>
            <w:rPrChange w:id="1397" w:author="Bill" w:date="2017-02-19T23:46:00Z">
              <w:rPr>
                <w:sz w:val="28"/>
                <w:szCs w:val="28"/>
              </w:rPr>
            </w:rPrChange>
          </w:rPr>
          <w:delText>--quiet (-q)</w:delText>
        </w:r>
      </w:del>
    </w:p>
    <w:p w:rsidR="00E54D71" w:rsidRPr="00B26691" w:rsidDel="0060683C" w:rsidRDefault="00E54D71" w:rsidP="00EE29DC">
      <w:pPr>
        <w:spacing w:line="288" w:lineRule="auto"/>
        <w:ind w:firstLineChars="200" w:firstLine="480"/>
        <w:rPr>
          <w:del w:id="1398" w:author="Bill" w:date="2017-02-19T22:26:00Z"/>
          <w:rPrChange w:id="1399" w:author="Bill" w:date="2017-02-19T23:46:00Z">
            <w:rPr>
              <w:del w:id="1400" w:author="Bill" w:date="2017-02-19T22:26:00Z"/>
              <w:sz w:val="28"/>
              <w:szCs w:val="28"/>
            </w:rPr>
          </w:rPrChange>
        </w:rPr>
        <w:pPrChange w:id="1401" w:author="Bill" w:date="2017-02-20T00:04:00Z">
          <w:pPr>
            <w:spacing w:line="0" w:lineRule="atLeast"/>
          </w:pPr>
        </w:pPrChange>
      </w:pPr>
      <w:del w:id="1402" w:author="Bill" w:date="2017-02-19T22:26:00Z">
        <w:r w:rsidRPr="00B26691" w:rsidDel="0060683C">
          <w:rPr>
            <w:rPrChange w:id="1403" w:author="Bill" w:date="2017-02-19T23:46:00Z">
              <w:rPr>
                <w:sz w:val="28"/>
                <w:szCs w:val="28"/>
              </w:rPr>
            </w:rPrChange>
          </w:rPr>
          <w:delText>--no-unlock</w:delText>
        </w:r>
      </w:del>
    </w:p>
    <w:p w:rsidR="00E54D71" w:rsidRPr="00B26691" w:rsidDel="0060683C" w:rsidRDefault="00E54D71" w:rsidP="00EE29DC">
      <w:pPr>
        <w:spacing w:line="288" w:lineRule="auto"/>
        <w:ind w:firstLineChars="200" w:firstLine="480"/>
        <w:rPr>
          <w:del w:id="1404" w:author="Bill" w:date="2017-02-19T22:26:00Z"/>
          <w:rPrChange w:id="1405" w:author="Bill" w:date="2017-02-19T23:46:00Z">
            <w:rPr>
              <w:del w:id="1406" w:author="Bill" w:date="2017-02-19T22:26:00Z"/>
              <w:sz w:val="28"/>
              <w:szCs w:val="28"/>
            </w:rPr>
          </w:rPrChange>
        </w:rPr>
        <w:pPrChange w:id="1407" w:author="Bill" w:date="2017-02-20T00:04:00Z">
          <w:pPr>
            <w:spacing w:line="0" w:lineRule="atLeast"/>
          </w:pPr>
        </w:pPrChange>
      </w:pPr>
      <w:del w:id="1408" w:author="Bill" w:date="2017-02-19T22:26:00Z">
        <w:r w:rsidRPr="00B26691" w:rsidDel="0060683C">
          <w:rPr>
            <w:rPrChange w:id="1409" w:author="Bill" w:date="2017-02-19T23:46:00Z">
              <w:rPr>
                <w:sz w:val="28"/>
                <w:szCs w:val="28"/>
              </w:rPr>
            </w:rPrChange>
          </w:rPr>
          <w:delText>--non-recursive (-N)</w:delText>
        </w:r>
      </w:del>
    </w:p>
    <w:p w:rsidR="00E54D71" w:rsidRPr="00B26691" w:rsidDel="0060683C" w:rsidRDefault="00E54D71" w:rsidP="00EE29DC">
      <w:pPr>
        <w:spacing w:line="288" w:lineRule="auto"/>
        <w:ind w:firstLineChars="200" w:firstLine="480"/>
        <w:rPr>
          <w:del w:id="1410" w:author="Bill" w:date="2017-02-19T22:26:00Z"/>
          <w:rPrChange w:id="1411" w:author="Bill" w:date="2017-02-19T23:46:00Z">
            <w:rPr>
              <w:del w:id="1412" w:author="Bill" w:date="2017-02-19T22:26:00Z"/>
              <w:sz w:val="28"/>
              <w:szCs w:val="28"/>
            </w:rPr>
          </w:rPrChange>
        </w:rPr>
        <w:pPrChange w:id="1413" w:author="Bill" w:date="2017-02-20T00:04:00Z">
          <w:pPr>
            <w:spacing w:line="0" w:lineRule="atLeast"/>
          </w:pPr>
        </w:pPrChange>
      </w:pPr>
      <w:del w:id="1414" w:author="Bill" w:date="2017-02-19T22:26:00Z">
        <w:r w:rsidRPr="00B26691" w:rsidDel="0060683C">
          <w:rPr>
            <w:rPrChange w:id="1415" w:author="Bill" w:date="2017-02-19T23:46:00Z">
              <w:rPr>
                <w:sz w:val="28"/>
                <w:szCs w:val="28"/>
              </w:rPr>
            </w:rPrChange>
          </w:rPr>
          <w:delText>--targets FILENAME</w:delText>
        </w:r>
      </w:del>
    </w:p>
    <w:p w:rsidR="00E54D71" w:rsidRPr="00B26691" w:rsidDel="0060683C" w:rsidRDefault="00E54D71" w:rsidP="00EE29DC">
      <w:pPr>
        <w:spacing w:line="288" w:lineRule="auto"/>
        <w:ind w:firstLineChars="200" w:firstLine="480"/>
        <w:rPr>
          <w:del w:id="1416" w:author="Bill" w:date="2017-02-19T22:26:00Z"/>
          <w:rPrChange w:id="1417" w:author="Bill" w:date="2017-02-19T23:46:00Z">
            <w:rPr>
              <w:del w:id="1418" w:author="Bill" w:date="2017-02-19T22:26:00Z"/>
              <w:sz w:val="28"/>
              <w:szCs w:val="28"/>
            </w:rPr>
          </w:rPrChange>
        </w:rPr>
        <w:pPrChange w:id="1419" w:author="Bill" w:date="2017-02-20T00:04:00Z">
          <w:pPr>
            <w:spacing w:line="0" w:lineRule="atLeast"/>
          </w:pPr>
        </w:pPrChange>
      </w:pPr>
      <w:del w:id="1420" w:author="Bill" w:date="2017-02-19T22:26:00Z">
        <w:r w:rsidRPr="00B26691" w:rsidDel="0060683C">
          <w:rPr>
            <w:rPrChange w:id="1421" w:author="Bill" w:date="2017-02-19T23:46:00Z">
              <w:rPr>
                <w:sz w:val="28"/>
                <w:szCs w:val="28"/>
              </w:rPr>
            </w:rPrChange>
          </w:rPr>
          <w:delText>--force-log</w:delText>
        </w:r>
      </w:del>
    </w:p>
    <w:p w:rsidR="00E54D71" w:rsidRPr="00B26691" w:rsidDel="0060683C" w:rsidRDefault="00E54D71" w:rsidP="00EE29DC">
      <w:pPr>
        <w:spacing w:line="288" w:lineRule="auto"/>
        <w:ind w:firstLineChars="200" w:firstLine="480"/>
        <w:rPr>
          <w:del w:id="1422" w:author="Bill" w:date="2017-02-19T22:26:00Z"/>
          <w:rPrChange w:id="1423" w:author="Bill" w:date="2017-02-19T23:46:00Z">
            <w:rPr>
              <w:del w:id="1424" w:author="Bill" w:date="2017-02-19T22:26:00Z"/>
              <w:sz w:val="28"/>
              <w:szCs w:val="28"/>
            </w:rPr>
          </w:rPrChange>
        </w:rPr>
        <w:pPrChange w:id="1425" w:author="Bill" w:date="2017-02-20T00:04:00Z">
          <w:pPr>
            <w:spacing w:line="0" w:lineRule="atLeast"/>
          </w:pPr>
        </w:pPrChange>
      </w:pPr>
      <w:del w:id="1426" w:author="Bill" w:date="2017-02-19T22:26:00Z">
        <w:r w:rsidRPr="00B26691" w:rsidDel="0060683C">
          <w:rPr>
            <w:rPrChange w:id="1427" w:author="Bill" w:date="2017-02-19T23:46:00Z">
              <w:rPr>
                <w:sz w:val="28"/>
                <w:szCs w:val="28"/>
              </w:rPr>
            </w:rPrChange>
          </w:rPr>
          <w:delText>--username USER</w:delText>
        </w:r>
      </w:del>
    </w:p>
    <w:p w:rsidR="00E54D71" w:rsidRPr="00B26691" w:rsidDel="0060683C" w:rsidRDefault="00E54D71" w:rsidP="00EE29DC">
      <w:pPr>
        <w:spacing w:line="288" w:lineRule="auto"/>
        <w:ind w:firstLineChars="200" w:firstLine="480"/>
        <w:rPr>
          <w:del w:id="1428" w:author="Bill" w:date="2017-02-19T22:26:00Z"/>
          <w:rPrChange w:id="1429" w:author="Bill" w:date="2017-02-19T23:46:00Z">
            <w:rPr>
              <w:del w:id="1430" w:author="Bill" w:date="2017-02-19T22:26:00Z"/>
              <w:sz w:val="28"/>
              <w:szCs w:val="28"/>
            </w:rPr>
          </w:rPrChange>
        </w:rPr>
        <w:pPrChange w:id="1431" w:author="Bill" w:date="2017-02-20T00:04:00Z">
          <w:pPr>
            <w:spacing w:line="0" w:lineRule="atLeast"/>
          </w:pPr>
        </w:pPrChange>
      </w:pPr>
      <w:del w:id="1432" w:author="Bill" w:date="2017-02-19T22:26:00Z">
        <w:r w:rsidRPr="00B26691" w:rsidDel="0060683C">
          <w:rPr>
            <w:rPrChange w:id="1433" w:author="Bill" w:date="2017-02-19T23:46:00Z">
              <w:rPr>
                <w:sz w:val="28"/>
                <w:szCs w:val="28"/>
              </w:rPr>
            </w:rPrChange>
          </w:rPr>
          <w:delText>--password PASS</w:delText>
        </w:r>
      </w:del>
    </w:p>
    <w:p w:rsidR="00E54D71" w:rsidRPr="00B26691" w:rsidDel="0060683C" w:rsidRDefault="00E54D71" w:rsidP="00EE29DC">
      <w:pPr>
        <w:spacing w:line="288" w:lineRule="auto"/>
        <w:ind w:firstLineChars="200" w:firstLine="480"/>
        <w:rPr>
          <w:del w:id="1434" w:author="Bill" w:date="2017-02-19T22:26:00Z"/>
          <w:rPrChange w:id="1435" w:author="Bill" w:date="2017-02-19T23:46:00Z">
            <w:rPr>
              <w:del w:id="1436" w:author="Bill" w:date="2017-02-19T22:26:00Z"/>
              <w:sz w:val="28"/>
              <w:szCs w:val="28"/>
            </w:rPr>
          </w:rPrChange>
        </w:rPr>
        <w:pPrChange w:id="1437" w:author="Bill" w:date="2017-02-20T00:04:00Z">
          <w:pPr>
            <w:spacing w:line="0" w:lineRule="atLeast"/>
          </w:pPr>
        </w:pPrChange>
      </w:pPr>
      <w:del w:id="1438" w:author="Bill" w:date="2017-02-19T22:26:00Z">
        <w:r w:rsidRPr="00B26691" w:rsidDel="0060683C">
          <w:rPr>
            <w:rPrChange w:id="1439" w:author="Bill" w:date="2017-02-19T23:46:00Z">
              <w:rPr>
                <w:sz w:val="28"/>
                <w:szCs w:val="28"/>
              </w:rPr>
            </w:rPrChange>
          </w:rPr>
          <w:delText>--no-auth-cache</w:delText>
        </w:r>
      </w:del>
    </w:p>
    <w:p w:rsidR="00E54D71" w:rsidRPr="00B26691" w:rsidDel="0060683C" w:rsidRDefault="00E54D71" w:rsidP="00EE29DC">
      <w:pPr>
        <w:spacing w:line="288" w:lineRule="auto"/>
        <w:ind w:firstLineChars="200" w:firstLine="480"/>
        <w:rPr>
          <w:del w:id="1440" w:author="Bill" w:date="2017-02-19T22:26:00Z"/>
          <w:rPrChange w:id="1441" w:author="Bill" w:date="2017-02-19T23:46:00Z">
            <w:rPr>
              <w:del w:id="1442" w:author="Bill" w:date="2017-02-19T22:26:00Z"/>
              <w:sz w:val="28"/>
              <w:szCs w:val="28"/>
            </w:rPr>
          </w:rPrChange>
        </w:rPr>
        <w:pPrChange w:id="1443" w:author="Bill" w:date="2017-02-20T00:04:00Z">
          <w:pPr>
            <w:spacing w:line="0" w:lineRule="atLeast"/>
          </w:pPr>
        </w:pPrChange>
      </w:pPr>
      <w:del w:id="1444" w:author="Bill" w:date="2017-02-19T22:26:00Z">
        <w:r w:rsidRPr="00B26691" w:rsidDel="0060683C">
          <w:rPr>
            <w:rPrChange w:id="1445" w:author="Bill" w:date="2017-02-19T23:46:00Z">
              <w:rPr>
                <w:sz w:val="28"/>
                <w:szCs w:val="28"/>
              </w:rPr>
            </w:rPrChange>
          </w:rPr>
          <w:delText>--non-interactive</w:delText>
        </w:r>
      </w:del>
    </w:p>
    <w:p w:rsidR="00E54D71" w:rsidRPr="00B26691" w:rsidDel="0060683C" w:rsidRDefault="00E54D71" w:rsidP="00EE29DC">
      <w:pPr>
        <w:spacing w:line="288" w:lineRule="auto"/>
        <w:ind w:firstLineChars="200" w:firstLine="480"/>
        <w:rPr>
          <w:del w:id="1446" w:author="Bill" w:date="2017-02-19T22:26:00Z"/>
          <w:rPrChange w:id="1447" w:author="Bill" w:date="2017-02-19T23:46:00Z">
            <w:rPr>
              <w:del w:id="1448" w:author="Bill" w:date="2017-02-19T22:26:00Z"/>
              <w:sz w:val="28"/>
              <w:szCs w:val="28"/>
            </w:rPr>
          </w:rPrChange>
        </w:rPr>
        <w:pPrChange w:id="1449" w:author="Bill" w:date="2017-02-20T00:04:00Z">
          <w:pPr>
            <w:spacing w:line="0" w:lineRule="atLeast"/>
          </w:pPr>
        </w:pPrChange>
      </w:pPr>
      <w:del w:id="1450" w:author="Bill" w:date="2017-02-19T22:26:00Z">
        <w:r w:rsidRPr="00B26691" w:rsidDel="0060683C">
          <w:rPr>
            <w:rPrChange w:id="1451" w:author="Bill" w:date="2017-02-19T23:46:00Z">
              <w:rPr>
                <w:sz w:val="28"/>
                <w:szCs w:val="28"/>
              </w:rPr>
            </w:rPrChange>
          </w:rPr>
          <w:delText>--encoding ENC</w:delText>
        </w:r>
      </w:del>
    </w:p>
    <w:p w:rsidR="00B71D1E" w:rsidRPr="00B26691" w:rsidDel="0060683C" w:rsidRDefault="00E54D71" w:rsidP="00EE29DC">
      <w:pPr>
        <w:spacing w:line="288" w:lineRule="auto"/>
        <w:ind w:firstLineChars="200" w:firstLine="480"/>
        <w:rPr>
          <w:del w:id="1452" w:author="Bill" w:date="2017-02-19T22:26:00Z"/>
          <w:rPrChange w:id="1453" w:author="Bill" w:date="2017-02-19T23:46:00Z">
            <w:rPr>
              <w:del w:id="1454" w:author="Bill" w:date="2017-02-19T22:26:00Z"/>
              <w:sz w:val="28"/>
              <w:szCs w:val="28"/>
            </w:rPr>
          </w:rPrChange>
        </w:rPr>
        <w:pPrChange w:id="1455" w:author="Bill" w:date="2017-02-20T00:04:00Z">
          <w:pPr>
            <w:spacing w:line="0" w:lineRule="atLeast"/>
          </w:pPr>
        </w:pPrChange>
      </w:pPr>
      <w:del w:id="1456" w:author="Bill" w:date="2017-02-19T22:26:00Z">
        <w:r w:rsidRPr="00B26691" w:rsidDel="0060683C">
          <w:rPr>
            <w:rPrChange w:id="1457" w:author="Bill" w:date="2017-02-19T23:46:00Z">
              <w:rPr>
                <w:sz w:val="28"/>
                <w:szCs w:val="28"/>
              </w:rPr>
            </w:rPrChange>
          </w:rPr>
          <w:delText>--config-dir DIR</w:delText>
        </w:r>
      </w:del>
    </w:p>
    <w:p w:rsidR="00E54D71" w:rsidRPr="007525AE" w:rsidDel="0060683C" w:rsidRDefault="00E54D71" w:rsidP="00EE29DC">
      <w:pPr>
        <w:spacing w:line="288" w:lineRule="auto"/>
        <w:ind w:firstLineChars="200" w:firstLine="480"/>
        <w:rPr>
          <w:del w:id="1458" w:author="Bill" w:date="2017-02-19T22:26:00Z"/>
        </w:rPr>
        <w:pPrChange w:id="1459" w:author="Bill" w:date="2017-02-20T00:04:00Z">
          <w:pPr>
            <w:spacing w:line="0" w:lineRule="atLeast"/>
          </w:pPr>
        </w:pPrChange>
      </w:pPr>
    </w:p>
    <w:p w:rsidR="00B71D1E" w:rsidRPr="00B26691" w:rsidDel="0060683C" w:rsidRDefault="00B71D1E" w:rsidP="00EE29DC">
      <w:pPr>
        <w:spacing w:line="288" w:lineRule="auto"/>
        <w:ind w:firstLineChars="200" w:firstLine="480"/>
        <w:rPr>
          <w:del w:id="1460" w:author="Bill" w:date="2017-02-19T22:26:00Z"/>
          <w:rPrChange w:id="1461" w:author="Bill" w:date="2017-02-19T23:46:00Z">
            <w:rPr>
              <w:del w:id="1462" w:author="Bill" w:date="2017-02-19T22:26:00Z"/>
              <w:rFonts w:ascii="黑体"/>
              <w:sz w:val="32"/>
              <w:szCs w:val="32"/>
            </w:rPr>
          </w:rPrChange>
        </w:rPr>
        <w:pPrChange w:id="1463" w:author="Bill" w:date="2017-02-20T00:04:00Z">
          <w:pPr>
            <w:spacing w:line="0" w:lineRule="atLeast"/>
          </w:pPr>
        </w:pPrChange>
      </w:pPr>
      <w:del w:id="1464" w:author="Bill" w:date="2017-02-19T22:26:00Z">
        <w:r w:rsidRPr="00B26691" w:rsidDel="0060683C">
          <w:rPr>
            <w:rFonts w:hint="eastAsia"/>
            <w:rPrChange w:id="1465" w:author="Bill" w:date="2017-02-19T23:46:00Z">
              <w:rPr>
                <w:rFonts w:ascii="黑体" w:hint="eastAsia"/>
                <w:sz w:val="32"/>
                <w:szCs w:val="32"/>
              </w:rPr>
            </w:rPrChange>
          </w:rPr>
          <w:delText>用途：</w:delText>
        </w:r>
      </w:del>
    </w:p>
    <w:p w:rsidR="00B71D1E" w:rsidRPr="00B26691" w:rsidDel="0060683C" w:rsidRDefault="005E6ED0" w:rsidP="00EE29DC">
      <w:pPr>
        <w:spacing w:line="288" w:lineRule="auto"/>
        <w:ind w:firstLineChars="200" w:firstLine="480"/>
        <w:rPr>
          <w:del w:id="1466" w:author="Bill" w:date="2017-02-19T22:26:00Z"/>
          <w:rPrChange w:id="1467" w:author="Bill" w:date="2017-02-19T23:46:00Z">
            <w:rPr>
              <w:del w:id="1468" w:author="Bill" w:date="2017-02-19T22:26:00Z"/>
              <w:sz w:val="28"/>
              <w:szCs w:val="28"/>
            </w:rPr>
          </w:rPrChange>
        </w:rPr>
        <w:pPrChange w:id="1469" w:author="Bill" w:date="2017-02-20T00:04:00Z">
          <w:pPr>
            <w:spacing w:line="0" w:lineRule="atLeast"/>
          </w:pPr>
        </w:pPrChange>
      </w:pPr>
      <w:del w:id="1470"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E54D71" w:rsidRPr="00B26691" w:rsidDel="0060683C">
          <w:rPr>
            <w:rFonts w:hint="eastAsia"/>
            <w:rPrChange w:id="1471" w:author="Bill" w:date="2017-02-19T23:46:00Z">
              <w:rPr>
                <w:rStyle w:val="aa"/>
                <w:rFonts w:hint="eastAsia"/>
                <w:sz w:val="28"/>
                <w:szCs w:val="28"/>
              </w:rPr>
            </w:rPrChange>
          </w:rPr>
          <w:delText>版本更新</w:delText>
        </w:r>
        <w:r w:rsidRPr="00B26691" w:rsidDel="0060683C">
          <w:rPr>
            <w:rPrChange w:id="1472" w:author="Bill" w:date="2017-02-19T23:46:00Z">
              <w:rPr>
                <w:rStyle w:val="aa"/>
                <w:sz w:val="28"/>
                <w:szCs w:val="28"/>
              </w:rPr>
            </w:rPrChange>
          </w:rPr>
          <w:fldChar w:fldCharType="end"/>
        </w:r>
      </w:del>
    </w:p>
    <w:p w:rsidR="00B71D1E" w:rsidRPr="007525AE" w:rsidDel="0060683C" w:rsidRDefault="00B71D1E" w:rsidP="00EE29DC">
      <w:pPr>
        <w:spacing w:line="288" w:lineRule="auto"/>
        <w:ind w:firstLineChars="200" w:firstLine="480"/>
        <w:rPr>
          <w:del w:id="1473" w:author="Bill" w:date="2017-02-19T22:26:00Z"/>
        </w:rPr>
        <w:pPrChange w:id="1474" w:author="Bill" w:date="2017-02-20T00:04:00Z">
          <w:pPr>
            <w:spacing w:line="20" w:lineRule="atLeast"/>
          </w:pPr>
        </w:pPrChange>
      </w:pPr>
    </w:p>
    <w:p w:rsidR="00B71D1E" w:rsidRPr="00B26691" w:rsidDel="0060683C" w:rsidRDefault="00B71D1E" w:rsidP="00EE29DC">
      <w:pPr>
        <w:spacing w:line="288" w:lineRule="auto"/>
        <w:ind w:firstLineChars="200" w:firstLine="480"/>
        <w:rPr>
          <w:del w:id="1475" w:author="Bill" w:date="2017-02-19T22:26:00Z"/>
          <w:rPrChange w:id="1476" w:author="Bill" w:date="2017-02-19T23:46:00Z">
            <w:rPr>
              <w:del w:id="1477" w:author="Bill" w:date="2017-02-19T22:26:00Z"/>
              <w:rFonts w:ascii="黑体"/>
              <w:sz w:val="32"/>
              <w:szCs w:val="32"/>
            </w:rPr>
          </w:rPrChange>
        </w:rPr>
        <w:pPrChange w:id="1478" w:author="Bill" w:date="2017-02-20T00:04:00Z">
          <w:pPr>
            <w:spacing w:line="0" w:lineRule="atLeast"/>
          </w:pPr>
        </w:pPrChange>
      </w:pPr>
      <w:del w:id="1479" w:author="Bill" w:date="2017-02-19T22:26:00Z">
        <w:r w:rsidRPr="00B26691" w:rsidDel="0060683C">
          <w:rPr>
            <w:rFonts w:hint="eastAsia"/>
            <w:rPrChange w:id="1480" w:author="Bill" w:date="2017-02-19T23:46:00Z">
              <w:rPr>
                <w:rFonts w:ascii="黑体" w:hint="eastAsia"/>
                <w:sz w:val="32"/>
                <w:szCs w:val="32"/>
              </w:rPr>
            </w:rPrChange>
          </w:rPr>
          <w:delText>例子：</w:delText>
        </w:r>
      </w:del>
    </w:p>
    <w:p w:rsidR="00B71D1E" w:rsidRPr="00B26691" w:rsidDel="0060683C" w:rsidRDefault="00B71D1E" w:rsidP="00EE29DC">
      <w:pPr>
        <w:spacing w:line="288" w:lineRule="auto"/>
        <w:ind w:firstLineChars="200" w:firstLine="480"/>
        <w:rPr>
          <w:del w:id="1481" w:author="Bill" w:date="2017-02-19T22:26:00Z"/>
          <w:rPrChange w:id="1482" w:author="Bill" w:date="2017-02-19T23:46:00Z">
            <w:rPr>
              <w:del w:id="1483" w:author="Bill" w:date="2017-02-19T22:26:00Z"/>
              <w:sz w:val="28"/>
              <w:szCs w:val="28"/>
            </w:rPr>
          </w:rPrChange>
        </w:rPr>
        <w:pPrChange w:id="1484" w:author="Bill" w:date="2017-02-20T00:04:00Z">
          <w:pPr>
            <w:spacing w:line="0" w:lineRule="atLeast"/>
          </w:pPr>
        </w:pPrChange>
      </w:pPr>
      <w:del w:id="1485" w:author="Bill" w:date="2017-02-19T22:26:00Z">
        <w:r w:rsidRPr="00B26691" w:rsidDel="0060683C">
          <w:rPr>
            <w:rPrChange w:id="1486" w:author="Bill" w:date="2017-02-19T23:46:00Z">
              <w:rPr>
                <w:sz w:val="28"/>
                <w:szCs w:val="28"/>
              </w:rPr>
            </w:rPrChange>
          </w:rPr>
          <w:delText xml:space="preserve">$ svn </w:delText>
        </w:r>
        <w:r w:rsidR="00E54D71" w:rsidRPr="00B26691" w:rsidDel="0060683C">
          <w:rPr>
            <w:rPrChange w:id="1487" w:author="Bill" w:date="2017-02-19T23:46:00Z">
              <w:rPr>
                <w:sz w:val="28"/>
                <w:szCs w:val="28"/>
              </w:rPr>
            </w:rPrChange>
          </w:rPr>
          <w:delText>ci –m “</w:delText>
        </w:r>
        <w:r w:rsidR="00E54D71" w:rsidRPr="00B26691" w:rsidDel="0060683C">
          <w:rPr>
            <w:rFonts w:hint="eastAsia"/>
            <w:rPrChange w:id="1488" w:author="Bill" w:date="2017-02-19T23:46:00Z">
              <w:rPr>
                <w:rFonts w:hint="eastAsia"/>
                <w:sz w:val="28"/>
                <w:szCs w:val="28"/>
              </w:rPr>
            </w:rPrChange>
          </w:rPr>
          <w:delText>备注信息</w:delText>
        </w:r>
        <w:r w:rsidR="00E54D71" w:rsidRPr="00B26691" w:rsidDel="0060683C">
          <w:rPr>
            <w:rPrChange w:id="1489" w:author="Bill" w:date="2017-02-19T23:46:00Z">
              <w:rPr>
                <w:sz w:val="28"/>
                <w:szCs w:val="28"/>
              </w:rPr>
            </w:rPrChange>
          </w:rPr>
          <w:delText xml:space="preserve">”  </w:delText>
        </w:r>
      </w:del>
    </w:p>
    <w:p w:rsidR="00B71D1E" w:rsidRPr="00B26691" w:rsidDel="0060683C" w:rsidRDefault="00E54D71" w:rsidP="00EE29DC">
      <w:pPr>
        <w:spacing w:line="288" w:lineRule="auto"/>
        <w:ind w:firstLineChars="200" w:firstLine="480"/>
        <w:rPr>
          <w:del w:id="1490" w:author="Bill" w:date="2017-02-19T22:26:00Z"/>
          <w:rPrChange w:id="1491" w:author="Bill" w:date="2017-02-19T23:46:00Z">
            <w:rPr>
              <w:del w:id="1492" w:author="Bill" w:date="2017-02-19T22:26:00Z"/>
              <w:sz w:val="28"/>
              <w:szCs w:val="28"/>
            </w:rPr>
          </w:rPrChange>
        </w:rPr>
        <w:pPrChange w:id="1493" w:author="Bill" w:date="2017-02-20T00:04:00Z">
          <w:pPr>
            <w:spacing w:line="0" w:lineRule="atLeast"/>
          </w:pPr>
        </w:pPrChange>
      </w:pPr>
      <w:del w:id="1494" w:author="Bill" w:date="2017-02-19T22:26:00Z">
        <w:r w:rsidRPr="00B26691" w:rsidDel="0060683C">
          <w:rPr>
            <w:rPrChange w:id="1495" w:author="Bill" w:date="2017-02-19T23:46:00Z">
              <w:rPr>
                <w:sz w:val="28"/>
                <w:szCs w:val="28"/>
              </w:rPr>
            </w:rPrChange>
          </w:rPr>
          <w:delText xml:space="preserve">Sending </w:delText>
        </w:r>
        <w:r w:rsidR="00B71D1E" w:rsidRPr="00B26691" w:rsidDel="0060683C">
          <w:rPr>
            <w:rPrChange w:id="1496" w:author="Bill" w:date="2017-02-19T23:46:00Z">
              <w:rPr>
                <w:sz w:val="28"/>
                <w:szCs w:val="28"/>
              </w:rPr>
            </w:rPrChange>
          </w:rPr>
          <w:delText xml:space="preserve"> </w:delText>
        </w:r>
        <w:r w:rsidRPr="00B26691" w:rsidDel="0060683C">
          <w:rPr>
            <w:rPrChange w:id="1497" w:author="Bill" w:date="2017-02-19T23:46:00Z">
              <w:rPr>
                <w:sz w:val="28"/>
                <w:szCs w:val="28"/>
              </w:rPr>
            </w:rPrChange>
          </w:rPr>
          <w:delText>e.dll(</w:delText>
        </w:r>
        <w:r w:rsidRPr="00B26691" w:rsidDel="0060683C">
          <w:rPr>
            <w:rFonts w:hint="eastAsia"/>
            <w:rPrChange w:id="1498" w:author="Bill" w:date="2017-02-19T23:46:00Z">
              <w:rPr>
                <w:rFonts w:hint="eastAsia"/>
                <w:sz w:val="28"/>
                <w:szCs w:val="28"/>
              </w:rPr>
            </w:rPrChange>
          </w:rPr>
          <w:delText>修改的文件</w:delText>
        </w:r>
        <w:r w:rsidRPr="00B26691" w:rsidDel="0060683C">
          <w:rPr>
            <w:rPrChange w:id="1499" w:author="Bill" w:date="2017-02-19T23:46:00Z">
              <w:rPr>
                <w:sz w:val="28"/>
                <w:szCs w:val="28"/>
              </w:rPr>
            </w:rPrChange>
          </w:rPr>
          <w:delText>)</w:delText>
        </w:r>
      </w:del>
    </w:p>
    <w:p w:rsidR="00E54D71" w:rsidRPr="00B26691" w:rsidDel="0060683C" w:rsidRDefault="00E54D71" w:rsidP="00EE29DC">
      <w:pPr>
        <w:spacing w:line="288" w:lineRule="auto"/>
        <w:ind w:firstLineChars="200" w:firstLine="480"/>
        <w:rPr>
          <w:del w:id="1500" w:author="Bill" w:date="2017-02-19T22:26:00Z"/>
          <w:rPrChange w:id="1501" w:author="Bill" w:date="2017-02-19T23:46:00Z">
            <w:rPr>
              <w:del w:id="1502" w:author="Bill" w:date="2017-02-19T22:26:00Z"/>
              <w:sz w:val="28"/>
              <w:szCs w:val="28"/>
            </w:rPr>
          </w:rPrChange>
        </w:rPr>
        <w:pPrChange w:id="1503" w:author="Bill" w:date="2017-02-20T00:04:00Z">
          <w:pPr>
            <w:spacing w:line="0" w:lineRule="atLeast"/>
          </w:pPr>
        </w:pPrChange>
      </w:pPr>
      <w:del w:id="1504" w:author="Bill" w:date="2017-02-19T22:26:00Z">
        <w:r w:rsidRPr="00B26691" w:rsidDel="0060683C">
          <w:rPr>
            <w:rPrChange w:id="1505" w:author="Bill" w:date="2017-02-19T23:46:00Z">
              <w:rPr>
                <w:sz w:val="28"/>
                <w:szCs w:val="28"/>
              </w:rPr>
            </w:rPrChange>
          </w:rPr>
          <w:delText>Transmitting file data.</w:delText>
        </w:r>
      </w:del>
    </w:p>
    <w:p w:rsidR="00B71D1E" w:rsidRPr="00B26691" w:rsidDel="0060683C" w:rsidRDefault="00E54D71" w:rsidP="00EE29DC">
      <w:pPr>
        <w:spacing w:line="288" w:lineRule="auto"/>
        <w:ind w:firstLineChars="200" w:firstLine="480"/>
        <w:rPr>
          <w:del w:id="1506" w:author="Bill" w:date="2017-02-19T22:26:00Z"/>
          <w:rPrChange w:id="1507" w:author="Bill" w:date="2017-02-19T23:46:00Z">
            <w:rPr>
              <w:del w:id="1508" w:author="Bill" w:date="2017-02-19T22:26:00Z"/>
              <w:sz w:val="28"/>
              <w:szCs w:val="28"/>
            </w:rPr>
          </w:rPrChange>
        </w:rPr>
        <w:pPrChange w:id="1509" w:author="Bill" w:date="2017-02-20T00:04:00Z">
          <w:pPr>
            <w:spacing w:line="0" w:lineRule="atLeast"/>
          </w:pPr>
        </w:pPrChange>
      </w:pPr>
      <w:del w:id="1510" w:author="Bill" w:date="2017-02-19T22:26:00Z">
        <w:r w:rsidRPr="00B26691" w:rsidDel="0060683C">
          <w:rPr>
            <w:rPrChange w:id="1511" w:author="Bill" w:date="2017-02-19T23:46:00Z">
              <w:rPr>
                <w:sz w:val="28"/>
                <w:szCs w:val="28"/>
              </w:rPr>
            </w:rPrChange>
          </w:rPr>
          <w:delText>Committed</w:delText>
        </w:r>
        <w:r w:rsidR="00B71D1E" w:rsidRPr="00B26691" w:rsidDel="0060683C">
          <w:rPr>
            <w:rPrChange w:id="1512" w:author="Bill" w:date="2017-02-19T23:46:00Z">
              <w:rPr>
                <w:sz w:val="28"/>
                <w:szCs w:val="28"/>
              </w:rPr>
            </w:rPrChange>
          </w:rPr>
          <w:delText xml:space="preserve"> </w:delText>
        </w:r>
        <w:r w:rsidRPr="00B26691" w:rsidDel="0060683C">
          <w:rPr>
            <w:rPrChange w:id="1513" w:author="Bill" w:date="2017-02-19T23:46:00Z">
              <w:rPr>
                <w:sz w:val="28"/>
                <w:szCs w:val="28"/>
              </w:rPr>
            </w:rPrChange>
          </w:rPr>
          <w:delText>revision 21</w:delText>
        </w:r>
        <w:r w:rsidR="00B71D1E" w:rsidRPr="00B26691" w:rsidDel="0060683C">
          <w:rPr>
            <w:rPrChange w:id="1514" w:author="Bill" w:date="2017-02-19T23:46:00Z">
              <w:rPr>
                <w:sz w:val="28"/>
                <w:szCs w:val="28"/>
              </w:rPr>
            </w:rPrChange>
          </w:rPr>
          <w:delText>.</w:delText>
        </w:r>
      </w:del>
    </w:p>
    <w:p w:rsidR="007525AE" w:rsidRPr="00B26691" w:rsidDel="0060683C" w:rsidRDefault="007525AE" w:rsidP="00EE29DC">
      <w:pPr>
        <w:spacing w:line="288" w:lineRule="auto"/>
        <w:ind w:firstLineChars="200" w:firstLine="480"/>
        <w:rPr>
          <w:del w:id="1515" w:author="Bill" w:date="2017-02-19T22:26:00Z"/>
          <w:rPrChange w:id="1516" w:author="Bill" w:date="2017-02-19T23:46:00Z">
            <w:rPr>
              <w:del w:id="1517" w:author="Bill" w:date="2017-02-19T22:26:00Z"/>
              <w:rFonts w:ascii="黑体"/>
              <w:szCs w:val="28"/>
            </w:rPr>
          </w:rPrChange>
        </w:rPr>
        <w:pPrChange w:id="1518" w:author="Bill" w:date="2017-02-20T00:04:00Z">
          <w:pPr/>
        </w:pPrChange>
      </w:pPr>
    </w:p>
    <w:p w:rsidR="00E14FA3" w:rsidDel="0060683C" w:rsidRDefault="00E14FA3" w:rsidP="00EE29DC">
      <w:pPr>
        <w:spacing w:line="288" w:lineRule="auto"/>
        <w:ind w:firstLineChars="200" w:firstLine="480"/>
        <w:rPr>
          <w:del w:id="1519" w:author="Bill" w:date="2017-02-19T22:26:00Z"/>
        </w:rPr>
        <w:pPrChange w:id="1520" w:author="Bill" w:date="2017-02-20T00:04:00Z">
          <w:pPr>
            <w:pStyle w:val="2"/>
          </w:pPr>
        </w:pPrChange>
      </w:pPr>
      <w:del w:id="1521" w:author="Bill" w:date="2017-02-19T22:26:00Z">
        <w:r w:rsidDel="0060683C">
          <w:rPr>
            <w:rFonts w:hint="eastAsia"/>
          </w:rPr>
          <w:delText>svn up</w:delText>
        </w:r>
        <w:r w:rsidR="00B11467" w:rsidDel="0060683C">
          <w:rPr>
            <w:rFonts w:hint="eastAsia"/>
          </w:rPr>
          <w:delText>date</w:delText>
        </w:r>
      </w:del>
    </w:p>
    <w:p w:rsidR="008A43F2" w:rsidRPr="00B26691" w:rsidDel="0060683C" w:rsidRDefault="008A43F2" w:rsidP="00EE29DC">
      <w:pPr>
        <w:spacing w:line="288" w:lineRule="auto"/>
        <w:ind w:firstLineChars="200" w:firstLine="480"/>
        <w:rPr>
          <w:del w:id="1522" w:author="Bill" w:date="2017-02-19T22:26:00Z"/>
          <w:rPrChange w:id="1523" w:author="Bill" w:date="2017-02-19T23:46:00Z">
            <w:rPr>
              <w:del w:id="1524" w:author="Bill" w:date="2017-02-19T22:26:00Z"/>
              <w:rFonts w:ascii="黑体"/>
              <w:sz w:val="32"/>
              <w:szCs w:val="32"/>
            </w:rPr>
          </w:rPrChange>
        </w:rPr>
        <w:pPrChange w:id="1525" w:author="Bill" w:date="2017-02-20T00:04:00Z">
          <w:pPr>
            <w:spacing w:line="0" w:lineRule="atLeast"/>
          </w:pPr>
        </w:pPrChange>
      </w:pPr>
      <w:del w:id="1526" w:author="Bill" w:date="2017-02-19T22:26:00Z">
        <w:r w:rsidRPr="00B26691" w:rsidDel="0060683C">
          <w:rPr>
            <w:rFonts w:hint="eastAsia"/>
            <w:rPrChange w:id="1527" w:author="Bill" w:date="2017-02-19T23:46:00Z">
              <w:rPr>
                <w:rFonts w:ascii="黑体" w:hint="eastAsia"/>
                <w:sz w:val="32"/>
                <w:szCs w:val="32"/>
              </w:rPr>
            </w:rPrChange>
          </w:rPr>
          <w:delText>命令简写</w:delText>
        </w:r>
      </w:del>
    </w:p>
    <w:p w:rsidR="008A43F2" w:rsidRPr="00B26691" w:rsidDel="0060683C" w:rsidRDefault="00B11467" w:rsidP="00EE29DC">
      <w:pPr>
        <w:spacing w:line="288" w:lineRule="auto"/>
        <w:ind w:firstLineChars="200" w:firstLine="480"/>
        <w:rPr>
          <w:del w:id="1528" w:author="Bill" w:date="2017-02-19T22:26:00Z"/>
          <w:rPrChange w:id="1529" w:author="Bill" w:date="2017-02-19T23:46:00Z">
            <w:rPr>
              <w:del w:id="1530" w:author="Bill" w:date="2017-02-19T22:26:00Z"/>
              <w:sz w:val="28"/>
              <w:szCs w:val="28"/>
            </w:rPr>
          </w:rPrChange>
        </w:rPr>
        <w:pPrChange w:id="1531" w:author="Bill" w:date="2017-02-20T00:04:00Z">
          <w:pPr>
            <w:spacing w:line="0" w:lineRule="atLeast"/>
          </w:pPr>
        </w:pPrChange>
      </w:pPr>
      <w:del w:id="1532" w:author="Bill" w:date="2017-02-19T22:26:00Z">
        <w:r w:rsidRPr="00B26691" w:rsidDel="0060683C">
          <w:rPr>
            <w:rPrChange w:id="1533" w:author="Bill" w:date="2017-02-19T23:46:00Z">
              <w:rPr>
                <w:sz w:val="28"/>
                <w:szCs w:val="28"/>
              </w:rPr>
            </w:rPrChange>
          </w:rPr>
          <w:delText>svn up</w:delText>
        </w:r>
      </w:del>
    </w:p>
    <w:p w:rsidR="008A43F2" w:rsidDel="0060683C" w:rsidRDefault="008A43F2" w:rsidP="00EE29DC">
      <w:pPr>
        <w:spacing w:line="288" w:lineRule="auto"/>
        <w:ind w:firstLineChars="200" w:firstLine="480"/>
        <w:rPr>
          <w:del w:id="1534" w:author="Bill" w:date="2017-02-19T22:26:00Z"/>
        </w:rPr>
        <w:pPrChange w:id="1535" w:author="Bill" w:date="2017-02-20T00:04:00Z">
          <w:pPr>
            <w:spacing w:line="20" w:lineRule="atLeast"/>
          </w:pPr>
        </w:pPrChange>
      </w:pPr>
    </w:p>
    <w:p w:rsidR="008A43F2" w:rsidRPr="00B26691" w:rsidDel="0060683C" w:rsidRDefault="008A43F2" w:rsidP="00EE29DC">
      <w:pPr>
        <w:spacing w:line="288" w:lineRule="auto"/>
        <w:ind w:firstLineChars="200" w:firstLine="480"/>
        <w:rPr>
          <w:del w:id="1536" w:author="Bill" w:date="2017-02-19T22:26:00Z"/>
          <w:rPrChange w:id="1537" w:author="Bill" w:date="2017-02-19T23:46:00Z">
            <w:rPr>
              <w:del w:id="1538" w:author="Bill" w:date="2017-02-19T22:26:00Z"/>
              <w:rFonts w:ascii="黑体"/>
              <w:sz w:val="32"/>
              <w:szCs w:val="32"/>
            </w:rPr>
          </w:rPrChange>
        </w:rPr>
        <w:pPrChange w:id="1539" w:author="Bill" w:date="2017-02-20T00:04:00Z">
          <w:pPr>
            <w:spacing w:line="0" w:lineRule="atLeast"/>
          </w:pPr>
        </w:pPrChange>
      </w:pPr>
      <w:del w:id="1540" w:author="Bill" w:date="2017-02-19T22:26:00Z">
        <w:r w:rsidRPr="00B26691" w:rsidDel="0060683C">
          <w:rPr>
            <w:rFonts w:hint="eastAsia"/>
            <w:rPrChange w:id="1541" w:author="Bill" w:date="2017-02-19T23:46:00Z">
              <w:rPr>
                <w:rFonts w:ascii="黑体" w:hint="eastAsia"/>
                <w:sz w:val="32"/>
                <w:szCs w:val="32"/>
              </w:rPr>
            </w:rPrChange>
          </w:rPr>
          <w:delText>概要</w:delText>
        </w:r>
      </w:del>
    </w:p>
    <w:p w:rsidR="008A43F2" w:rsidRPr="00B26691" w:rsidDel="0060683C" w:rsidRDefault="008A43F2" w:rsidP="00EE29DC">
      <w:pPr>
        <w:spacing w:line="288" w:lineRule="auto"/>
        <w:ind w:firstLineChars="200" w:firstLine="480"/>
        <w:rPr>
          <w:del w:id="1542" w:author="Bill" w:date="2017-02-19T22:26:00Z"/>
          <w:rPrChange w:id="1543" w:author="Bill" w:date="2017-02-19T23:46:00Z">
            <w:rPr>
              <w:del w:id="1544" w:author="Bill" w:date="2017-02-19T22:26:00Z"/>
              <w:sz w:val="28"/>
              <w:szCs w:val="28"/>
            </w:rPr>
          </w:rPrChange>
        </w:rPr>
        <w:pPrChange w:id="1545" w:author="Bill" w:date="2017-02-20T00:04:00Z">
          <w:pPr>
            <w:spacing w:line="0" w:lineRule="atLeast"/>
          </w:pPr>
        </w:pPrChange>
      </w:pPr>
      <w:del w:id="1546" w:author="Bill" w:date="2017-02-19T22:26:00Z">
        <w:r w:rsidRPr="00B26691" w:rsidDel="0060683C">
          <w:rPr>
            <w:rPrChange w:id="1547" w:author="Bill" w:date="2017-02-19T23:46:00Z">
              <w:rPr>
                <w:sz w:val="28"/>
                <w:szCs w:val="28"/>
              </w:rPr>
            </w:rPrChange>
          </w:rPr>
          <w:delText>svn</w:delText>
        </w:r>
        <w:r w:rsidR="00B11467" w:rsidRPr="00B26691" w:rsidDel="0060683C">
          <w:rPr>
            <w:rPrChange w:id="1548" w:author="Bill" w:date="2017-02-19T23:46:00Z">
              <w:rPr>
                <w:sz w:val="28"/>
                <w:szCs w:val="28"/>
              </w:rPr>
            </w:rPrChange>
          </w:rPr>
          <w:delText xml:space="preserve"> update</w:delText>
        </w:r>
        <w:r w:rsidRPr="00B26691" w:rsidDel="0060683C">
          <w:rPr>
            <w:rPrChange w:id="1549" w:author="Bill" w:date="2017-02-19T23:46:00Z">
              <w:rPr>
                <w:sz w:val="28"/>
                <w:szCs w:val="28"/>
              </w:rPr>
            </w:rPrChange>
          </w:rPr>
          <w:delText xml:space="preserve"> [PATH...]</w:delText>
        </w:r>
      </w:del>
    </w:p>
    <w:p w:rsidR="008A43F2" w:rsidRPr="00B26691" w:rsidDel="0060683C" w:rsidRDefault="008A43F2" w:rsidP="00EE29DC">
      <w:pPr>
        <w:spacing w:line="288" w:lineRule="auto"/>
        <w:ind w:firstLineChars="200" w:firstLine="480"/>
        <w:rPr>
          <w:del w:id="1550" w:author="Bill" w:date="2017-02-19T22:26:00Z"/>
          <w:rPrChange w:id="1551" w:author="Bill" w:date="2017-02-19T23:46:00Z">
            <w:rPr>
              <w:del w:id="1552" w:author="Bill" w:date="2017-02-19T22:26:00Z"/>
              <w:sz w:val="28"/>
              <w:szCs w:val="28"/>
            </w:rPr>
          </w:rPrChange>
        </w:rPr>
        <w:pPrChange w:id="1553" w:author="Bill" w:date="2017-02-20T00:04:00Z">
          <w:pPr>
            <w:spacing w:line="0" w:lineRule="atLeast"/>
          </w:pPr>
        </w:pPrChange>
      </w:pPr>
    </w:p>
    <w:p w:rsidR="008A43F2" w:rsidRPr="00B26691" w:rsidDel="0060683C" w:rsidRDefault="008A43F2" w:rsidP="00EE29DC">
      <w:pPr>
        <w:spacing w:line="288" w:lineRule="auto"/>
        <w:ind w:firstLineChars="200" w:firstLine="480"/>
        <w:rPr>
          <w:del w:id="1554" w:author="Bill" w:date="2017-02-19T22:26:00Z"/>
          <w:rPrChange w:id="1555" w:author="Bill" w:date="2017-02-19T23:46:00Z">
            <w:rPr>
              <w:del w:id="1556" w:author="Bill" w:date="2017-02-19T22:26:00Z"/>
              <w:sz w:val="28"/>
              <w:szCs w:val="28"/>
            </w:rPr>
          </w:rPrChange>
        </w:rPr>
        <w:pPrChange w:id="1557" w:author="Bill" w:date="2017-02-20T00:04:00Z">
          <w:pPr>
            <w:spacing w:line="0" w:lineRule="atLeast"/>
          </w:pPr>
        </w:pPrChange>
      </w:pPr>
      <w:del w:id="1558" w:author="Bill" w:date="2017-02-19T22:26:00Z">
        <w:r w:rsidRPr="00B26691" w:rsidDel="0060683C">
          <w:rPr>
            <w:rFonts w:hint="eastAsia"/>
            <w:rPrChange w:id="1559" w:author="Bill" w:date="2017-02-19T23:46:00Z">
              <w:rPr>
                <w:rFonts w:hint="eastAsia"/>
                <w:sz w:val="28"/>
                <w:szCs w:val="28"/>
              </w:rPr>
            </w:rPrChange>
          </w:rPr>
          <w:delText>描述</w:delText>
        </w:r>
      </w:del>
    </w:p>
    <w:p w:rsidR="008A43F2" w:rsidRPr="00B11467" w:rsidDel="0060683C" w:rsidRDefault="00B11467" w:rsidP="00EE29DC">
      <w:pPr>
        <w:spacing w:line="288" w:lineRule="auto"/>
        <w:ind w:firstLineChars="200" w:firstLine="480"/>
        <w:rPr>
          <w:del w:id="1560" w:author="Bill" w:date="2017-02-19T22:26:00Z"/>
        </w:rPr>
        <w:pPrChange w:id="1561" w:author="Bill" w:date="2017-02-20T00:04:00Z">
          <w:pPr>
            <w:spacing w:line="0" w:lineRule="atLeast"/>
          </w:pPr>
        </w:pPrChange>
      </w:pPr>
      <w:del w:id="1562" w:author="Bill" w:date="2017-02-19T22:26:00Z">
        <w:r w:rsidRPr="00B11467" w:rsidDel="0060683C">
          <w:rPr>
            <w:rFonts w:hint="eastAsia"/>
          </w:rPr>
          <w:delText>会把版本库的修改带到工作拷贝，如果没有给定修订版本，它会把你的工作拷贝更新到</w:delText>
        </w:r>
        <w:r w:rsidRPr="00B11467" w:rsidDel="0060683C">
          <w:rPr>
            <w:rFonts w:hint="eastAsia"/>
          </w:rPr>
          <w:delText>HEAD</w:delText>
        </w:r>
        <w:r w:rsidRPr="00B11467" w:rsidDel="0060683C">
          <w:rPr>
            <w:rFonts w:hint="eastAsia"/>
          </w:rPr>
          <w:delText>修订版本，否则，它会把工作拷贝更新到你用</w:delText>
        </w:r>
        <w:r w:rsidRPr="00B11467" w:rsidDel="0060683C">
          <w:rPr>
            <w:rFonts w:hint="eastAsia"/>
          </w:rPr>
          <w:delText>--revision</w:delText>
        </w:r>
        <w:r w:rsidRPr="00B11467" w:rsidDel="0060683C">
          <w:rPr>
            <w:rFonts w:hint="eastAsia"/>
          </w:rPr>
          <w:delText>指定的修订版本。为了保持同步，</w:delText>
        </w:r>
        <w:r w:rsidRPr="00B11467" w:rsidDel="0060683C">
          <w:rPr>
            <w:rFonts w:hint="eastAsia"/>
          </w:rPr>
          <w:delText>svn update</w:delText>
        </w:r>
        <w:r w:rsidRPr="00B11467" w:rsidDel="0060683C">
          <w:rPr>
            <w:rFonts w:hint="eastAsia"/>
          </w:rPr>
          <w:delText>也会删除所有在工作拷贝发现的无效锁定</w:delText>
        </w:r>
      </w:del>
    </w:p>
    <w:p w:rsidR="00B11467" w:rsidRPr="00B11467" w:rsidDel="0060683C" w:rsidRDefault="00B11467" w:rsidP="00EE29DC">
      <w:pPr>
        <w:spacing w:line="288" w:lineRule="auto"/>
        <w:ind w:firstLineChars="200" w:firstLine="480"/>
        <w:rPr>
          <w:del w:id="1563" w:author="Bill" w:date="2017-02-19T22:26:00Z"/>
        </w:rPr>
        <w:pPrChange w:id="1564" w:author="Bill" w:date="2017-02-20T00:04:00Z">
          <w:pPr>
            <w:spacing w:line="0" w:lineRule="atLeast"/>
          </w:pPr>
        </w:pPrChange>
      </w:pPr>
      <w:del w:id="1565" w:author="Bill" w:date="2017-02-19T22:26:00Z">
        <w:r w:rsidRPr="00B11467" w:rsidDel="0060683C">
          <w:rPr>
            <w:rFonts w:hint="eastAsia"/>
          </w:rPr>
          <w:delText>对于每一个更新的项目开头都有一个表示所做动作的字符，这些字符有下面的意思：</w:delText>
        </w:r>
      </w:del>
    </w:p>
    <w:p w:rsidR="00B11467" w:rsidRPr="00B11467" w:rsidDel="0060683C" w:rsidRDefault="00B11467" w:rsidP="00EE29DC">
      <w:pPr>
        <w:spacing w:line="288" w:lineRule="auto"/>
        <w:ind w:firstLineChars="200" w:firstLine="480"/>
        <w:rPr>
          <w:del w:id="1566" w:author="Bill" w:date="2017-02-19T22:26:00Z"/>
        </w:rPr>
        <w:pPrChange w:id="1567" w:author="Bill" w:date="2017-02-20T00:04:00Z">
          <w:pPr>
            <w:spacing w:line="0" w:lineRule="atLeast"/>
          </w:pPr>
        </w:pPrChange>
      </w:pPr>
      <w:del w:id="1568" w:author="Bill" w:date="2017-02-19T22:26:00Z">
        <w:r w:rsidRPr="00B11467" w:rsidDel="0060683C">
          <w:delText>A</w:delText>
        </w:r>
        <w:r w:rsidRPr="00B11467" w:rsidDel="0060683C">
          <w:rPr>
            <w:rFonts w:hint="eastAsia"/>
          </w:rPr>
          <w:delText>添加</w:delText>
        </w:r>
      </w:del>
    </w:p>
    <w:p w:rsidR="00B11467" w:rsidRPr="00B11467" w:rsidDel="0060683C" w:rsidRDefault="00B11467" w:rsidP="00EE29DC">
      <w:pPr>
        <w:spacing w:line="288" w:lineRule="auto"/>
        <w:ind w:firstLineChars="200" w:firstLine="480"/>
        <w:rPr>
          <w:del w:id="1569" w:author="Bill" w:date="2017-02-19T22:26:00Z"/>
        </w:rPr>
        <w:pPrChange w:id="1570" w:author="Bill" w:date="2017-02-20T00:04:00Z">
          <w:pPr>
            <w:spacing w:line="0" w:lineRule="atLeast"/>
          </w:pPr>
        </w:pPrChange>
      </w:pPr>
      <w:del w:id="1571" w:author="Bill" w:date="2017-02-19T22:26:00Z">
        <w:r w:rsidRPr="00B11467" w:rsidDel="0060683C">
          <w:delText>D</w:delText>
        </w:r>
        <w:r w:rsidRPr="00B11467" w:rsidDel="0060683C">
          <w:rPr>
            <w:rFonts w:hint="eastAsia"/>
          </w:rPr>
          <w:delText>删除</w:delText>
        </w:r>
      </w:del>
    </w:p>
    <w:p w:rsidR="00B11467" w:rsidRPr="00B11467" w:rsidDel="0060683C" w:rsidRDefault="00B11467" w:rsidP="00EE29DC">
      <w:pPr>
        <w:spacing w:line="288" w:lineRule="auto"/>
        <w:ind w:firstLineChars="200" w:firstLine="480"/>
        <w:rPr>
          <w:del w:id="1572" w:author="Bill" w:date="2017-02-19T22:26:00Z"/>
        </w:rPr>
        <w:pPrChange w:id="1573" w:author="Bill" w:date="2017-02-20T00:04:00Z">
          <w:pPr>
            <w:spacing w:line="0" w:lineRule="atLeast"/>
          </w:pPr>
        </w:pPrChange>
      </w:pPr>
      <w:del w:id="1574" w:author="Bill" w:date="2017-02-19T22:26:00Z">
        <w:r w:rsidRPr="00B11467" w:rsidDel="0060683C">
          <w:delText>U</w:delText>
        </w:r>
        <w:r w:rsidRPr="00B11467" w:rsidDel="0060683C">
          <w:rPr>
            <w:rFonts w:hint="eastAsia"/>
          </w:rPr>
          <w:delText>更新</w:delText>
        </w:r>
      </w:del>
    </w:p>
    <w:p w:rsidR="00B11467" w:rsidRPr="00B11467" w:rsidDel="0060683C" w:rsidRDefault="00B11467" w:rsidP="00EE29DC">
      <w:pPr>
        <w:spacing w:line="288" w:lineRule="auto"/>
        <w:ind w:firstLineChars="200" w:firstLine="480"/>
        <w:rPr>
          <w:del w:id="1575" w:author="Bill" w:date="2017-02-19T22:26:00Z"/>
        </w:rPr>
        <w:pPrChange w:id="1576" w:author="Bill" w:date="2017-02-20T00:04:00Z">
          <w:pPr>
            <w:spacing w:line="0" w:lineRule="atLeast"/>
          </w:pPr>
        </w:pPrChange>
      </w:pPr>
      <w:del w:id="1577" w:author="Bill" w:date="2017-02-19T22:26:00Z">
        <w:r w:rsidRPr="00B11467" w:rsidDel="0060683C">
          <w:delText>C</w:delText>
        </w:r>
        <w:r w:rsidRPr="00B11467" w:rsidDel="0060683C">
          <w:rPr>
            <w:rFonts w:hint="eastAsia"/>
          </w:rPr>
          <w:delText>冲突</w:delText>
        </w:r>
      </w:del>
    </w:p>
    <w:p w:rsidR="00B11467" w:rsidRPr="00B11467" w:rsidDel="0060683C" w:rsidRDefault="00B11467" w:rsidP="00EE29DC">
      <w:pPr>
        <w:spacing w:line="288" w:lineRule="auto"/>
        <w:ind w:firstLineChars="200" w:firstLine="480"/>
        <w:rPr>
          <w:del w:id="1578" w:author="Bill" w:date="2017-02-19T22:26:00Z"/>
        </w:rPr>
        <w:pPrChange w:id="1579" w:author="Bill" w:date="2017-02-20T00:04:00Z">
          <w:pPr>
            <w:spacing w:line="0" w:lineRule="atLeast"/>
          </w:pPr>
        </w:pPrChange>
      </w:pPr>
      <w:del w:id="1580" w:author="Bill" w:date="2017-02-19T22:26:00Z">
        <w:r w:rsidRPr="00B11467" w:rsidDel="0060683C">
          <w:delText>G</w:delText>
        </w:r>
        <w:r w:rsidRPr="00B11467" w:rsidDel="0060683C">
          <w:rPr>
            <w:rFonts w:hint="eastAsia"/>
          </w:rPr>
          <w:delText>合并</w:delText>
        </w:r>
      </w:del>
    </w:p>
    <w:p w:rsidR="00B11467" w:rsidRPr="00B11467" w:rsidDel="0060683C" w:rsidRDefault="00B11467" w:rsidP="00EE29DC">
      <w:pPr>
        <w:spacing w:line="288" w:lineRule="auto"/>
        <w:ind w:firstLineChars="200" w:firstLine="480"/>
        <w:rPr>
          <w:del w:id="1581" w:author="Bill" w:date="2017-02-19T22:26:00Z"/>
        </w:rPr>
        <w:pPrChange w:id="1582" w:author="Bill" w:date="2017-02-20T00:04:00Z">
          <w:pPr>
            <w:spacing w:line="0" w:lineRule="atLeast"/>
          </w:pPr>
        </w:pPrChange>
      </w:pPr>
      <w:del w:id="1583" w:author="Bill" w:date="2017-02-19T22:26:00Z">
        <w:r w:rsidRPr="00B11467" w:rsidDel="0060683C">
          <w:rPr>
            <w:rFonts w:hint="eastAsia"/>
          </w:rPr>
          <w:delText>第一列的字符反映文件本身的更新，而第二列会反映文件属性的更新。</w:delText>
        </w:r>
      </w:del>
    </w:p>
    <w:p w:rsidR="008A43F2" w:rsidRPr="00B26691" w:rsidDel="0060683C" w:rsidRDefault="008A43F2" w:rsidP="00EE29DC">
      <w:pPr>
        <w:spacing w:line="288" w:lineRule="auto"/>
        <w:ind w:firstLineChars="200" w:firstLine="480"/>
        <w:rPr>
          <w:del w:id="1584" w:author="Bill" w:date="2017-02-19T22:26:00Z"/>
          <w:rPrChange w:id="1585" w:author="Bill" w:date="2017-02-19T23:46:00Z">
            <w:rPr>
              <w:del w:id="1586" w:author="Bill" w:date="2017-02-19T22:26:00Z"/>
              <w:sz w:val="28"/>
              <w:szCs w:val="28"/>
            </w:rPr>
          </w:rPrChange>
        </w:rPr>
        <w:pPrChange w:id="1587" w:author="Bill" w:date="2017-02-20T00:04:00Z">
          <w:pPr>
            <w:spacing w:line="0" w:lineRule="atLeast"/>
          </w:pPr>
        </w:pPrChange>
      </w:pPr>
    </w:p>
    <w:p w:rsidR="008A43F2" w:rsidRPr="00B26691" w:rsidDel="0060683C" w:rsidRDefault="008A43F2" w:rsidP="00EE29DC">
      <w:pPr>
        <w:spacing w:line="288" w:lineRule="auto"/>
        <w:ind w:firstLineChars="200" w:firstLine="480"/>
        <w:rPr>
          <w:del w:id="1588" w:author="Bill" w:date="2017-02-19T22:26:00Z"/>
          <w:rPrChange w:id="1589" w:author="Bill" w:date="2017-02-19T23:46:00Z">
            <w:rPr>
              <w:del w:id="1590" w:author="Bill" w:date="2017-02-19T22:26:00Z"/>
              <w:rFonts w:ascii="黑体"/>
              <w:sz w:val="32"/>
              <w:szCs w:val="32"/>
            </w:rPr>
          </w:rPrChange>
        </w:rPr>
        <w:pPrChange w:id="1591" w:author="Bill" w:date="2017-02-20T00:04:00Z">
          <w:pPr>
            <w:spacing w:line="0" w:lineRule="atLeast"/>
          </w:pPr>
        </w:pPrChange>
      </w:pPr>
      <w:del w:id="1592" w:author="Bill" w:date="2017-02-19T22:26:00Z">
        <w:r w:rsidRPr="00B26691" w:rsidDel="0060683C">
          <w:rPr>
            <w:rFonts w:hint="eastAsia"/>
            <w:rPrChange w:id="1593" w:author="Bill" w:date="2017-02-19T23:46:00Z">
              <w:rPr>
                <w:rFonts w:ascii="黑体" w:hint="eastAsia"/>
                <w:sz w:val="32"/>
                <w:szCs w:val="32"/>
              </w:rPr>
            </w:rPrChange>
          </w:rPr>
          <w:delText>改变</w:delText>
        </w:r>
      </w:del>
    </w:p>
    <w:p w:rsidR="008A43F2" w:rsidRPr="00B26691" w:rsidDel="0060683C" w:rsidRDefault="008A43F2" w:rsidP="00EE29DC">
      <w:pPr>
        <w:spacing w:line="288" w:lineRule="auto"/>
        <w:ind w:firstLineChars="200" w:firstLine="480"/>
        <w:rPr>
          <w:del w:id="1594" w:author="Bill" w:date="2017-02-19T22:26:00Z"/>
          <w:rPrChange w:id="1595" w:author="Bill" w:date="2017-02-19T23:46:00Z">
            <w:rPr>
              <w:del w:id="1596" w:author="Bill" w:date="2017-02-19T22:26:00Z"/>
              <w:sz w:val="28"/>
              <w:szCs w:val="28"/>
            </w:rPr>
          </w:rPrChange>
        </w:rPr>
        <w:pPrChange w:id="1597" w:author="Bill" w:date="2017-02-20T00:04:00Z">
          <w:pPr/>
        </w:pPrChange>
      </w:pPr>
      <w:del w:id="1598" w:author="Bill" w:date="2017-02-19T22:26:00Z">
        <w:r w:rsidRPr="00B26691" w:rsidDel="0060683C">
          <w:rPr>
            <w:rFonts w:hint="eastAsia"/>
            <w:rPrChange w:id="1599" w:author="Bill" w:date="2017-02-19T23:46:00Z">
              <w:rPr>
                <w:rFonts w:hint="eastAsia"/>
                <w:sz w:val="28"/>
                <w:szCs w:val="28"/>
              </w:rPr>
            </w:rPrChange>
          </w:rPr>
          <w:delText>工作拷贝</w:delText>
        </w:r>
        <w:r w:rsidR="00B11467" w:rsidRPr="00B26691" w:rsidDel="0060683C">
          <w:rPr>
            <w:rPrChange w:id="1600" w:author="Bill" w:date="2017-02-19T23:46:00Z">
              <w:rPr>
                <w:sz w:val="28"/>
                <w:szCs w:val="28"/>
              </w:rPr>
            </w:rPrChange>
          </w:rPr>
          <w:delText>2</w:delText>
        </w:r>
      </w:del>
    </w:p>
    <w:p w:rsidR="008A43F2" w:rsidRPr="007525AE" w:rsidDel="0060683C" w:rsidRDefault="008A43F2" w:rsidP="00EE29DC">
      <w:pPr>
        <w:spacing w:line="288" w:lineRule="auto"/>
        <w:ind w:firstLineChars="200" w:firstLine="480"/>
        <w:rPr>
          <w:del w:id="1601" w:author="Bill" w:date="2017-02-19T22:26:00Z"/>
        </w:rPr>
        <w:pPrChange w:id="1602" w:author="Bill" w:date="2017-02-20T00:04:00Z">
          <w:pPr>
            <w:spacing w:line="20" w:lineRule="atLeast"/>
          </w:pPr>
        </w:pPrChange>
      </w:pPr>
    </w:p>
    <w:p w:rsidR="008A43F2" w:rsidRPr="00B26691" w:rsidDel="0060683C" w:rsidRDefault="008A43F2" w:rsidP="00EE29DC">
      <w:pPr>
        <w:spacing w:line="288" w:lineRule="auto"/>
        <w:ind w:firstLineChars="200" w:firstLine="480"/>
        <w:rPr>
          <w:del w:id="1603" w:author="Bill" w:date="2017-02-19T22:26:00Z"/>
          <w:rPrChange w:id="1604" w:author="Bill" w:date="2017-02-19T23:46:00Z">
            <w:rPr>
              <w:del w:id="1605" w:author="Bill" w:date="2017-02-19T22:26:00Z"/>
              <w:rFonts w:ascii="黑体"/>
              <w:sz w:val="32"/>
              <w:szCs w:val="32"/>
            </w:rPr>
          </w:rPrChange>
        </w:rPr>
        <w:pPrChange w:id="1606" w:author="Bill" w:date="2017-02-20T00:04:00Z">
          <w:pPr>
            <w:spacing w:line="0" w:lineRule="atLeast"/>
          </w:pPr>
        </w:pPrChange>
      </w:pPr>
      <w:del w:id="1607" w:author="Bill" w:date="2017-02-19T22:26:00Z">
        <w:r w:rsidRPr="00B26691" w:rsidDel="0060683C">
          <w:rPr>
            <w:rFonts w:hint="eastAsia"/>
            <w:rPrChange w:id="1608" w:author="Bill" w:date="2017-02-19T23:46:00Z">
              <w:rPr>
                <w:rFonts w:ascii="黑体" w:hint="eastAsia"/>
                <w:sz w:val="32"/>
                <w:szCs w:val="32"/>
              </w:rPr>
            </w:rPrChange>
          </w:rPr>
          <w:delText>选项：</w:delText>
        </w:r>
      </w:del>
    </w:p>
    <w:p w:rsidR="00B11467" w:rsidRPr="00B26691" w:rsidDel="0060683C" w:rsidRDefault="00B11467" w:rsidP="00EE29DC">
      <w:pPr>
        <w:spacing w:line="288" w:lineRule="auto"/>
        <w:ind w:firstLineChars="200" w:firstLine="480"/>
        <w:rPr>
          <w:del w:id="1609" w:author="Bill" w:date="2017-02-19T22:26:00Z"/>
          <w:rPrChange w:id="1610" w:author="Bill" w:date="2017-02-19T23:46:00Z">
            <w:rPr>
              <w:del w:id="1611" w:author="Bill" w:date="2017-02-19T22:26:00Z"/>
              <w:sz w:val="28"/>
              <w:szCs w:val="28"/>
            </w:rPr>
          </w:rPrChange>
        </w:rPr>
        <w:pPrChange w:id="1612" w:author="Bill" w:date="2017-02-20T00:04:00Z">
          <w:pPr>
            <w:spacing w:line="0" w:lineRule="atLeast"/>
          </w:pPr>
        </w:pPrChange>
      </w:pPr>
      <w:del w:id="1613" w:author="Bill" w:date="2017-02-19T22:26:00Z">
        <w:r w:rsidRPr="00B26691" w:rsidDel="0060683C">
          <w:rPr>
            <w:rPrChange w:id="1614" w:author="Bill" w:date="2017-02-19T23:46:00Z">
              <w:rPr>
                <w:sz w:val="28"/>
                <w:szCs w:val="28"/>
              </w:rPr>
            </w:rPrChange>
          </w:rPr>
          <w:delText>--revision (-r) REV</w:delText>
        </w:r>
      </w:del>
    </w:p>
    <w:p w:rsidR="00B11467" w:rsidRPr="00B26691" w:rsidDel="0060683C" w:rsidRDefault="00B11467" w:rsidP="00EE29DC">
      <w:pPr>
        <w:spacing w:line="288" w:lineRule="auto"/>
        <w:ind w:firstLineChars="200" w:firstLine="480"/>
        <w:rPr>
          <w:del w:id="1615" w:author="Bill" w:date="2017-02-19T22:26:00Z"/>
          <w:rPrChange w:id="1616" w:author="Bill" w:date="2017-02-19T23:46:00Z">
            <w:rPr>
              <w:del w:id="1617" w:author="Bill" w:date="2017-02-19T22:26:00Z"/>
              <w:sz w:val="28"/>
              <w:szCs w:val="28"/>
            </w:rPr>
          </w:rPrChange>
        </w:rPr>
        <w:pPrChange w:id="1618" w:author="Bill" w:date="2017-02-20T00:04:00Z">
          <w:pPr>
            <w:spacing w:line="0" w:lineRule="atLeast"/>
          </w:pPr>
        </w:pPrChange>
      </w:pPr>
      <w:del w:id="1619" w:author="Bill" w:date="2017-02-19T22:26:00Z">
        <w:r w:rsidRPr="00B26691" w:rsidDel="0060683C">
          <w:rPr>
            <w:rPrChange w:id="1620" w:author="Bill" w:date="2017-02-19T23:46:00Z">
              <w:rPr>
                <w:sz w:val="28"/>
                <w:szCs w:val="28"/>
              </w:rPr>
            </w:rPrChange>
          </w:rPr>
          <w:delText>--non-recursive (-N)</w:delText>
        </w:r>
      </w:del>
    </w:p>
    <w:p w:rsidR="00B11467" w:rsidRPr="00B26691" w:rsidDel="0060683C" w:rsidRDefault="00B11467" w:rsidP="00EE29DC">
      <w:pPr>
        <w:spacing w:line="288" w:lineRule="auto"/>
        <w:ind w:firstLineChars="200" w:firstLine="480"/>
        <w:rPr>
          <w:del w:id="1621" w:author="Bill" w:date="2017-02-19T22:26:00Z"/>
          <w:rPrChange w:id="1622" w:author="Bill" w:date="2017-02-19T23:46:00Z">
            <w:rPr>
              <w:del w:id="1623" w:author="Bill" w:date="2017-02-19T22:26:00Z"/>
              <w:sz w:val="28"/>
              <w:szCs w:val="28"/>
            </w:rPr>
          </w:rPrChange>
        </w:rPr>
        <w:pPrChange w:id="1624" w:author="Bill" w:date="2017-02-20T00:04:00Z">
          <w:pPr>
            <w:spacing w:line="0" w:lineRule="atLeast"/>
          </w:pPr>
        </w:pPrChange>
      </w:pPr>
      <w:del w:id="1625" w:author="Bill" w:date="2017-02-19T22:26:00Z">
        <w:r w:rsidRPr="00B26691" w:rsidDel="0060683C">
          <w:rPr>
            <w:rPrChange w:id="1626" w:author="Bill" w:date="2017-02-19T23:46:00Z">
              <w:rPr>
                <w:sz w:val="28"/>
                <w:szCs w:val="28"/>
              </w:rPr>
            </w:rPrChange>
          </w:rPr>
          <w:delText>--quiet (-q)</w:delText>
        </w:r>
      </w:del>
    </w:p>
    <w:p w:rsidR="00B11467" w:rsidRPr="00B26691" w:rsidDel="0060683C" w:rsidRDefault="00B11467" w:rsidP="00EE29DC">
      <w:pPr>
        <w:spacing w:line="288" w:lineRule="auto"/>
        <w:ind w:firstLineChars="200" w:firstLine="480"/>
        <w:rPr>
          <w:del w:id="1627" w:author="Bill" w:date="2017-02-19T22:26:00Z"/>
          <w:rPrChange w:id="1628" w:author="Bill" w:date="2017-02-19T23:46:00Z">
            <w:rPr>
              <w:del w:id="1629" w:author="Bill" w:date="2017-02-19T22:26:00Z"/>
              <w:sz w:val="28"/>
              <w:szCs w:val="28"/>
            </w:rPr>
          </w:rPrChange>
        </w:rPr>
        <w:pPrChange w:id="1630" w:author="Bill" w:date="2017-02-20T00:04:00Z">
          <w:pPr>
            <w:spacing w:line="0" w:lineRule="atLeast"/>
          </w:pPr>
        </w:pPrChange>
      </w:pPr>
      <w:del w:id="1631" w:author="Bill" w:date="2017-02-19T22:26:00Z">
        <w:r w:rsidRPr="00B26691" w:rsidDel="0060683C">
          <w:rPr>
            <w:rPrChange w:id="1632" w:author="Bill" w:date="2017-02-19T23:46:00Z">
              <w:rPr>
                <w:sz w:val="28"/>
                <w:szCs w:val="28"/>
              </w:rPr>
            </w:rPrChange>
          </w:rPr>
          <w:delText>--no-ignore</w:delText>
        </w:r>
      </w:del>
    </w:p>
    <w:p w:rsidR="00B11467" w:rsidRPr="00B26691" w:rsidDel="0060683C" w:rsidRDefault="00B11467" w:rsidP="00EE29DC">
      <w:pPr>
        <w:spacing w:line="288" w:lineRule="auto"/>
        <w:ind w:firstLineChars="200" w:firstLine="480"/>
        <w:rPr>
          <w:del w:id="1633" w:author="Bill" w:date="2017-02-19T22:26:00Z"/>
          <w:rPrChange w:id="1634" w:author="Bill" w:date="2017-02-19T23:46:00Z">
            <w:rPr>
              <w:del w:id="1635" w:author="Bill" w:date="2017-02-19T22:26:00Z"/>
              <w:sz w:val="28"/>
              <w:szCs w:val="28"/>
            </w:rPr>
          </w:rPrChange>
        </w:rPr>
        <w:pPrChange w:id="1636" w:author="Bill" w:date="2017-02-20T00:04:00Z">
          <w:pPr>
            <w:spacing w:line="0" w:lineRule="atLeast"/>
          </w:pPr>
        </w:pPrChange>
      </w:pPr>
      <w:del w:id="1637" w:author="Bill" w:date="2017-02-19T22:26:00Z">
        <w:r w:rsidRPr="00B26691" w:rsidDel="0060683C">
          <w:rPr>
            <w:rPrChange w:id="1638" w:author="Bill" w:date="2017-02-19T23:46:00Z">
              <w:rPr>
                <w:sz w:val="28"/>
                <w:szCs w:val="28"/>
              </w:rPr>
            </w:rPrChange>
          </w:rPr>
          <w:delText>--incremental</w:delText>
        </w:r>
      </w:del>
    </w:p>
    <w:p w:rsidR="00B11467" w:rsidRPr="00B26691" w:rsidDel="0060683C" w:rsidRDefault="00B11467" w:rsidP="00EE29DC">
      <w:pPr>
        <w:spacing w:line="288" w:lineRule="auto"/>
        <w:ind w:firstLineChars="200" w:firstLine="480"/>
        <w:rPr>
          <w:del w:id="1639" w:author="Bill" w:date="2017-02-19T22:26:00Z"/>
          <w:rPrChange w:id="1640" w:author="Bill" w:date="2017-02-19T23:46:00Z">
            <w:rPr>
              <w:del w:id="1641" w:author="Bill" w:date="2017-02-19T22:26:00Z"/>
              <w:sz w:val="28"/>
              <w:szCs w:val="28"/>
            </w:rPr>
          </w:rPrChange>
        </w:rPr>
        <w:pPrChange w:id="1642" w:author="Bill" w:date="2017-02-20T00:04:00Z">
          <w:pPr>
            <w:spacing w:line="0" w:lineRule="atLeast"/>
          </w:pPr>
        </w:pPrChange>
      </w:pPr>
      <w:del w:id="1643" w:author="Bill" w:date="2017-02-19T22:26:00Z">
        <w:r w:rsidRPr="00B26691" w:rsidDel="0060683C">
          <w:rPr>
            <w:rPrChange w:id="1644" w:author="Bill" w:date="2017-02-19T23:46:00Z">
              <w:rPr>
                <w:sz w:val="28"/>
                <w:szCs w:val="28"/>
              </w:rPr>
            </w:rPrChange>
          </w:rPr>
          <w:delText>--diff3-cmd CMD</w:delText>
        </w:r>
      </w:del>
    </w:p>
    <w:p w:rsidR="00B11467" w:rsidRPr="00B26691" w:rsidDel="0060683C" w:rsidRDefault="00B11467" w:rsidP="00EE29DC">
      <w:pPr>
        <w:spacing w:line="288" w:lineRule="auto"/>
        <w:ind w:firstLineChars="200" w:firstLine="480"/>
        <w:rPr>
          <w:del w:id="1645" w:author="Bill" w:date="2017-02-19T22:26:00Z"/>
          <w:rPrChange w:id="1646" w:author="Bill" w:date="2017-02-19T23:46:00Z">
            <w:rPr>
              <w:del w:id="1647" w:author="Bill" w:date="2017-02-19T22:26:00Z"/>
              <w:sz w:val="28"/>
              <w:szCs w:val="28"/>
            </w:rPr>
          </w:rPrChange>
        </w:rPr>
        <w:pPrChange w:id="1648" w:author="Bill" w:date="2017-02-20T00:04:00Z">
          <w:pPr>
            <w:spacing w:line="0" w:lineRule="atLeast"/>
          </w:pPr>
        </w:pPrChange>
      </w:pPr>
      <w:del w:id="1649" w:author="Bill" w:date="2017-02-19T22:26:00Z">
        <w:r w:rsidRPr="00B26691" w:rsidDel="0060683C">
          <w:rPr>
            <w:rPrChange w:id="1650" w:author="Bill" w:date="2017-02-19T23:46:00Z">
              <w:rPr>
                <w:sz w:val="28"/>
                <w:szCs w:val="28"/>
              </w:rPr>
            </w:rPrChange>
          </w:rPr>
          <w:delText>--username USER</w:delText>
        </w:r>
      </w:del>
    </w:p>
    <w:p w:rsidR="00B11467" w:rsidRPr="00B26691" w:rsidDel="0060683C" w:rsidRDefault="00B11467" w:rsidP="00EE29DC">
      <w:pPr>
        <w:spacing w:line="288" w:lineRule="auto"/>
        <w:ind w:firstLineChars="200" w:firstLine="480"/>
        <w:rPr>
          <w:del w:id="1651" w:author="Bill" w:date="2017-02-19T22:26:00Z"/>
          <w:rPrChange w:id="1652" w:author="Bill" w:date="2017-02-19T23:46:00Z">
            <w:rPr>
              <w:del w:id="1653" w:author="Bill" w:date="2017-02-19T22:26:00Z"/>
              <w:sz w:val="28"/>
              <w:szCs w:val="28"/>
            </w:rPr>
          </w:rPrChange>
        </w:rPr>
        <w:pPrChange w:id="1654" w:author="Bill" w:date="2017-02-20T00:04:00Z">
          <w:pPr>
            <w:spacing w:line="0" w:lineRule="atLeast"/>
          </w:pPr>
        </w:pPrChange>
      </w:pPr>
      <w:del w:id="1655" w:author="Bill" w:date="2017-02-19T22:26:00Z">
        <w:r w:rsidRPr="00B26691" w:rsidDel="0060683C">
          <w:rPr>
            <w:rPrChange w:id="1656" w:author="Bill" w:date="2017-02-19T23:46:00Z">
              <w:rPr>
                <w:sz w:val="28"/>
                <w:szCs w:val="28"/>
              </w:rPr>
            </w:rPrChange>
          </w:rPr>
          <w:delText>--password PASS</w:delText>
        </w:r>
      </w:del>
    </w:p>
    <w:p w:rsidR="00B11467" w:rsidRPr="00B26691" w:rsidDel="0060683C" w:rsidRDefault="00B11467" w:rsidP="00EE29DC">
      <w:pPr>
        <w:spacing w:line="288" w:lineRule="auto"/>
        <w:ind w:firstLineChars="200" w:firstLine="480"/>
        <w:rPr>
          <w:del w:id="1657" w:author="Bill" w:date="2017-02-19T22:26:00Z"/>
          <w:rPrChange w:id="1658" w:author="Bill" w:date="2017-02-19T23:46:00Z">
            <w:rPr>
              <w:del w:id="1659" w:author="Bill" w:date="2017-02-19T22:26:00Z"/>
              <w:sz w:val="28"/>
              <w:szCs w:val="28"/>
            </w:rPr>
          </w:rPrChange>
        </w:rPr>
        <w:pPrChange w:id="1660" w:author="Bill" w:date="2017-02-20T00:04:00Z">
          <w:pPr>
            <w:spacing w:line="0" w:lineRule="atLeast"/>
          </w:pPr>
        </w:pPrChange>
      </w:pPr>
      <w:del w:id="1661" w:author="Bill" w:date="2017-02-19T22:26:00Z">
        <w:r w:rsidRPr="00B26691" w:rsidDel="0060683C">
          <w:rPr>
            <w:rPrChange w:id="1662" w:author="Bill" w:date="2017-02-19T23:46:00Z">
              <w:rPr>
                <w:sz w:val="28"/>
                <w:szCs w:val="28"/>
              </w:rPr>
            </w:rPrChange>
          </w:rPr>
          <w:delText>--no-auth-cache</w:delText>
        </w:r>
      </w:del>
    </w:p>
    <w:p w:rsidR="00B11467" w:rsidRPr="00B26691" w:rsidDel="0060683C" w:rsidRDefault="00B11467" w:rsidP="00EE29DC">
      <w:pPr>
        <w:spacing w:line="288" w:lineRule="auto"/>
        <w:ind w:firstLineChars="200" w:firstLine="480"/>
        <w:rPr>
          <w:del w:id="1663" w:author="Bill" w:date="2017-02-19T22:26:00Z"/>
          <w:rPrChange w:id="1664" w:author="Bill" w:date="2017-02-19T23:46:00Z">
            <w:rPr>
              <w:del w:id="1665" w:author="Bill" w:date="2017-02-19T22:26:00Z"/>
              <w:sz w:val="28"/>
              <w:szCs w:val="28"/>
            </w:rPr>
          </w:rPrChange>
        </w:rPr>
        <w:pPrChange w:id="1666" w:author="Bill" w:date="2017-02-20T00:04:00Z">
          <w:pPr>
            <w:spacing w:line="0" w:lineRule="atLeast"/>
          </w:pPr>
        </w:pPrChange>
      </w:pPr>
      <w:del w:id="1667" w:author="Bill" w:date="2017-02-19T22:26:00Z">
        <w:r w:rsidRPr="00B26691" w:rsidDel="0060683C">
          <w:rPr>
            <w:rPrChange w:id="1668" w:author="Bill" w:date="2017-02-19T23:46:00Z">
              <w:rPr>
                <w:sz w:val="28"/>
                <w:szCs w:val="28"/>
              </w:rPr>
            </w:rPrChange>
          </w:rPr>
          <w:delText>--non-interactive</w:delText>
        </w:r>
      </w:del>
    </w:p>
    <w:p w:rsidR="00B11467" w:rsidRPr="00B26691" w:rsidDel="0060683C" w:rsidRDefault="00B11467" w:rsidP="00EE29DC">
      <w:pPr>
        <w:spacing w:line="288" w:lineRule="auto"/>
        <w:ind w:firstLineChars="200" w:firstLine="480"/>
        <w:rPr>
          <w:del w:id="1669" w:author="Bill" w:date="2017-02-19T22:26:00Z"/>
          <w:rPrChange w:id="1670" w:author="Bill" w:date="2017-02-19T23:46:00Z">
            <w:rPr>
              <w:del w:id="1671" w:author="Bill" w:date="2017-02-19T22:26:00Z"/>
              <w:sz w:val="28"/>
              <w:szCs w:val="28"/>
            </w:rPr>
          </w:rPrChange>
        </w:rPr>
        <w:pPrChange w:id="1672" w:author="Bill" w:date="2017-02-20T00:04:00Z">
          <w:pPr>
            <w:spacing w:line="0" w:lineRule="atLeast"/>
          </w:pPr>
        </w:pPrChange>
      </w:pPr>
      <w:del w:id="1673" w:author="Bill" w:date="2017-02-19T22:26:00Z">
        <w:r w:rsidRPr="00B26691" w:rsidDel="0060683C">
          <w:rPr>
            <w:rPrChange w:id="1674" w:author="Bill" w:date="2017-02-19T23:46:00Z">
              <w:rPr>
                <w:sz w:val="28"/>
                <w:szCs w:val="28"/>
              </w:rPr>
            </w:rPrChange>
          </w:rPr>
          <w:delText>--config-dir DIR</w:delText>
        </w:r>
      </w:del>
    </w:p>
    <w:p w:rsidR="00B11467" w:rsidRPr="00B26691" w:rsidDel="0060683C" w:rsidRDefault="00B11467" w:rsidP="00EE29DC">
      <w:pPr>
        <w:spacing w:line="288" w:lineRule="auto"/>
        <w:ind w:firstLineChars="200" w:firstLine="480"/>
        <w:rPr>
          <w:del w:id="1675" w:author="Bill" w:date="2017-02-19T22:26:00Z"/>
          <w:rPrChange w:id="1676" w:author="Bill" w:date="2017-02-19T23:46:00Z">
            <w:rPr>
              <w:del w:id="1677" w:author="Bill" w:date="2017-02-19T22:26:00Z"/>
              <w:sz w:val="28"/>
              <w:szCs w:val="28"/>
            </w:rPr>
          </w:rPrChange>
        </w:rPr>
        <w:pPrChange w:id="1678" w:author="Bill" w:date="2017-02-20T00:04:00Z">
          <w:pPr>
            <w:spacing w:line="0" w:lineRule="atLeast"/>
          </w:pPr>
        </w:pPrChange>
      </w:pPr>
      <w:del w:id="1679" w:author="Bill" w:date="2017-02-19T22:26:00Z">
        <w:r w:rsidRPr="00B26691" w:rsidDel="0060683C">
          <w:rPr>
            <w:rPrChange w:id="1680" w:author="Bill" w:date="2017-02-19T23:46:00Z">
              <w:rPr>
                <w:sz w:val="28"/>
                <w:szCs w:val="28"/>
              </w:rPr>
            </w:rPrChange>
          </w:rPr>
          <w:delText>--ignore-externals</w:delText>
        </w:r>
      </w:del>
    </w:p>
    <w:p w:rsidR="008A43F2" w:rsidRPr="00B11467" w:rsidDel="0060683C" w:rsidRDefault="008A43F2" w:rsidP="00EE29DC">
      <w:pPr>
        <w:spacing w:line="288" w:lineRule="auto"/>
        <w:ind w:firstLineChars="200" w:firstLine="480"/>
        <w:rPr>
          <w:del w:id="1681" w:author="Bill" w:date="2017-02-19T22:26:00Z"/>
        </w:rPr>
        <w:pPrChange w:id="1682" w:author="Bill" w:date="2017-02-20T00:04:00Z">
          <w:pPr>
            <w:spacing w:line="0" w:lineRule="atLeast"/>
          </w:pPr>
        </w:pPrChange>
      </w:pPr>
    </w:p>
    <w:p w:rsidR="008A43F2" w:rsidRPr="00B26691" w:rsidDel="0060683C" w:rsidRDefault="008A43F2" w:rsidP="00EE29DC">
      <w:pPr>
        <w:spacing w:line="288" w:lineRule="auto"/>
        <w:ind w:firstLineChars="200" w:firstLine="480"/>
        <w:rPr>
          <w:del w:id="1683" w:author="Bill" w:date="2017-02-19T22:26:00Z"/>
          <w:rPrChange w:id="1684" w:author="Bill" w:date="2017-02-19T23:46:00Z">
            <w:rPr>
              <w:del w:id="1685" w:author="Bill" w:date="2017-02-19T22:26:00Z"/>
              <w:rFonts w:ascii="黑体"/>
              <w:sz w:val="32"/>
              <w:szCs w:val="32"/>
            </w:rPr>
          </w:rPrChange>
        </w:rPr>
        <w:pPrChange w:id="1686" w:author="Bill" w:date="2017-02-20T00:04:00Z">
          <w:pPr>
            <w:spacing w:line="0" w:lineRule="atLeast"/>
          </w:pPr>
        </w:pPrChange>
      </w:pPr>
      <w:del w:id="1687" w:author="Bill" w:date="2017-02-19T22:26:00Z">
        <w:r w:rsidRPr="00B26691" w:rsidDel="0060683C">
          <w:rPr>
            <w:rFonts w:hint="eastAsia"/>
            <w:rPrChange w:id="1688" w:author="Bill" w:date="2017-02-19T23:46:00Z">
              <w:rPr>
                <w:rFonts w:ascii="黑体" w:hint="eastAsia"/>
                <w:sz w:val="32"/>
                <w:szCs w:val="32"/>
              </w:rPr>
            </w:rPrChange>
          </w:rPr>
          <w:delText>用途：</w:delText>
        </w:r>
      </w:del>
    </w:p>
    <w:p w:rsidR="008A43F2" w:rsidRPr="00B26691" w:rsidDel="0060683C" w:rsidRDefault="005E6ED0" w:rsidP="00EE29DC">
      <w:pPr>
        <w:spacing w:line="288" w:lineRule="auto"/>
        <w:ind w:firstLineChars="200" w:firstLine="480"/>
        <w:rPr>
          <w:del w:id="1689" w:author="Bill" w:date="2017-02-19T22:26:00Z"/>
          <w:rPrChange w:id="1690" w:author="Bill" w:date="2017-02-19T23:46:00Z">
            <w:rPr>
              <w:del w:id="1691" w:author="Bill" w:date="2017-02-19T22:26:00Z"/>
              <w:sz w:val="28"/>
              <w:szCs w:val="28"/>
            </w:rPr>
          </w:rPrChange>
        </w:rPr>
        <w:pPrChange w:id="1692" w:author="Bill" w:date="2017-02-20T00:04:00Z">
          <w:pPr>
            <w:spacing w:line="0" w:lineRule="atLeast"/>
          </w:pPr>
        </w:pPrChange>
      </w:pPr>
      <w:del w:id="1693"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8A43F2" w:rsidRPr="00B26691" w:rsidDel="0060683C">
          <w:rPr>
            <w:rFonts w:hint="eastAsia"/>
            <w:rPrChange w:id="1694" w:author="Bill" w:date="2017-02-19T23:46:00Z">
              <w:rPr>
                <w:rStyle w:val="aa"/>
                <w:rFonts w:hint="eastAsia"/>
                <w:sz w:val="28"/>
                <w:szCs w:val="28"/>
              </w:rPr>
            </w:rPrChange>
          </w:rPr>
          <w:delText>版本更新</w:delText>
        </w:r>
        <w:r w:rsidRPr="00B26691" w:rsidDel="0060683C">
          <w:rPr>
            <w:rPrChange w:id="1695" w:author="Bill" w:date="2017-02-19T23:46:00Z">
              <w:rPr>
                <w:rStyle w:val="aa"/>
                <w:sz w:val="28"/>
                <w:szCs w:val="28"/>
              </w:rPr>
            </w:rPrChange>
          </w:rPr>
          <w:fldChar w:fldCharType="end"/>
        </w:r>
      </w:del>
    </w:p>
    <w:p w:rsidR="008A43F2" w:rsidRPr="007525AE" w:rsidDel="0060683C" w:rsidRDefault="008A43F2" w:rsidP="00EE29DC">
      <w:pPr>
        <w:spacing w:line="288" w:lineRule="auto"/>
        <w:ind w:firstLineChars="200" w:firstLine="480"/>
        <w:rPr>
          <w:del w:id="1696" w:author="Bill" w:date="2017-02-19T22:26:00Z"/>
        </w:rPr>
        <w:pPrChange w:id="1697" w:author="Bill" w:date="2017-02-20T00:04:00Z">
          <w:pPr>
            <w:spacing w:line="20" w:lineRule="atLeast"/>
          </w:pPr>
        </w:pPrChange>
      </w:pPr>
    </w:p>
    <w:p w:rsidR="008A43F2" w:rsidRPr="00B26691" w:rsidDel="0060683C" w:rsidRDefault="008A43F2" w:rsidP="00EE29DC">
      <w:pPr>
        <w:spacing w:line="288" w:lineRule="auto"/>
        <w:ind w:firstLineChars="200" w:firstLine="480"/>
        <w:rPr>
          <w:del w:id="1698" w:author="Bill" w:date="2017-02-19T22:26:00Z"/>
          <w:rPrChange w:id="1699" w:author="Bill" w:date="2017-02-19T23:46:00Z">
            <w:rPr>
              <w:del w:id="1700" w:author="Bill" w:date="2017-02-19T22:26:00Z"/>
              <w:rFonts w:ascii="黑体"/>
              <w:sz w:val="32"/>
              <w:szCs w:val="32"/>
            </w:rPr>
          </w:rPrChange>
        </w:rPr>
        <w:pPrChange w:id="1701" w:author="Bill" w:date="2017-02-20T00:04:00Z">
          <w:pPr>
            <w:spacing w:line="0" w:lineRule="atLeast"/>
          </w:pPr>
        </w:pPrChange>
      </w:pPr>
      <w:del w:id="1702" w:author="Bill" w:date="2017-02-19T22:26:00Z">
        <w:r w:rsidRPr="00B26691" w:rsidDel="0060683C">
          <w:rPr>
            <w:rFonts w:hint="eastAsia"/>
            <w:rPrChange w:id="1703" w:author="Bill" w:date="2017-02-19T23:46:00Z">
              <w:rPr>
                <w:rFonts w:ascii="黑体" w:hint="eastAsia"/>
                <w:sz w:val="32"/>
                <w:szCs w:val="32"/>
              </w:rPr>
            </w:rPrChange>
          </w:rPr>
          <w:delText>例子：</w:delText>
        </w:r>
      </w:del>
    </w:p>
    <w:p w:rsidR="008A43F2" w:rsidRPr="00B26691" w:rsidDel="0060683C" w:rsidRDefault="008A43F2" w:rsidP="00EE29DC">
      <w:pPr>
        <w:spacing w:line="288" w:lineRule="auto"/>
        <w:ind w:firstLineChars="200" w:firstLine="480"/>
        <w:rPr>
          <w:del w:id="1704" w:author="Bill" w:date="2017-02-19T22:26:00Z"/>
          <w:rPrChange w:id="1705" w:author="Bill" w:date="2017-02-19T23:46:00Z">
            <w:rPr>
              <w:del w:id="1706" w:author="Bill" w:date="2017-02-19T22:26:00Z"/>
              <w:sz w:val="28"/>
              <w:szCs w:val="28"/>
            </w:rPr>
          </w:rPrChange>
        </w:rPr>
        <w:pPrChange w:id="1707" w:author="Bill" w:date="2017-02-20T00:04:00Z">
          <w:pPr>
            <w:spacing w:line="0" w:lineRule="atLeast"/>
          </w:pPr>
        </w:pPrChange>
      </w:pPr>
      <w:del w:id="1708" w:author="Bill" w:date="2017-02-19T22:26:00Z">
        <w:r w:rsidRPr="00B26691" w:rsidDel="0060683C">
          <w:rPr>
            <w:rPrChange w:id="1709" w:author="Bill" w:date="2017-02-19T23:46:00Z">
              <w:rPr>
                <w:sz w:val="28"/>
                <w:szCs w:val="28"/>
              </w:rPr>
            </w:rPrChange>
          </w:rPr>
          <w:delText xml:space="preserve">$ svn </w:delText>
        </w:r>
        <w:r w:rsidR="00B11467" w:rsidRPr="00B26691" w:rsidDel="0060683C">
          <w:rPr>
            <w:rPrChange w:id="1710" w:author="Bill" w:date="2017-02-19T23:46:00Z">
              <w:rPr>
                <w:sz w:val="28"/>
                <w:szCs w:val="28"/>
              </w:rPr>
            </w:rPrChange>
          </w:rPr>
          <w:delText>up</w:delText>
        </w:r>
      </w:del>
    </w:p>
    <w:p w:rsidR="00B11467" w:rsidRPr="00B26691" w:rsidDel="0060683C" w:rsidRDefault="00B11467" w:rsidP="00EE29DC">
      <w:pPr>
        <w:spacing w:line="288" w:lineRule="auto"/>
        <w:ind w:firstLineChars="200" w:firstLine="480"/>
        <w:rPr>
          <w:del w:id="1711" w:author="Bill" w:date="2017-02-19T22:26:00Z"/>
          <w:rPrChange w:id="1712" w:author="Bill" w:date="2017-02-19T23:46:00Z">
            <w:rPr>
              <w:del w:id="1713" w:author="Bill" w:date="2017-02-19T22:26:00Z"/>
              <w:sz w:val="28"/>
              <w:szCs w:val="28"/>
            </w:rPr>
          </w:rPrChange>
        </w:rPr>
        <w:pPrChange w:id="1714" w:author="Bill" w:date="2017-02-20T00:04:00Z">
          <w:pPr>
            <w:spacing w:line="0" w:lineRule="atLeast"/>
          </w:pPr>
        </w:pPrChange>
      </w:pPr>
      <w:del w:id="1715" w:author="Bill" w:date="2017-02-19T22:26:00Z">
        <w:r w:rsidRPr="00B26691" w:rsidDel="0060683C">
          <w:rPr>
            <w:rPrChange w:id="1716" w:author="Bill" w:date="2017-02-19T23:46:00Z">
              <w:rPr>
                <w:sz w:val="28"/>
                <w:szCs w:val="28"/>
              </w:rPr>
            </w:rPrChange>
          </w:rPr>
          <w:delText>A acc_01.11.26/f.txt</w:delText>
        </w:r>
      </w:del>
    </w:p>
    <w:p w:rsidR="008C68D5" w:rsidRPr="00B26691" w:rsidDel="0060683C" w:rsidRDefault="00B11467" w:rsidP="00EE29DC">
      <w:pPr>
        <w:spacing w:line="288" w:lineRule="auto"/>
        <w:ind w:firstLineChars="200" w:firstLine="480"/>
        <w:rPr>
          <w:del w:id="1717" w:author="Bill" w:date="2017-02-19T22:26:00Z"/>
          <w:rPrChange w:id="1718" w:author="Bill" w:date="2017-02-19T23:46:00Z">
            <w:rPr>
              <w:del w:id="1719" w:author="Bill" w:date="2017-02-19T22:26:00Z"/>
              <w:sz w:val="28"/>
              <w:szCs w:val="28"/>
            </w:rPr>
          </w:rPrChange>
        </w:rPr>
        <w:pPrChange w:id="1720" w:author="Bill" w:date="2017-02-20T00:04:00Z">
          <w:pPr>
            <w:spacing w:line="0" w:lineRule="atLeast"/>
          </w:pPr>
        </w:pPrChange>
      </w:pPr>
      <w:del w:id="1721" w:author="Bill" w:date="2017-02-19T22:26:00Z">
        <w:r w:rsidRPr="00B26691" w:rsidDel="0060683C">
          <w:rPr>
            <w:rPrChange w:id="1722" w:author="Bill" w:date="2017-02-19T23:46:00Z">
              <w:rPr>
                <w:sz w:val="28"/>
                <w:szCs w:val="28"/>
              </w:rPr>
            </w:rPrChange>
          </w:rPr>
          <w:delText>A acc_01.11.26/</w:delText>
        </w:r>
        <w:r w:rsidR="008C68D5" w:rsidRPr="00B26691" w:rsidDel="0060683C">
          <w:rPr>
            <w:rPrChange w:id="1723" w:author="Bill" w:date="2017-02-19T23:46:00Z">
              <w:rPr>
                <w:sz w:val="28"/>
                <w:szCs w:val="28"/>
              </w:rPr>
            </w:rPrChange>
          </w:rPr>
          <w:delText>g.txt</w:delText>
        </w:r>
      </w:del>
    </w:p>
    <w:p w:rsidR="008C68D5" w:rsidRPr="00B26691" w:rsidDel="0060683C" w:rsidRDefault="008C68D5" w:rsidP="00EE29DC">
      <w:pPr>
        <w:spacing w:line="288" w:lineRule="auto"/>
        <w:ind w:firstLineChars="200" w:firstLine="480"/>
        <w:rPr>
          <w:del w:id="1724" w:author="Bill" w:date="2017-02-19T22:26:00Z"/>
          <w:rPrChange w:id="1725" w:author="Bill" w:date="2017-02-19T23:46:00Z">
            <w:rPr>
              <w:del w:id="1726" w:author="Bill" w:date="2017-02-19T22:26:00Z"/>
              <w:sz w:val="28"/>
              <w:szCs w:val="28"/>
            </w:rPr>
          </w:rPrChange>
        </w:rPr>
        <w:pPrChange w:id="1727" w:author="Bill" w:date="2017-02-20T00:04:00Z">
          <w:pPr>
            <w:spacing w:line="0" w:lineRule="atLeast"/>
          </w:pPr>
        </w:pPrChange>
      </w:pPr>
      <w:del w:id="1728" w:author="Bill" w:date="2017-02-19T22:26:00Z">
        <w:r w:rsidRPr="00B26691" w:rsidDel="0060683C">
          <w:rPr>
            <w:rPrChange w:id="1729" w:author="Bill" w:date="2017-02-19T23:46:00Z">
              <w:rPr>
                <w:sz w:val="28"/>
                <w:szCs w:val="28"/>
              </w:rPr>
            </w:rPrChange>
          </w:rPr>
          <w:delText>D acc_01.11.26/a.txt</w:delText>
        </w:r>
      </w:del>
    </w:p>
    <w:p w:rsidR="008A43F2" w:rsidRPr="00B26691" w:rsidDel="0060683C" w:rsidRDefault="008C68D5" w:rsidP="00EE29DC">
      <w:pPr>
        <w:spacing w:line="288" w:lineRule="auto"/>
        <w:ind w:firstLineChars="200" w:firstLine="480"/>
        <w:rPr>
          <w:del w:id="1730" w:author="Bill" w:date="2017-02-19T22:26:00Z"/>
          <w:rPrChange w:id="1731" w:author="Bill" w:date="2017-02-19T23:46:00Z">
            <w:rPr>
              <w:del w:id="1732" w:author="Bill" w:date="2017-02-19T22:26:00Z"/>
              <w:sz w:val="28"/>
              <w:szCs w:val="28"/>
            </w:rPr>
          </w:rPrChange>
        </w:rPr>
        <w:pPrChange w:id="1733" w:author="Bill" w:date="2017-02-20T00:04:00Z">
          <w:pPr>
            <w:spacing w:line="0" w:lineRule="atLeast"/>
          </w:pPr>
        </w:pPrChange>
      </w:pPr>
      <w:del w:id="1734" w:author="Bill" w:date="2017-02-19T22:26:00Z">
        <w:r w:rsidRPr="00B26691" w:rsidDel="0060683C">
          <w:rPr>
            <w:rPrChange w:id="1735" w:author="Bill" w:date="2017-02-19T23:46:00Z">
              <w:rPr>
                <w:sz w:val="28"/>
                <w:szCs w:val="28"/>
              </w:rPr>
            </w:rPrChange>
          </w:rPr>
          <w:delText>Updat</w:delText>
        </w:r>
        <w:r w:rsidR="008A43F2" w:rsidRPr="00B26691" w:rsidDel="0060683C">
          <w:rPr>
            <w:rPrChange w:id="1736" w:author="Bill" w:date="2017-02-19T23:46:00Z">
              <w:rPr>
                <w:sz w:val="28"/>
                <w:szCs w:val="28"/>
              </w:rPr>
            </w:rPrChange>
          </w:rPr>
          <w:delText>ed</w:delText>
        </w:r>
        <w:r w:rsidRPr="00B26691" w:rsidDel="0060683C">
          <w:rPr>
            <w:rPrChange w:id="1737" w:author="Bill" w:date="2017-02-19T23:46:00Z">
              <w:rPr>
                <w:sz w:val="28"/>
                <w:szCs w:val="28"/>
              </w:rPr>
            </w:rPrChange>
          </w:rPr>
          <w:delText xml:space="preserve"> to</w:delText>
        </w:r>
        <w:r w:rsidR="008A43F2" w:rsidRPr="00B26691" w:rsidDel="0060683C">
          <w:rPr>
            <w:rPrChange w:id="1738" w:author="Bill" w:date="2017-02-19T23:46:00Z">
              <w:rPr>
                <w:sz w:val="28"/>
                <w:szCs w:val="28"/>
              </w:rPr>
            </w:rPrChange>
          </w:rPr>
          <w:delText xml:space="preserve"> revision 2</w:delText>
        </w:r>
        <w:r w:rsidRPr="00B26691" w:rsidDel="0060683C">
          <w:rPr>
            <w:rPrChange w:id="1739" w:author="Bill" w:date="2017-02-19T23:46:00Z">
              <w:rPr>
                <w:sz w:val="28"/>
                <w:szCs w:val="28"/>
              </w:rPr>
            </w:rPrChange>
          </w:rPr>
          <w:delText>2</w:delText>
        </w:r>
        <w:r w:rsidR="008A43F2" w:rsidRPr="00B26691" w:rsidDel="0060683C">
          <w:rPr>
            <w:rPrChange w:id="1740" w:author="Bill" w:date="2017-02-19T23:46:00Z">
              <w:rPr>
                <w:sz w:val="28"/>
                <w:szCs w:val="28"/>
              </w:rPr>
            </w:rPrChange>
          </w:rPr>
          <w:delText>.</w:delText>
        </w:r>
      </w:del>
    </w:p>
    <w:p w:rsidR="007525AE" w:rsidRPr="00B26691" w:rsidDel="0060683C" w:rsidRDefault="007525AE" w:rsidP="00EE29DC">
      <w:pPr>
        <w:spacing w:line="288" w:lineRule="auto"/>
        <w:ind w:firstLineChars="200" w:firstLine="480"/>
        <w:rPr>
          <w:del w:id="1741" w:author="Bill" w:date="2017-02-19T22:26:00Z"/>
          <w:rPrChange w:id="1742" w:author="Bill" w:date="2017-02-19T23:46:00Z">
            <w:rPr>
              <w:del w:id="1743" w:author="Bill" w:date="2017-02-19T22:26:00Z"/>
              <w:rFonts w:ascii="黑体"/>
              <w:szCs w:val="28"/>
            </w:rPr>
          </w:rPrChange>
        </w:rPr>
        <w:pPrChange w:id="1744" w:author="Bill" w:date="2017-02-20T00:04:00Z">
          <w:pPr/>
        </w:pPrChange>
      </w:pPr>
    </w:p>
    <w:p w:rsidR="00E14FA3" w:rsidDel="0060683C" w:rsidRDefault="00E14FA3" w:rsidP="00EE29DC">
      <w:pPr>
        <w:spacing w:line="288" w:lineRule="auto"/>
        <w:ind w:firstLineChars="200" w:firstLine="480"/>
        <w:rPr>
          <w:del w:id="1745" w:author="Bill" w:date="2017-02-19T22:26:00Z"/>
        </w:rPr>
        <w:pPrChange w:id="1746" w:author="Bill" w:date="2017-02-20T00:04:00Z">
          <w:pPr>
            <w:pStyle w:val="2"/>
          </w:pPr>
        </w:pPrChange>
      </w:pPr>
      <w:del w:id="1747" w:author="Bill" w:date="2017-02-19T22:26:00Z">
        <w:r w:rsidDel="0060683C">
          <w:rPr>
            <w:rFonts w:hint="eastAsia"/>
          </w:rPr>
          <w:delText>svn merge</w:delText>
        </w:r>
      </w:del>
    </w:p>
    <w:p w:rsidR="00BB584C" w:rsidRPr="00B26691" w:rsidDel="0060683C" w:rsidRDefault="00BB584C" w:rsidP="00EE29DC">
      <w:pPr>
        <w:spacing w:line="288" w:lineRule="auto"/>
        <w:ind w:firstLineChars="200" w:firstLine="480"/>
        <w:rPr>
          <w:del w:id="1748" w:author="Bill" w:date="2017-02-19T22:26:00Z"/>
          <w:rPrChange w:id="1749" w:author="Bill" w:date="2017-02-19T23:46:00Z">
            <w:rPr>
              <w:del w:id="1750" w:author="Bill" w:date="2017-02-19T22:26:00Z"/>
              <w:rFonts w:ascii="黑体"/>
              <w:sz w:val="32"/>
              <w:szCs w:val="32"/>
            </w:rPr>
          </w:rPrChange>
        </w:rPr>
        <w:pPrChange w:id="1751" w:author="Bill" w:date="2017-02-20T00:04:00Z">
          <w:pPr>
            <w:spacing w:line="0" w:lineRule="atLeast"/>
          </w:pPr>
        </w:pPrChange>
      </w:pPr>
      <w:del w:id="1752" w:author="Bill" w:date="2017-02-19T22:26:00Z">
        <w:r w:rsidRPr="00B26691" w:rsidDel="0060683C">
          <w:rPr>
            <w:rFonts w:hint="eastAsia"/>
            <w:rPrChange w:id="1753" w:author="Bill" w:date="2017-02-19T23:46:00Z">
              <w:rPr>
                <w:rFonts w:ascii="黑体" w:hint="eastAsia"/>
                <w:sz w:val="32"/>
                <w:szCs w:val="32"/>
              </w:rPr>
            </w:rPrChange>
          </w:rPr>
          <w:delText>命令简写</w:delText>
        </w:r>
      </w:del>
    </w:p>
    <w:p w:rsidR="00BB584C" w:rsidRPr="00B26691" w:rsidDel="0060683C" w:rsidRDefault="00BB584C" w:rsidP="00EE29DC">
      <w:pPr>
        <w:spacing w:line="288" w:lineRule="auto"/>
        <w:ind w:firstLineChars="200" w:firstLine="480"/>
        <w:rPr>
          <w:del w:id="1754" w:author="Bill" w:date="2017-02-19T22:26:00Z"/>
          <w:rPrChange w:id="1755" w:author="Bill" w:date="2017-02-19T23:46:00Z">
            <w:rPr>
              <w:del w:id="1756" w:author="Bill" w:date="2017-02-19T22:26:00Z"/>
              <w:sz w:val="28"/>
              <w:szCs w:val="28"/>
            </w:rPr>
          </w:rPrChange>
        </w:rPr>
        <w:pPrChange w:id="1757" w:author="Bill" w:date="2017-02-20T00:04:00Z">
          <w:pPr>
            <w:spacing w:line="0" w:lineRule="atLeast"/>
          </w:pPr>
        </w:pPrChange>
      </w:pPr>
      <w:del w:id="1758" w:author="Bill" w:date="2017-02-19T22:26:00Z">
        <w:r w:rsidRPr="00B26691" w:rsidDel="0060683C">
          <w:rPr>
            <w:rPrChange w:id="1759" w:author="Bill" w:date="2017-02-19T23:46:00Z">
              <w:rPr>
                <w:sz w:val="28"/>
                <w:szCs w:val="28"/>
              </w:rPr>
            </w:rPrChange>
          </w:rPr>
          <w:delText>svn merge</w:delText>
        </w:r>
      </w:del>
    </w:p>
    <w:p w:rsidR="00BB584C" w:rsidDel="0060683C" w:rsidRDefault="00BB584C" w:rsidP="00EE29DC">
      <w:pPr>
        <w:spacing w:line="288" w:lineRule="auto"/>
        <w:ind w:firstLineChars="200" w:firstLine="480"/>
        <w:rPr>
          <w:del w:id="1760" w:author="Bill" w:date="2017-02-19T22:26:00Z"/>
        </w:rPr>
        <w:pPrChange w:id="1761" w:author="Bill" w:date="2017-02-20T00:04:00Z">
          <w:pPr>
            <w:spacing w:line="20" w:lineRule="atLeast"/>
          </w:pPr>
        </w:pPrChange>
      </w:pPr>
    </w:p>
    <w:p w:rsidR="00BB584C" w:rsidRPr="00B26691" w:rsidDel="0060683C" w:rsidRDefault="00BB584C" w:rsidP="00EE29DC">
      <w:pPr>
        <w:spacing w:line="288" w:lineRule="auto"/>
        <w:ind w:firstLineChars="200" w:firstLine="480"/>
        <w:rPr>
          <w:del w:id="1762" w:author="Bill" w:date="2017-02-19T22:26:00Z"/>
          <w:rPrChange w:id="1763" w:author="Bill" w:date="2017-02-19T23:46:00Z">
            <w:rPr>
              <w:del w:id="1764" w:author="Bill" w:date="2017-02-19T22:26:00Z"/>
              <w:rFonts w:ascii="黑体"/>
              <w:sz w:val="32"/>
              <w:szCs w:val="32"/>
            </w:rPr>
          </w:rPrChange>
        </w:rPr>
        <w:pPrChange w:id="1765" w:author="Bill" w:date="2017-02-20T00:04:00Z">
          <w:pPr>
            <w:spacing w:line="0" w:lineRule="atLeast"/>
          </w:pPr>
        </w:pPrChange>
      </w:pPr>
      <w:del w:id="1766" w:author="Bill" w:date="2017-02-19T22:26:00Z">
        <w:r w:rsidRPr="00B26691" w:rsidDel="0060683C">
          <w:rPr>
            <w:rFonts w:hint="eastAsia"/>
            <w:rPrChange w:id="1767" w:author="Bill" w:date="2017-02-19T23:46:00Z">
              <w:rPr>
                <w:rFonts w:ascii="黑体" w:hint="eastAsia"/>
                <w:sz w:val="32"/>
                <w:szCs w:val="32"/>
              </w:rPr>
            </w:rPrChange>
          </w:rPr>
          <w:delText>概要</w:delText>
        </w:r>
      </w:del>
    </w:p>
    <w:p w:rsidR="00BB584C" w:rsidRPr="00B26691" w:rsidDel="0060683C" w:rsidRDefault="00BB584C" w:rsidP="00EE29DC">
      <w:pPr>
        <w:spacing w:line="288" w:lineRule="auto"/>
        <w:ind w:firstLineChars="200" w:firstLine="480"/>
        <w:rPr>
          <w:del w:id="1768" w:author="Bill" w:date="2017-02-19T22:26:00Z"/>
          <w:rPrChange w:id="1769" w:author="Bill" w:date="2017-02-19T23:46:00Z">
            <w:rPr>
              <w:del w:id="1770" w:author="Bill" w:date="2017-02-19T22:26:00Z"/>
              <w:sz w:val="28"/>
              <w:szCs w:val="28"/>
            </w:rPr>
          </w:rPrChange>
        </w:rPr>
        <w:pPrChange w:id="1771" w:author="Bill" w:date="2017-02-20T00:04:00Z">
          <w:pPr>
            <w:spacing w:line="0" w:lineRule="atLeast"/>
          </w:pPr>
        </w:pPrChange>
      </w:pPr>
      <w:del w:id="1772" w:author="Bill" w:date="2017-02-19T22:26:00Z">
        <w:r w:rsidRPr="00B26691" w:rsidDel="0060683C">
          <w:rPr>
            <w:rPrChange w:id="1773" w:author="Bill" w:date="2017-02-19T23:46:00Z">
              <w:rPr>
                <w:sz w:val="28"/>
                <w:szCs w:val="28"/>
              </w:rPr>
            </w:rPrChange>
          </w:rPr>
          <w:delText>svn merge sourceURL1[@N] sourceURL2[@M] [WCPATH]</w:delText>
        </w:r>
      </w:del>
    </w:p>
    <w:p w:rsidR="00BB584C" w:rsidRPr="00B26691" w:rsidDel="0060683C" w:rsidRDefault="00BB584C" w:rsidP="00EE29DC">
      <w:pPr>
        <w:spacing w:line="288" w:lineRule="auto"/>
        <w:ind w:firstLineChars="200" w:firstLine="480"/>
        <w:rPr>
          <w:del w:id="1774" w:author="Bill" w:date="2017-02-19T22:26:00Z"/>
          <w:rPrChange w:id="1775" w:author="Bill" w:date="2017-02-19T23:46:00Z">
            <w:rPr>
              <w:del w:id="1776" w:author="Bill" w:date="2017-02-19T22:26:00Z"/>
              <w:sz w:val="28"/>
              <w:szCs w:val="28"/>
            </w:rPr>
          </w:rPrChange>
        </w:rPr>
        <w:pPrChange w:id="1777" w:author="Bill" w:date="2017-02-20T00:04:00Z">
          <w:pPr>
            <w:spacing w:line="0" w:lineRule="atLeast"/>
          </w:pPr>
        </w:pPrChange>
      </w:pPr>
      <w:del w:id="1778" w:author="Bill" w:date="2017-02-19T22:26:00Z">
        <w:r w:rsidRPr="00B26691" w:rsidDel="0060683C">
          <w:rPr>
            <w:rPrChange w:id="1779" w:author="Bill" w:date="2017-02-19T23:46:00Z">
              <w:rPr>
                <w:sz w:val="28"/>
                <w:szCs w:val="28"/>
              </w:rPr>
            </w:rPrChange>
          </w:rPr>
          <w:delText>svn merge sourceWCPATH1@N sourceWCPATH2@M [WCPATH]</w:delText>
        </w:r>
      </w:del>
    </w:p>
    <w:p w:rsidR="00BB584C" w:rsidRPr="00B26691" w:rsidDel="0060683C" w:rsidRDefault="00BB584C" w:rsidP="00EE29DC">
      <w:pPr>
        <w:spacing w:line="288" w:lineRule="auto"/>
        <w:ind w:firstLineChars="200" w:firstLine="480"/>
        <w:rPr>
          <w:del w:id="1780" w:author="Bill" w:date="2017-02-19T22:26:00Z"/>
          <w:rPrChange w:id="1781" w:author="Bill" w:date="2017-02-19T23:46:00Z">
            <w:rPr>
              <w:del w:id="1782" w:author="Bill" w:date="2017-02-19T22:26:00Z"/>
              <w:color w:val="FF0000"/>
              <w:sz w:val="28"/>
              <w:szCs w:val="28"/>
            </w:rPr>
          </w:rPrChange>
        </w:rPr>
        <w:pPrChange w:id="1783" w:author="Bill" w:date="2017-02-20T00:04:00Z">
          <w:pPr>
            <w:spacing w:line="0" w:lineRule="atLeast"/>
          </w:pPr>
        </w:pPrChange>
      </w:pPr>
      <w:del w:id="1784" w:author="Bill" w:date="2017-02-19T22:26:00Z">
        <w:r w:rsidRPr="00B26691" w:rsidDel="0060683C">
          <w:rPr>
            <w:rPrChange w:id="1785" w:author="Bill" w:date="2017-02-19T23:46:00Z">
              <w:rPr>
                <w:sz w:val="28"/>
                <w:szCs w:val="28"/>
              </w:rPr>
            </w:rPrChange>
          </w:rPr>
          <w:delText>svn merge -r N:M SOURCE[@REV] [WCPATH]</w:delText>
        </w:r>
        <w:r w:rsidRPr="00B26691" w:rsidDel="0060683C">
          <w:rPr>
            <w:rPrChange w:id="1786" w:author="Bill" w:date="2017-02-19T23:46:00Z">
              <w:rPr>
                <w:color w:val="FF0000"/>
                <w:sz w:val="28"/>
                <w:szCs w:val="28"/>
              </w:rPr>
            </w:rPrChange>
          </w:rPr>
          <w:delText>(</w:delText>
        </w:r>
        <w:r w:rsidRPr="00B26691" w:rsidDel="0060683C">
          <w:rPr>
            <w:rFonts w:hint="eastAsia"/>
            <w:rPrChange w:id="1787" w:author="Bill" w:date="2017-02-19T23:46:00Z">
              <w:rPr>
                <w:rFonts w:hint="eastAsia"/>
                <w:color w:val="FF0000"/>
                <w:sz w:val="28"/>
                <w:szCs w:val="28"/>
              </w:rPr>
            </w:rPrChange>
          </w:rPr>
          <w:delText>最常用</w:delText>
        </w:r>
        <w:r w:rsidRPr="00B26691" w:rsidDel="0060683C">
          <w:rPr>
            <w:rPrChange w:id="1788" w:author="Bill" w:date="2017-02-19T23:46:00Z">
              <w:rPr>
                <w:color w:val="FF0000"/>
                <w:sz w:val="28"/>
                <w:szCs w:val="28"/>
              </w:rPr>
            </w:rPrChange>
          </w:rPr>
          <w:delText>)</w:delText>
        </w:r>
      </w:del>
    </w:p>
    <w:p w:rsidR="00BB584C" w:rsidRPr="00B26691" w:rsidDel="0060683C" w:rsidRDefault="00BB584C" w:rsidP="00EE29DC">
      <w:pPr>
        <w:spacing w:line="288" w:lineRule="auto"/>
        <w:ind w:firstLineChars="200" w:firstLine="480"/>
        <w:rPr>
          <w:del w:id="1789" w:author="Bill" w:date="2017-02-19T22:26:00Z"/>
          <w:rPrChange w:id="1790" w:author="Bill" w:date="2017-02-19T23:46:00Z">
            <w:rPr>
              <w:del w:id="1791" w:author="Bill" w:date="2017-02-19T22:26:00Z"/>
              <w:sz w:val="28"/>
              <w:szCs w:val="28"/>
            </w:rPr>
          </w:rPrChange>
        </w:rPr>
        <w:pPrChange w:id="1792" w:author="Bill" w:date="2017-02-20T00:04:00Z">
          <w:pPr>
            <w:spacing w:line="0" w:lineRule="atLeast"/>
          </w:pPr>
        </w:pPrChange>
      </w:pPr>
    </w:p>
    <w:p w:rsidR="00BB584C" w:rsidRPr="00B26691" w:rsidDel="0060683C" w:rsidRDefault="00BB584C" w:rsidP="00EE29DC">
      <w:pPr>
        <w:spacing w:line="288" w:lineRule="auto"/>
        <w:ind w:firstLineChars="200" w:firstLine="480"/>
        <w:rPr>
          <w:del w:id="1793" w:author="Bill" w:date="2017-02-19T22:26:00Z"/>
          <w:rPrChange w:id="1794" w:author="Bill" w:date="2017-02-19T23:46:00Z">
            <w:rPr>
              <w:del w:id="1795" w:author="Bill" w:date="2017-02-19T22:26:00Z"/>
              <w:sz w:val="28"/>
              <w:szCs w:val="28"/>
            </w:rPr>
          </w:rPrChange>
        </w:rPr>
        <w:pPrChange w:id="1796" w:author="Bill" w:date="2017-02-20T00:04:00Z">
          <w:pPr>
            <w:spacing w:line="0" w:lineRule="atLeast"/>
          </w:pPr>
        </w:pPrChange>
      </w:pPr>
      <w:del w:id="1797" w:author="Bill" w:date="2017-02-19T22:26:00Z">
        <w:r w:rsidRPr="00B26691" w:rsidDel="0060683C">
          <w:rPr>
            <w:rFonts w:hint="eastAsia"/>
            <w:rPrChange w:id="1798" w:author="Bill" w:date="2017-02-19T23:46:00Z">
              <w:rPr>
                <w:rFonts w:hint="eastAsia"/>
                <w:sz w:val="28"/>
                <w:szCs w:val="28"/>
              </w:rPr>
            </w:rPrChange>
          </w:rPr>
          <w:delText>描述</w:delText>
        </w:r>
      </w:del>
    </w:p>
    <w:p w:rsidR="00BB584C" w:rsidRPr="00BB584C" w:rsidDel="0060683C" w:rsidRDefault="00BB584C" w:rsidP="00EE29DC">
      <w:pPr>
        <w:spacing w:line="288" w:lineRule="auto"/>
        <w:ind w:firstLineChars="200" w:firstLine="480"/>
        <w:rPr>
          <w:del w:id="1799" w:author="Bill" w:date="2017-02-19T22:26:00Z"/>
        </w:rPr>
        <w:pPrChange w:id="1800" w:author="Bill" w:date="2017-02-20T00:04:00Z">
          <w:pPr>
            <w:spacing w:line="0" w:lineRule="atLeast"/>
          </w:pPr>
        </w:pPrChange>
      </w:pPr>
      <w:del w:id="1801" w:author="Bill" w:date="2017-02-19T22:26:00Z">
        <w:r w:rsidRPr="00BB584C" w:rsidDel="0060683C">
          <w:rPr>
            <w:rFonts w:hint="eastAsia"/>
          </w:rPr>
          <w:delText>第一种和第二种形式里，源路径（第一种是</w:delText>
        </w:r>
        <w:r w:rsidRPr="00BB584C" w:rsidDel="0060683C">
          <w:rPr>
            <w:rFonts w:hint="eastAsia"/>
          </w:rPr>
          <w:delText>URL</w:delText>
        </w:r>
        <w:r w:rsidRPr="00BB584C" w:rsidDel="0060683C">
          <w:rPr>
            <w:rFonts w:hint="eastAsia"/>
          </w:rPr>
          <w:delText>，第二种是工作拷贝路径）用修订版本号</w:delText>
        </w:r>
        <w:r w:rsidRPr="00B26691" w:rsidDel="0060683C">
          <w:rPr>
            <w:rPrChange w:id="1802" w:author="Bill" w:date="2017-02-19T23:46:00Z">
              <w:rPr>
                <w:i/>
                <w:iCs/>
              </w:rPr>
            </w:rPrChange>
          </w:rPr>
          <w:delText>N</w:delText>
        </w:r>
        <w:r w:rsidRPr="00BB584C" w:rsidDel="0060683C">
          <w:rPr>
            <w:rFonts w:hint="eastAsia"/>
          </w:rPr>
          <w:delText>和</w:delText>
        </w:r>
        <w:r w:rsidRPr="00B26691" w:rsidDel="0060683C">
          <w:rPr>
            <w:rPrChange w:id="1803" w:author="Bill" w:date="2017-02-19T23:46:00Z">
              <w:rPr>
                <w:i/>
                <w:iCs/>
              </w:rPr>
            </w:rPrChange>
          </w:rPr>
          <w:delText>M</w:delText>
        </w:r>
        <w:r w:rsidRPr="00BB584C" w:rsidDel="0060683C">
          <w:rPr>
            <w:rFonts w:hint="eastAsia"/>
          </w:rPr>
          <w:delText>指定，这是要比较的两组源文件，如果省略修订版本号，缺省是</w:delText>
        </w:r>
        <w:r w:rsidRPr="00BB584C" w:rsidDel="0060683C">
          <w:rPr>
            <w:rFonts w:hint="eastAsia"/>
          </w:rPr>
          <w:delText>HEAD</w:delText>
        </w:r>
        <w:r w:rsidRPr="00BB584C" w:rsidDel="0060683C">
          <w:rPr>
            <w:rFonts w:hint="eastAsia"/>
          </w:rPr>
          <w:delText>。</w:delText>
        </w:r>
        <w:r w:rsidRPr="00BB584C" w:rsidDel="0060683C">
          <w:rPr>
            <w:rFonts w:hint="eastAsia"/>
          </w:rPr>
          <w:delText xml:space="preserve"> </w:delText>
        </w:r>
      </w:del>
    </w:p>
    <w:p w:rsidR="00BB584C" w:rsidRPr="00BB584C" w:rsidDel="0060683C" w:rsidRDefault="00BB584C" w:rsidP="00EE29DC">
      <w:pPr>
        <w:spacing w:line="288" w:lineRule="auto"/>
        <w:ind w:firstLineChars="200" w:firstLine="480"/>
        <w:rPr>
          <w:del w:id="1804" w:author="Bill" w:date="2017-02-19T22:26:00Z"/>
        </w:rPr>
        <w:pPrChange w:id="1805" w:author="Bill" w:date="2017-02-20T00:04:00Z">
          <w:pPr>
            <w:spacing w:line="0" w:lineRule="atLeast"/>
          </w:pPr>
        </w:pPrChange>
      </w:pPr>
      <w:del w:id="1806" w:author="Bill" w:date="2017-02-19T22:26:00Z">
        <w:r w:rsidRPr="00BB584C" w:rsidDel="0060683C">
          <w:rPr>
            <w:rFonts w:hint="eastAsia"/>
          </w:rPr>
          <w:delText>第三种形式，</w:delText>
        </w:r>
        <w:r w:rsidRPr="00B26691" w:rsidDel="0060683C">
          <w:rPr>
            <w:rPrChange w:id="1807" w:author="Bill" w:date="2017-02-19T23:46:00Z">
              <w:rPr>
                <w:i/>
                <w:iCs/>
              </w:rPr>
            </w:rPrChange>
          </w:rPr>
          <w:delText>SOURCE</w:delText>
        </w:r>
        <w:r w:rsidRPr="00BB584C" w:rsidDel="0060683C">
          <w:rPr>
            <w:rFonts w:hint="eastAsia"/>
          </w:rPr>
          <w:delText>可以是</w:delText>
        </w:r>
        <w:r w:rsidRPr="00BB584C" w:rsidDel="0060683C">
          <w:rPr>
            <w:rFonts w:hint="eastAsia"/>
          </w:rPr>
          <w:delText>URL</w:delText>
        </w:r>
        <w:r w:rsidRPr="00BB584C" w:rsidDel="0060683C">
          <w:rPr>
            <w:rFonts w:hint="eastAsia"/>
          </w:rPr>
          <w:delText>或者工作拷贝项目，与之对应的</w:delText>
        </w:r>
        <w:r w:rsidRPr="00BB584C" w:rsidDel="0060683C">
          <w:rPr>
            <w:rFonts w:hint="eastAsia"/>
          </w:rPr>
          <w:delText>URL</w:delText>
        </w:r>
        <w:r w:rsidRPr="00BB584C" w:rsidDel="0060683C">
          <w:rPr>
            <w:rFonts w:hint="eastAsia"/>
          </w:rPr>
          <w:delText>会被使用。在修订版本号</w:delText>
        </w:r>
        <w:r w:rsidRPr="00B26691" w:rsidDel="0060683C">
          <w:rPr>
            <w:rPrChange w:id="1808" w:author="Bill" w:date="2017-02-19T23:46:00Z">
              <w:rPr>
                <w:i/>
                <w:iCs/>
              </w:rPr>
            </w:rPrChange>
          </w:rPr>
          <w:delText>N</w:delText>
        </w:r>
        <w:r w:rsidRPr="00BB584C" w:rsidDel="0060683C">
          <w:rPr>
            <w:rFonts w:hint="eastAsia"/>
          </w:rPr>
          <w:delText>和</w:delText>
        </w:r>
        <w:r w:rsidRPr="00B26691" w:rsidDel="0060683C">
          <w:rPr>
            <w:rPrChange w:id="1809" w:author="Bill" w:date="2017-02-19T23:46:00Z">
              <w:rPr>
                <w:i/>
                <w:iCs/>
              </w:rPr>
            </w:rPrChange>
          </w:rPr>
          <w:delText>M</w:delText>
        </w:r>
        <w:r w:rsidRPr="00BB584C" w:rsidDel="0060683C">
          <w:rPr>
            <w:rFonts w:hint="eastAsia"/>
          </w:rPr>
          <w:delText>的</w:delText>
        </w:r>
        <w:r w:rsidRPr="00BB584C" w:rsidDel="0060683C">
          <w:rPr>
            <w:rFonts w:hint="eastAsia"/>
          </w:rPr>
          <w:delText>URL</w:delText>
        </w:r>
        <w:r w:rsidRPr="00BB584C" w:rsidDel="0060683C">
          <w:rPr>
            <w:rFonts w:hint="eastAsia"/>
          </w:rPr>
          <w:delText>定义了要比较的两组源。</w:delText>
        </w:r>
      </w:del>
    </w:p>
    <w:p w:rsidR="00BB584C" w:rsidRPr="00BB584C" w:rsidDel="0060683C" w:rsidRDefault="00BB584C" w:rsidP="00EE29DC">
      <w:pPr>
        <w:spacing w:line="288" w:lineRule="auto"/>
        <w:ind w:firstLineChars="200" w:firstLine="480"/>
        <w:rPr>
          <w:del w:id="1810" w:author="Bill" w:date="2017-02-19T22:26:00Z"/>
        </w:rPr>
        <w:pPrChange w:id="1811" w:author="Bill" w:date="2017-02-20T00:04:00Z">
          <w:pPr>
            <w:spacing w:line="0" w:lineRule="atLeast"/>
          </w:pPr>
        </w:pPrChange>
      </w:pPr>
      <w:del w:id="1812" w:author="Bill" w:date="2017-02-19T22:26:00Z">
        <w:r w:rsidRPr="00B26691" w:rsidDel="0060683C">
          <w:rPr>
            <w:rPrChange w:id="1813" w:author="Bill" w:date="2017-02-19T23:46:00Z">
              <w:rPr>
                <w:i/>
                <w:iCs/>
              </w:rPr>
            </w:rPrChange>
          </w:rPr>
          <w:delText>WCPATH</w:delText>
        </w:r>
        <w:r w:rsidRPr="00BB584C" w:rsidDel="0060683C">
          <w:rPr>
            <w:rFonts w:hint="eastAsia"/>
          </w:rPr>
          <w:delText>是接收变化的工作拷贝路径，如果省略</w:delText>
        </w:r>
        <w:r w:rsidRPr="00B26691" w:rsidDel="0060683C">
          <w:rPr>
            <w:rPrChange w:id="1814" w:author="Bill" w:date="2017-02-19T23:46:00Z">
              <w:rPr>
                <w:i/>
                <w:iCs/>
              </w:rPr>
            </w:rPrChange>
          </w:rPr>
          <w:delText>WCPATH</w:delText>
        </w:r>
        <w:r w:rsidRPr="00BB584C" w:rsidDel="0060683C">
          <w:rPr>
            <w:rFonts w:hint="eastAsia"/>
          </w:rPr>
          <w:delText>，会假定缺省值“</w:delText>
        </w:r>
        <w:r w:rsidRPr="00B26691" w:rsidDel="0060683C">
          <w:rPr>
            <w:rPrChange w:id="1815" w:author="Bill" w:date="2017-02-19T23:46:00Z">
              <w:rPr>
                <w:i/>
                <w:iCs/>
              </w:rPr>
            </w:rPrChange>
          </w:rPr>
          <w:delText>.</w:delText>
        </w:r>
        <w:r w:rsidRPr="00BB584C" w:rsidDel="0060683C">
          <w:rPr>
            <w:rFonts w:hint="eastAsia"/>
          </w:rPr>
          <w:delText>”，除非源有相同基本名称与“</w:delText>
        </w:r>
        <w:r w:rsidRPr="00B26691" w:rsidDel="0060683C">
          <w:rPr>
            <w:rPrChange w:id="1816" w:author="Bill" w:date="2017-02-19T23:46:00Z">
              <w:rPr>
                <w:i/>
                <w:iCs/>
              </w:rPr>
            </w:rPrChange>
          </w:rPr>
          <w:delText>.</w:delText>
        </w:r>
        <w:r w:rsidRPr="00BB584C" w:rsidDel="0060683C">
          <w:rPr>
            <w:rFonts w:hint="eastAsia"/>
          </w:rPr>
          <w:delText>”中的某一文件名字匹配：在这种情况下，区别会应用到那个文件。</w:delText>
        </w:r>
        <w:r w:rsidRPr="00BB584C" w:rsidDel="0060683C">
          <w:rPr>
            <w:rFonts w:hint="eastAsia"/>
          </w:rPr>
          <w:delText xml:space="preserve"> </w:delText>
        </w:r>
      </w:del>
    </w:p>
    <w:p w:rsidR="00BB584C" w:rsidRPr="00B26691" w:rsidDel="0060683C" w:rsidRDefault="00BB584C" w:rsidP="00EE29DC">
      <w:pPr>
        <w:spacing w:line="288" w:lineRule="auto"/>
        <w:ind w:firstLineChars="200" w:firstLine="480"/>
        <w:rPr>
          <w:del w:id="1817" w:author="Bill" w:date="2017-02-19T22:26:00Z"/>
          <w:rPrChange w:id="1818" w:author="Bill" w:date="2017-02-19T23:46:00Z">
            <w:rPr>
              <w:del w:id="1819" w:author="Bill" w:date="2017-02-19T22:26:00Z"/>
              <w:sz w:val="28"/>
              <w:szCs w:val="28"/>
            </w:rPr>
          </w:rPrChange>
        </w:rPr>
        <w:pPrChange w:id="1820" w:author="Bill" w:date="2017-02-20T00:04:00Z">
          <w:pPr>
            <w:spacing w:line="0" w:lineRule="atLeast"/>
          </w:pPr>
        </w:pPrChange>
      </w:pPr>
      <w:del w:id="1821" w:author="Bill" w:date="2017-02-19T22:26:00Z">
        <w:r w:rsidRPr="00BB584C" w:rsidDel="0060683C">
          <w:rPr>
            <w:rFonts w:hint="eastAsia"/>
          </w:rPr>
          <w:delText>不像</w:delText>
        </w:r>
        <w:r w:rsidRPr="00BB584C" w:rsidDel="0060683C">
          <w:delText>svn diff</w:delText>
        </w:r>
        <w:r w:rsidRPr="00BB584C" w:rsidDel="0060683C">
          <w:rPr>
            <w:rFonts w:hint="eastAsia"/>
          </w:rPr>
          <w:delText>，合并操作在执行时会考虑文件的祖先，当你从一个分支合并到另一个分支，而这两个分支有各自重命名的文件时，这一点会非常重要。</w:delText>
        </w:r>
        <w:r w:rsidRPr="00B26691" w:rsidDel="0060683C">
          <w:rPr>
            <w:rPrChange w:id="1822" w:author="Bill" w:date="2017-02-19T23:46:00Z">
              <w:rPr>
                <w:sz w:val="28"/>
                <w:szCs w:val="28"/>
              </w:rPr>
            </w:rPrChange>
          </w:rPr>
          <w:delText xml:space="preserve"> </w:delText>
        </w:r>
      </w:del>
    </w:p>
    <w:p w:rsidR="00BB584C" w:rsidRPr="00B26691" w:rsidDel="0060683C" w:rsidRDefault="00BB584C" w:rsidP="00EE29DC">
      <w:pPr>
        <w:spacing w:line="288" w:lineRule="auto"/>
        <w:ind w:firstLineChars="200" w:firstLine="480"/>
        <w:rPr>
          <w:del w:id="1823" w:author="Bill" w:date="2017-02-19T22:26:00Z"/>
          <w:rPrChange w:id="1824" w:author="Bill" w:date="2017-02-19T23:46:00Z">
            <w:rPr>
              <w:del w:id="1825" w:author="Bill" w:date="2017-02-19T22:26:00Z"/>
              <w:sz w:val="28"/>
              <w:szCs w:val="28"/>
            </w:rPr>
          </w:rPrChange>
        </w:rPr>
        <w:pPrChange w:id="1826" w:author="Bill" w:date="2017-02-20T00:04:00Z">
          <w:pPr>
            <w:spacing w:line="0" w:lineRule="atLeast"/>
          </w:pPr>
        </w:pPrChange>
      </w:pPr>
    </w:p>
    <w:p w:rsidR="00BB584C" w:rsidRPr="00B26691" w:rsidDel="0060683C" w:rsidRDefault="00BB584C" w:rsidP="00EE29DC">
      <w:pPr>
        <w:spacing w:line="288" w:lineRule="auto"/>
        <w:ind w:firstLineChars="200" w:firstLine="480"/>
        <w:rPr>
          <w:del w:id="1827" w:author="Bill" w:date="2017-02-19T22:26:00Z"/>
          <w:rPrChange w:id="1828" w:author="Bill" w:date="2017-02-19T23:46:00Z">
            <w:rPr>
              <w:del w:id="1829" w:author="Bill" w:date="2017-02-19T22:26:00Z"/>
              <w:rFonts w:ascii="黑体"/>
              <w:sz w:val="32"/>
              <w:szCs w:val="32"/>
            </w:rPr>
          </w:rPrChange>
        </w:rPr>
        <w:pPrChange w:id="1830" w:author="Bill" w:date="2017-02-20T00:04:00Z">
          <w:pPr>
            <w:spacing w:line="0" w:lineRule="atLeast"/>
          </w:pPr>
        </w:pPrChange>
      </w:pPr>
      <w:del w:id="1831" w:author="Bill" w:date="2017-02-19T22:26:00Z">
        <w:r w:rsidRPr="00B26691" w:rsidDel="0060683C">
          <w:rPr>
            <w:rFonts w:hint="eastAsia"/>
            <w:rPrChange w:id="1832" w:author="Bill" w:date="2017-02-19T23:46:00Z">
              <w:rPr>
                <w:rFonts w:ascii="黑体" w:hint="eastAsia"/>
                <w:sz w:val="32"/>
                <w:szCs w:val="32"/>
              </w:rPr>
            </w:rPrChange>
          </w:rPr>
          <w:delText>改变</w:delText>
        </w:r>
      </w:del>
    </w:p>
    <w:p w:rsidR="00BB584C" w:rsidRPr="00B26691" w:rsidDel="0060683C" w:rsidRDefault="00BB584C" w:rsidP="00EE29DC">
      <w:pPr>
        <w:spacing w:line="288" w:lineRule="auto"/>
        <w:ind w:firstLineChars="200" w:firstLine="480"/>
        <w:rPr>
          <w:del w:id="1833" w:author="Bill" w:date="2017-02-19T22:26:00Z"/>
          <w:rPrChange w:id="1834" w:author="Bill" w:date="2017-02-19T23:46:00Z">
            <w:rPr>
              <w:del w:id="1835" w:author="Bill" w:date="2017-02-19T22:26:00Z"/>
              <w:sz w:val="28"/>
              <w:szCs w:val="28"/>
            </w:rPr>
          </w:rPrChange>
        </w:rPr>
        <w:pPrChange w:id="1836" w:author="Bill" w:date="2017-02-20T00:04:00Z">
          <w:pPr/>
        </w:pPrChange>
      </w:pPr>
      <w:del w:id="1837" w:author="Bill" w:date="2017-02-19T22:26:00Z">
        <w:r w:rsidRPr="00B26691" w:rsidDel="0060683C">
          <w:rPr>
            <w:rFonts w:hint="eastAsia"/>
            <w:rPrChange w:id="1838" w:author="Bill" w:date="2017-02-19T23:46:00Z">
              <w:rPr>
                <w:rFonts w:hint="eastAsia"/>
                <w:sz w:val="28"/>
                <w:szCs w:val="28"/>
              </w:rPr>
            </w:rPrChange>
          </w:rPr>
          <w:delText>工作拷贝</w:delText>
        </w:r>
      </w:del>
    </w:p>
    <w:p w:rsidR="00BB584C" w:rsidRPr="007525AE" w:rsidDel="0060683C" w:rsidRDefault="00BB584C" w:rsidP="00EE29DC">
      <w:pPr>
        <w:spacing w:line="288" w:lineRule="auto"/>
        <w:ind w:firstLineChars="200" w:firstLine="480"/>
        <w:rPr>
          <w:del w:id="1839" w:author="Bill" w:date="2017-02-19T22:26:00Z"/>
        </w:rPr>
        <w:pPrChange w:id="1840" w:author="Bill" w:date="2017-02-20T00:04:00Z">
          <w:pPr>
            <w:spacing w:line="20" w:lineRule="atLeast"/>
          </w:pPr>
        </w:pPrChange>
      </w:pPr>
    </w:p>
    <w:p w:rsidR="00BB584C" w:rsidRPr="00B26691" w:rsidDel="0060683C" w:rsidRDefault="00BB584C" w:rsidP="00EE29DC">
      <w:pPr>
        <w:spacing w:line="288" w:lineRule="auto"/>
        <w:ind w:firstLineChars="200" w:firstLine="480"/>
        <w:rPr>
          <w:del w:id="1841" w:author="Bill" w:date="2017-02-19T22:26:00Z"/>
          <w:rPrChange w:id="1842" w:author="Bill" w:date="2017-02-19T23:46:00Z">
            <w:rPr>
              <w:del w:id="1843" w:author="Bill" w:date="2017-02-19T22:26:00Z"/>
              <w:rFonts w:ascii="黑体"/>
              <w:sz w:val="32"/>
              <w:szCs w:val="32"/>
            </w:rPr>
          </w:rPrChange>
        </w:rPr>
        <w:pPrChange w:id="1844" w:author="Bill" w:date="2017-02-20T00:04:00Z">
          <w:pPr>
            <w:spacing w:line="0" w:lineRule="atLeast"/>
          </w:pPr>
        </w:pPrChange>
      </w:pPr>
      <w:del w:id="1845" w:author="Bill" w:date="2017-02-19T22:26:00Z">
        <w:r w:rsidRPr="00B26691" w:rsidDel="0060683C">
          <w:rPr>
            <w:rFonts w:hint="eastAsia"/>
            <w:rPrChange w:id="1846" w:author="Bill" w:date="2017-02-19T23:46:00Z">
              <w:rPr>
                <w:rFonts w:ascii="黑体" w:hint="eastAsia"/>
                <w:sz w:val="32"/>
                <w:szCs w:val="32"/>
              </w:rPr>
            </w:rPrChange>
          </w:rPr>
          <w:delText>选项：</w:delText>
        </w:r>
      </w:del>
    </w:p>
    <w:p w:rsidR="00BB584C" w:rsidRPr="00B26691" w:rsidDel="0060683C" w:rsidRDefault="00BB584C" w:rsidP="00EE29DC">
      <w:pPr>
        <w:spacing w:line="288" w:lineRule="auto"/>
        <w:ind w:firstLineChars="200" w:firstLine="480"/>
        <w:rPr>
          <w:del w:id="1847" w:author="Bill" w:date="2017-02-19T22:26:00Z"/>
          <w:rPrChange w:id="1848" w:author="Bill" w:date="2017-02-19T23:46:00Z">
            <w:rPr>
              <w:del w:id="1849" w:author="Bill" w:date="2017-02-19T22:26:00Z"/>
              <w:sz w:val="28"/>
              <w:szCs w:val="28"/>
            </w:rPr>
          </w:rPrChange>
        </w:rPr>
        <w:pPrChange w:id="1850" w:author="Bill" w:date="2017-02-20T00:04:00Z">
          <w:pPr>
            <w:spacing w:line="0" w:lineRule="atLeast"/>
          </w:pPr>
        </w:pPrChange>
      </w:pPr>
      <w:del w:id="1851" w:author="Bill" w:date="2017-02-19T22:26:00Z">
        <w:r w:rsidRPr="00B26691" w:rsidDel="0060683C">
          <w:rPr>
            <w:rPrChange w:id="1852" w:author="Bill" w:date="2017-02-19T23:46:00Z">
              <w:rPr>
                <w:sz w:val="28"/>
                <w:szCs w:val="28"/>
              </w:rPr>
            </w:rPrChange>
          </w:rPr>
          <w:delText>--revision (-r) REV</w:delText>
        </w:r>
      </w:del>
    </w:p>
    <w:p w:rsidR="00BB584C" w:rsidRPr="00B26691" w:rsidDel="0060683C" w:rsidRDefault="00BB584C" w:rsidP="00EE29DC">
      <w:pPr>
        <w:spacing w:line="288" w:lineRule="auto"/>
        <w:ind w:firstLineChars="200" w:firstLine="480"/>
        <w:rPr>
          <w:del w:id="1853" w:author="Bill" w:date="2017-02-19T22:26:00Z"/>
          <w:rPrChange w:id="1854" w:author="Bill" w:date="2017-02-19T23:46:00Z">
            <w:rPr>
              <w:del w:id="1855" w:author="Bill" w:date="2017-02-19T22:26:00Z"/>
              <w:sz w:val="28"/>
              <w:szCs w:val="28"/>
            </w:rPr>
          </w:rPrChange>
        </w:rPr>
        <w:pPrChange w:id="1856" w:author="Bill" w:date="2017-02-20T00:04:00Z">
          <w:pPr>
            <w:spacing w:line="0" w:lineRule="atLeast"/>
          </w:pPr>
        </w:pPrChange>
      </w:pPr>
      <w:del w:id="1857" w:author="Bill" w:date="2017-02-19T22:26:00Z">
        <w:r w:rsidRPr="00B26691" w:rsidDel="0060683C">
          <w:rPr>
            <w:rPrChange w:id="1858" w:author="Bill" w:date="2017-02-19T23:46:00Z">
              <w:rPr>
                <w:sz w:val="28"/>
                <w:szCs w:val="28"/>
              </w:rPr>
            </w:rPrChange>
          </w:rPr>
          <w:delText>--non-recursive (-N)</w:delText>
        </w:r>
      </w:del>
    </w:p>
    <w:p w:rsidR="00BB584C" w:rsidRPr="00B26691" w:rsidDel="0060683C" w:rsidRDefault="00BB584C" w:rsidP="00EE29DC">
      <w:pPr>
        <w:spacing w:line="288" w:lineRule="auto"/>
        <w:ind w:firstLineChars="200" w:firstLine="480"/>
        <w:rPr>
          <w:del w:id="1859" w:author="Bill" w:date="2017-02-19T22:26:00Z"/>
          <w:rPrChange w:id="1860" w:author="Bill" w:date="2017-02-19T23:46:00Z">
            <w:rPr>
              <w:del w:id="1861" w:author="Bill" w:date="2017-02-19T22:26:00Z"/>
              <w:sz w:val="28"/>
              <w:szCs w:val="28"/>
            </w:rPr>
          </w:rPrChange>
        </w:rPr>
        <w:pPrChange w:id="1862" w:author="Bill" w:date="2017-02-20T00:04:00Z">
          <w:pPr>
            <w:spacing w:line="0" w:lineRule="atLeast"/>
          </w:pPr>
        </w:pPrChange>
      </w:pPr>
      <w:del w:id="1863" w:author="Bill" w:date="2017-02-19T22:26:00Z">
        <w:r w:rsidRPr="00B26691" w:rsidDel="0060683C">
          <w:rPr>
            <w:rPrChange w:id="1864" w:author="Bill" w:date="2017-02-19T23:46:00Z">
              <w:rPr>
                <w:sz w:val="28"/>
                <w:szCs w:val="28"/>
              </w:rPr>
            </w:rPrChange>
          </w:rPr>
          <w:delText>--quiet (-q)</w:delText>
        </w:r>
      </w:del>
    </w:p>
    <w:p w:rsidR="00BB584C" w:rsidRPr="00B26691" w:rsidDel="0060683C" w:rsidRDefault="00BB584C" w:rsidP="00EE29DC">
      <w:pPr>
        <w:spacing w:line="288" w:lineRule="auto"/>
        <w:ind w:firstLineChars="200" w:firstLine="480"/>
        <w:rPr>
          <w:del w:id="1865" w:author="Bill" w:date="2017-02-19T22:26:00Z"/>
          <w:rPrChange w:id="1866" w:author="Bill" w:date="2017-02-19T23:46:00Z">
            <w:rPr>
              <w:del w:id="1867" w:author="Bill" w:date="2017-02-19T22:26:00Z"/>
              <w:sz w:val="28"/>
              <w:szCs w:val="28"/>
            </w:rPr>
          </w:rPrChange>
        </w:rPr>
        <w:pPrChange w:id="1868" w:author="Bill" w:date="2017-02-20T00:04:00Z">
          <w:pPr>
            <w:spacing w:line="0" w:lineRule="atLeast"/>
          </w:pPr>
        </w:pPrChange>
      </w:pPr>
      <w:del w:id="1869" w:author="Bill" w:date="2017-02-19T22:26:00Z">
        <w:r w:rsidRPr="00B26691" w:rsidDel="0060683C">
          <w:rPr>
            <w:rPrChange w:id="1870" w:author="Bill" w:date="2017-02-19T23:46:00Z">
              <w:rPr>
                <w:sz w:val="28"/>
                <w:szCs w:val="28"/>
              </w:rPr>
            </w:rPrChange>
          </w:rPr>
          <w:delText>--force</w:delText>
        </w:r>
      </w:del>
    </w:p>
    <w:p w:rsidR="00BB584C" w:rsidRPr="00B26691" w:rsidDel="0060683C" w:rsidRDefault="00BB584C" w:rsidP="00EE29DC">
      <w:pPr>
        <w:spacing w:line="288" w:lineRule="auto"/>
        <w:ind w:firstLineChars="200" w:firstLine="480"/>
        <w:rPr>
          <w:del w:id="1871" w:author="Bill" w:date="2017-02-19T22:26:00Z"/>
          <w:rPrChange w:id="1872" w:author="Bill" w:date="2017-02-19T23:46:00Z">
            <w:rPr>
              <w:del w:id="1873" w:author="Bill" w:date="2017-02-19T22:26:00Z"/>
              <w:sz w:val="28"/>
              <w:szCs w:val="28"/>
            </w:rPr>
          </w:rPrChange>
        </w:rPr>
        <w:pPrChange w:id="1874" w:author="Bill" w:date="2017-02-20T00:04:00Z">
          <w:pPr>
            <w:spacing w:line="0" w:lineRule="atLeast"/>
          </w:pPr>
        </w:pPrChange>
      </w:pPr>
      <w:del w:id="1875" w:author="Bill" w:date="2017-02-19T22:26:00Z">
        <w:r w:rsidRPr="00B26691" w:rsidDel="0060683C">
          <w:rPr>
            <w:rPrChange w:id="1876" w:author="Bill" w:date="2017-02-19T23:46:00Z">
              <w:rPr>
                <w:sz w:val="28"/>
                <w:szCs w:val="28"/>
              </w:rPr>
            </w:rPrChange>
          </w:rPr>
          <w:delText>--dry-run</w:delText>
        </w:r>
      </w:del>
    </w:p>
    <w:p w:rsidR="00BB584C" w:rsidRPr="00B26691" w:rsidDel="0060683C" w:rsidRDefault="00BB584C" w:rsidP="00EE29DC">
      <w:pPr>
        <w:spacing w:line="288" w:lineRule="auto"/>
        <w:ind w:firstLineChars="200" w:firstLine="480"/>
        <w:rPr>
          <w:del w:id="1877" w:author="Bill" w:date="2017-02-19T22:26:00Z"/>
          <w:rPrChange w:id="1878" w:author="Bill" w:date="2017-02-19T23:46:00Z">
            <w:rPr>
              <w:del w:id="1879" w:author="Bill" w:date="2017-02-19T22:26:00Z"/>
              <w:sz w:val="28"/>
              <w:szCs w:val="28"/>
            </w:rPr>
          </w:rPrChange>
        </w:rPr>
        <w:pPrChange w:id="1880" w:author="Bill" w:date="2017-02-20T00:04:00Z">
          <w:pPr>
            <w:spacing w:line="0" w:lineRule="atLeast"/>
          </w:pPr>
        </w:pPrChange>
      </w:pPr>
      <w:del w:id="1881" w:author="Bill" w:date="2017-02-19T22:26:00Z">
        <w:r w:rsidRPr="00B26691" w:rsidDel="0060683C">
          <w:rPr>
            <w:rPrChange w:id="1882" w:author="Bill" w:date="2017-02-19T23:46:00Z">
              <w:rPr>
                <w:sz w:val="28"/>
                <w:szCs w:val="28"/>
              </w:rPr>
            </w:rPrChange>
          </w:rPr>
          <w:delText>--diff3-cmd CMD</w:delText>
        </w:r>
      </w:del>
    </w:p>
    <w:p w:rsidR="00BB584C" w:rsidRPr="00B26691" w:rsidDel="0060683C" w:rsidRDefault="00BB584C" w:rsidP="00EE29DC">
      <w:pPr>
        <w:spacing w:line="288" w:lineRule="auto"/>
        <w:ind w:firstLineChars="200" w:firstLine="480"/>
        <w:rPr>
          <w:del w:id="1883" w:author="Bill" w:date="2017-02-19T22:26:00Z"/>
          <w:rPrChange w:id="1884" w:author="Bill" w:date="2017-02-19T23:46:00Z">
            <w:rPr>
              <w:del w:id="1885" w:author="Bill" w:date="2017-02-19T22:26:00Z"/>
              <w:sz w:val="28"/>
              <w:szCs w:val="28"/>
            </w:rPr>
          </w:rPrChange>
        </w:rPr>
        <w:pPrChange w:id="1886" w:author="Bill" w:date="2017-02-20T00:04:00Z">
          <w:pPr>
            <w:spacing w:line="0" w:lineRule="atLeast"/>
          </w:pPr>
        </w:pPrChange>
      </w:pPr>
      <w:del w:id="1887" w:author="Bill" w:date="2017-02-19T22:26:00Z">
        <w:r w:rsidRPr="00B26691" w:rsidDel="0060683C">
          <w:rPr>
            <w:rPrChange w:id="1888" w:author="Bill" w:date="2017-02-19T23:46:00Z">
              <w:rPr>
                <w:sz w:val="28"/>
                <w:szCs w:val="28"/>
              </w:rPr>
            </w:rPrChange>
          </w:rPr>
          <w:delText>--ignore-ancestry</w:delText>
        </w:r>
      </w:del>
    </w:p>
    <w:p w:rsidR="00BB584C" w:rsidRPr="00B26691" w:rsidDel="0060683C" w:rsidRDefault="00BB584C" w:rsidP="00EE29DC">
      <w:pPr>
        <w:spacing w:line="288" w:lineRule="auto"/>
        <w:ind w:firstLineChars="200" w:firstLine="480"/>
        <w:rPr>
          <w:del w:id="1889" w:author="Bill" w:date="2017-02-19T22:26:00Z"/>
          <w:rPrChange w:id="1890" w:author="Bill" w:date="2017-02-19T23:46:00Z">
            <w:rPr>
              <w:del w:id="1891" w:author="Bill" w:date="2017-02-19T22:26:00Z"/>
              <w:sz w:val="28"/>
              <w:szCs w:val="28"/>
            </w:rPr>
          </w:rPrChange>
        </w:rPr>
        <w:pPrChange w:id="1892" w:author="Bill" w:date="2017-02-20T00:04:00Z">
          <w:pPr>
            <w:spacing w:line="0" w:lineRule="atLeast"/>
          </w:pPr>
        </w:pPrChange>
      </w:pPr>
      <w:del w:id="1893" w:author="Bill" w:date="2017-02-19T22:26:00Z">
        <w:r w:rsidRPr="00B26691" w:rsidDel="0060683C">
          <w:rPr>
            <w:rPrChange w:id="1894" w:author="Bill" w:date="2017-02-19T23:46:00Z">
              <w:rPr>
                <w:sz w:val="28"/>
                <w:szCs w:val="28"/>
              </w:rPr>
            </w:rPrChange>
          </w:rPr>
          <w:delText>--username USER</w:delText>
        </w:r>
      </w:del>
    </w:p>
    <w:p w:rsidR="00BB584C" w:rsidRPr="00B26691" w:rsidDel="0060683C" w:rsidRDefault="00BB584C" w:rsidP="00EE29DC">
      <w:pPr>
        <w:spacing w:line="288" w:lineRule="auto"/>
        <w:ind w:firstLineChars="200" w:firstLine="480"/>
        <w:rPr>
          <w:del w:id="1895" w:author="Bill" w:date="2017-02-19T22:26:00Z"/>
          <w:rPrChange w:id="1896" w:author="Bill" w:date="2017-02-19T23:46:00Z">
            <w:rPr>
              <w:del w:id="1897" w:author="Bill" w:date="2017-02-19T22:26:00Z"/>
              <w:sz w:val="28"/>
              <w:szCs w:val="28"/>
            </w:rPr>
          </w:rPrChange>
        </w:rPr>
        <w:pPrChange w:id="1898" w:author="Bill" w:date="2017-02-20T00:04:00Z">
          <w:pPr>
            <w:spacing w:line="0" w:lineRule="atLeast"/>
          </w:pPr>
        </w:pPrChange>
      </w:pPr>
      <w:del w:id="1899" w:author="Bill" w:date="2017-02-19T22:26:00Z">
        <w:r w:rsidRPr="00B26691" w:rsidDel="0060683C">
          <w:rPr>
            <w:rPrChange w:id="1900" w:author="Bill" w:date="2017-02-19T23:46:00Z">
              <w:rPr>
                <w:sz w:val="28"/>
                <w:szCs w:val="28"/>
              </w:rPr>
            </w:rPrChange>
          </w:rPr>
          <w:delText>--password PASS</w:delText>
        </w:r>
      </w:del>
    </w:p>
    <w:p w:rsidR="00BB584C" w:rsidRPr="00B26691" w:rsidDel="0060683C" w:rsidRDefault="00BB584C" w:rsidP="00EE29DC">
      <w:pPr>
        <w:spacing w:line="288" w:lineRule="auto"/>
        <w:ind w:firstLineChars="200" w:firstLine="480"/>
        <w:rPr>
          <w:del w:id="1901" w:author="Bill" w:date="2017-02-19T22:26:00Z"/>
          <w:rPrChange w:id="1902" w:author="Bill" w:date="2017-02-19T23:46:00Z">
            <w:rPr>
              <w:del w:id="1903" w:author="Bill" w:date="2017-02-19T22:26:00Z"/>
              <w:sz w:val="28"/>
              <w:szCs w:val="28"/>
            </w:rPr>
          </w:rPrChange>
        </w:rPr>
        <w:pPrChange w:id="1904" w:author="Bill" w:date="2017-02-20T00:04:00Z">
          <w:pPr>
            <w:spacing w:line="0" w:lineRule="atLeast"/>
          </w:pPr>
        </w:pPrChange>
      </w:pPr>
      <w:del w:id="1905" w:author="Bill" w:date="2017-02-19T22:26:00Z">
        <w:r w:rsidRPr="00B26691" w:rsidDel="0060683C">
          <w:rPr>
            <w:rPrChange w:id="1906" w:author="Bill" w:date="2017-02-19T23:46:00Z">
              <w:rPr>
                <w:sz w:val="28"/>
                <w:szCs w:val="28"/>
              </w:rPr>
            </w:rPrChange>
          </w:rPr>
          <w:delText>--no-auth-cache</w:delText>
        </w:r>
      </w:del>
    </w:p>
    <w:p w:rsidR="00BB584C" w:rsidRPr="00B26691" w:rsidDel="0060683C" w:rsidRDefault="00BB584C" w:rsidP="00EE29DC">
      <w:pPr>
        <w:spacing w:line="288" w:lineRule="auto"/>
        <w:ind w:firstLineChars="200" w:firstLine="480"/>
        <w:rPr>
          <w:del w:id="1907" w:author="Bill" w:date="2017-02-19T22:26:00Z"/>
          <w:rPrChange w:id="1908" w:author="Bill" w:date="2017-02-19T23:46:00Z">
            <w:rPr>
              <w:del w:id="1909" w:author="Bill" w:date="2017-02-19T22:26:00Z"/>
              <w:sz w:val="28"/>
              <w:szCs w:val="28"/>
            </w:rPr>
          </w:rPrChange>
        </w:rPr>
        <w:pPrChange w:id="1910" w:author="Bill" w:date="2017-02-20T00:04:00Z">
          <w:pPr>
            <w:spacing w:line="0" w:lineRule="atLeast"/>
          </w:pPr>
        </w:pPrChange>
      </w:pPr>
      <w:del w:id="1911" w:author="Bill" w:date="2017-02-19T22:26:00Z">
        <w:r w:rsidRPr="00B26691" w:rsidDel="0060683C">
          <w:rPr>
            <w:rPrChange w:id="1912" w:author="Bill" w:date="2017-02-19T23:46:00Z">
              <w:rPr>
                <w:sz w:val="28"/>
                <w:szCs w:val="28"/>
              </w:rPr>
            </w:rPrChange>
          </w:rPr>
          <w:delText>--non-interactive</w:delText>
        </w:r>
      </w:del>
    </w:p>
    <w:p w:rsidR="00BB584C" w:rsidRPr="00B26691" w:rsidDel="0060683C" w:rsidRDefault="00BB584C" w:rsidP="00EE29DC">
      <w:pPr>
        <w:spacing w:line="288" w:lineRule="auto"/>
        <w:ind w:firstLineChars="200" w:firstLine="480"/>
        <w:rPr>
          <w:del w:id="1913" w:author="Bill" w:date="2017-02-19T22:26:00Z"/>
          <w:rPrChange w:id="1914" w:author="Bill" w:date="2017-02-19T23:46:00Z">
            <w:rPr>
              <w:del w:id="1915" w:author="Bill" w:date="2017-02-19T22:26:00Z"/>
              <w:sz w:val="28"/>
              <w:szCs w:val="28"/>
            </w:rPr>
          </w:rPrChange>
        </w:rPr>
        <w:pPrChange w:id="1916" w:author="Bill" w:date="2017-02-20T00:04:00Z">
          <w:pPr>
            <w:spacing w:line="0" w:lineRule="atLeast"/>
          </w:pPr>
        </w:pPrChange>
      </w:pPr>
      <w:del w:id="1917" w:author="Bill" w:date="2017-02-19T22:26:00Z">
        <w:r w:rsidRPr="00B26691" w:rsidDel="0060683C">
          <w:rPr>
            <w:rPrChange w:id="1918" w:author="Bill" w:date="2017-02-19T23:46:00Z">
              <w:rPr>
                <w:sz w:val="28"/>
                <w:szCs w:val="28"/>
              </w:rPr>
            </w:rPrChange>
          </w:rPr>
          <w:delText>--config-dir DIR</w:delText>
        </w:r>
      </w:del>
    </w:p>
    <w:p w:rsidR="00BB584C" w:rsidRPr="00BB584C" w:rsidDel="0060683C" w:rsidRDefault="00BB584C" w:rsidP="00EE29DC">
      <w:pPr>
        <w:spacing w:line="288" w:lineRule="auto"/>
        <w:ind w:firstLineChars="200" w:firstLine="480"/>
        <w:rPr>
          <w:del w:id="1919" w:author="Bill" w:date="2017-02-19T22:26:00Z"/>
        </w:rPr>
        <w:pPrChange w:id="1920" w:author="Bill" w:date="2017-02-20T00:04:00Z">
          <w:pPr>
            <w:spacing w:line="0" w:lineRule="atLeast"/>
          </w:pPr>
        </w:pPrChange>
      </w:pPr>
    </w:p>
    <w:p w:rsidR="00BB584C" w:rsidRPr="00B26691" w:rsidDel="0060683C" w:rsidRDefault="00BB584C" w:rsidP="00EE29DC">
      <w:pPr>
        <w:spacing w:line="288" w:lineRule="auto"/>
        <w:ind w:firstLineChars="200" w:firstLine="480"/>
        <w:rPr>
          <w:del w:id="1921" w:author="Bill" w:date="2017-02-19T22:26:00Z"/>
          <w:rPrChange w:id="1922" w:author="Bill" w:date="2017-02-19T23:46:00Z">
            <w:rPr>
              <w:del w:id="1923" w:author="Bill" w:date="2017-02-19T22:26:00Z"/>
              <w:rFonts w:ascii="黑体"/>
              <w:sz w:val="32"/>
              <w:szCs w:val="32"/>
            </w:rPr>
          </w:rPrChange>
        </w:rPr>
        <w:pPrChange w:id="1924" w:author="Bill" w:date="2017-02-20T00:04:00Z">
          <w:pPr>
            <w:spacing w:line="0" w:lineRule="atLeast"/>
          </w:pPr>
        </w:pPrChange>
      </w:pPr>
      <w:del w:id="1925" w:author="Bill" w:date="2017-02-19T22:26:00Z">
        <w:r w:rsidRPr="00B26691" w:rsidDel="0060683C">
          <w:rPr>
            <w:rFonts w:hint="eastAsia"/>
            <w:rPrChange w:id="1926" w:author="Bill" w:date="2017-02-19T23:46:00Z">
              <w:rPr>
                <w:rFonts w:ascii="黑体" w:hint="eastAsia"/>
                <w:sz w:val="32"/>
                <w:szCs w:val="32"/>
              </w:rPr>
            </w:rPrChange>
          </w:rPr>
          <w:delText>用途：</w:delText>
        </w:r>
      </w:del>
    </w:p>
    <w:p w:rsidR="00BB584C" w:rsidRPr="00B26691" w:rsidDel="0060683C" w:rsidRDefault="005E6ED0" w:rsidP="00EE29DC">
      <w:pPr>
        <w:spacing w:line="288" w:lineRule="auto"/>
        <w:ind w:firstLineChars="200" w:firstLine="480"/>
        <w:rPr>
          <w:del w:id="1927" w:author="Bill" w:date="2017-02-19T22:26:00Z"/>
          <w:rPrChange w:id="1928" w:author="Bill" w:date="2017-02-19T23:46:00Z">
            <w:rPr>
              <w:del w:id="1929" w:author="Bill" w:date="2017-02-19T22:26:00Z"/>
              <w:sz w:val="28"/>
              <w:szCs w:val="28"/>
            </w:rPr>
          </w:rPrChange>
        </w:rPr>
        <w:pPrChange w:id="1930" w:author="Bill" w:date="2017-02-20T00:04:00Z">
          <w:pPr>
            <w:spacing w:line="0" w:lineRule="atLeast"/>
          </w:pPr>
        </w:pPrChange>
      </w:pPr>
      <w:del w:id="1931"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BB584C" w:rsidRPr="00B26691" w:rsidDel="0060683C">
          <w:rPr>
            <w:rFonts w:hint="eastAsia"/>
            <w:rPrChange w:id="1932" w:author="Bill" w:date="2017-02-19T23:46:00Z">
              <w:rPr>
                <w:rStyle w:val="aa"/>
                <w:rFonts w:hint="eastAsia"/>
                <w:sz w:val="28"/>
                <w:szCs w:val="28"/>
              </w:rPr>
            </w:rPrChange>
          </w:rPr>
          <w:delText>版本更新</w:delText>
        </w:r>
        <w:r w:rsidRPr="00B26691" w:rsidDel="0060683C">
          <w:rPr>
            <w:rPrChange w:id="1933" w:author="Bill" w:date="2017-02-19T23:46:00Z">
              <w:rPr>
                <w:rStyle w:val="aa"/>
                <w:sz w:val="28"/>
                <w:szCs w:val="28"/>
              </w:rPr>
            </w:rPrChange>
          </w:rPr>
          <w:fldChar w:fldCharType="end"/>
        </w:r>
      </w:del>
    </w:p>
    <w:p w:rsidR="00BB584C" w:rsidRPr="007525AE" w:rsidDel="0060683C" w:rsidRDefault="00BB584C" w:rsidP="00EE29DC">
      <w:pPr>
        <w:spacing w:line="288" w:lineRule="auto"/>
        <w:ind w:firstLineChars="200" w:firstLine="480"/>
        <w:rPr>
          <w:del w:id="1934" w:author="Bill" w:date="2017-02-19T22:26:00Z"/>
        </w:rPr>
        <w:pPrChange w:id="1935" w:author="Bill" w:date="2017-02-20T00:04:00Z">
          <w:pPr>
            <w:spacing w:line="20" w:lineRule="atLeast"/>
          </w:pPr>
        </w:pPrChange>
      </w:pPr>
    </w:p>
    <w:p w:rsidR="00BB584C" w:rsidRPr="00B26691" w:rsidDel="0060683C" w:rsidRDefault="00BB584C" w:rsidP="00EE29DC">
      <w:pPr>
        <w:spacing w:line="288" w:lineRule="auto"/>
        <w:ind w:firstLineChars="200" w:firstLine="480"/>
        <w:rPr>
          <w:del w:id="1936" w:author="Bill" w:date="2017-02-19T22:26:00Z"/>
          <w:rPrChange w:id="1937" w:author="Bill" w:date="2017-02-19T23:46:00Z">
            <w:rPr>
              <w:del w:id="1938" w:author="Bill" w:date="2017-02-19T22:26:00Z"/>
              <w:rFonts w:ascii="黑体"/>
              <w:sz w:val="32"/>
              <w:szCs w:val="32"/>
            </w:rPr>
          </w:rPrChange>
        </w:rPr>
        <w:pPrChange w:id="1939" w:author="Bill" w:date="2017-02-20T00:04:00Z">
          <w:pPr>
            <w:spacing w:line="0" w:lineRule="atLeast"/>
          </w:pPr>
        </w:pPrChange>
      </w:pPr>
      <w:del w:id="1940" w:author="Bill" w:date="2017-02-19T22:26:00Z">
        <w:r w:rsidRPr="00B26691" w:rsidDel="0060683C">
          <w:rPr>
            <w:rFonts w:hint="eastAsia"/>
            <w:rPrChange w:id="1941" w:author="Bill" w:date="2017-02-19T23:46:00Z">
              <w:rPr>
                <w:rFonts w:ascii="黑体" w:hint="eastAsia"/>
                <w:sz w:val="32"/>
                <w:szCs w:val="32"/>
              </w:rPr>
            </w:rPrChange>
          </w:rPr>
          <w:delText>例子：</w:delText>
        </w:r>
      </w:del>
    </w:p>
    <w:p w:rsidR="00BB584C" w:rsidDel="0060683C" w:rsidRDefault="00BB584C" w:rsidP="00EE29DC">
      <w:pPr>
        <w:spacing w:line="288" w:lineRule="auto"/>
        <w:ind w:firstLineChars="200" w:firstLine="480"/>
        <w:rPr>
          <w:del w:id="1942" w:author="Bill" w:date="2017-02-19T22:26:00Z"/>
        </w:rPr>
        <w:pPrChange w:id="1943" w:author="Bill" w:date="2017-02-20T00:04:00Z">
          <w:pPr>
            <w:spacing w:line="14" w:lineRule="auto"/>
          </w:pPr>
        </w:pPrChange>
      </w:pPr>
      <w:del w:id="1944" w:author="Bill" w:date="2017-02-19T22:26:00Z">
        <w:r w:rsidRPr="00BB584C" w:rsidDel="0060683C">
          <w:rPr>
            <w:rFonts w:hint="eastAsia"/>
          </w:rPr>
          <w:delText>将一个分支合并回主干（假定你有一份主干的工作拷贝，分支在修订版本</w:delText>
        </w:r>
        <w:r w:rsidRPr="00BB584C" w:rsidDel="0060683C">
          <w:rPr>
            <w:rFonts w:hint="eastAsia"/>
          </w:rPr>
          <w:delText>250</w:delText>
        </w:r>
        <w:r w:rsidRPr="00BB584C" w:rsidDel="0060683C">
          <w:rPr>
            <w:rFonts w:hint="eastAsia"/>
          </w:rPr>
          <w:delText>创建）：</w:delText>
        </w:r>
      </w:del>
    </w:p>
    <w:p w:rsidR="00590DAD" w:rsidDel="0060683C" w:rsidRDefault="00590DAD" w:rsidP="00EE29DC">
      <w:pPr>
        <w:spacing w:line="288" w:lineRule="auto"/>
        <w:ind w:firstLineChars="200" w:firstLine="480"/>
        <w:rPr>
          <w:del w:id="1945" w:author="Bill" w:date="2017-02-19T22:26:00Z"/>
        </w:rPr>
        <w:pPrChange w:id="1946" w:author="Bill" w:date="2017-02-20T00:04:00Z">
          <w:pPr>
            <w:spacing w:line="14" w:lineRule="auto"/>
          </w:pPr>
        </w:pPrChange>
      </w:pPr>
      <w:del w:id="1947" w:author="Bill" w:date="2017-02-19T22:26:00Z">
        <w:r w:rsidDel="0060683C">
          <w:rPr>
            <w:rFonts w:hint="eastAsia"/>
          </w:rPr>
          <w:delText>$ svn co svn://192.168.1.29/apsbat/trunk(</w:delText>
        </w:r>
        <w:r w:rsidDel="0060683C">
          <w:rPr>
            <w:rFonts w:hint="eastAsia"/>
          </w:rPr>
          <w:delText>首先建立主干的工作拷贝</w:delText>
        </w:r>
        <w:r w:rsidDel="0060683C">
          <w:rPr>
            <w:rFonts w:hint="eastAsia"/>
          </w:rPr>
          <w:delText>)</w:delText>
        </w:r>
      </w:del>
    </w:p>
    <w:p w:rsidR="00590DAD" w:rsidRPr="00BB584C" w:rsidDel="0060683C" w:rsidRDefault="00590DAD" w:rsidP="00EE29DC">
      <w:pPr>
        <w:spacing w:line="288" w:lineRule="auto"/>
        <w:ind w:firstLineChars="200" w:firstLine="480"/>
        <w:rPr>
          <w:del w:id="1948" w:author="Bill" w:date="2017-02-19T22:26:00Z"/>
        </w:rPr>
        <w:pPrChange w:id="1949" w:author="Bill" w:date="2017-02-20T00:04:00Z">
          <w:pPr>
            <w:spacing w:line="14" w:lineRule="auto"/>
          </w:pPr>
        </w:pPrChange>
      </w:pPr>
      <w:del w:id="1950" w:author="Bill" w:date="2017-02-19T22:26:00Z">
        <w:r w:rsidDel="0060683C">
          <w:rPr>
            <w:rFonts w:hint="eastAsia"/>
          </w:rPr>
          <w:delText>$cd trunk</w:delText>
        </w:r>
      </w:del>
    </w:p>
    <w:p w:rsidR="00BB584C" w:rsidRPr="00BB584C" w:rsidDel="0060683C" w:rsidRDefault="00590DAD" w:rsidP="00EE29DC">
      <w:pPr>
        <w:spacing w:line="288" w:lineRule="auto"/>
        <w:ind w:firstLineChars="200" w:firstLine="480"/>
        <w:rPr>
          <w:del w:id="1951" w:author="Bill" w:date="2017-02-19T22:26:00Z"/>
        </w:rPr>
        <w:pPrChange w:id="1952" w:author="Bill" w:date="2017-02-20T00:04:00Z">
          <w:pPr>
            <w:spacing w:line="14" w:lineRule="auto"/>
          </w:pPr>
        </w:pPrChange>
      </w:pPr>
      <w:del w:id="1953" w:author="Bill" w:date="2017-02-19T22:26:00Z">
        <w:r w:rsidDel="0060683C">
          <w:delText>$ svn merge -r 250:</w:delText>
        </w:r>
        <w:r w:rsidDel="0060683C">
          <w:rPr>
            <w:rFonts w:hint="eastAsia"/>
          </w:rPr>
          <w:delText>255</w:delText>
        </w:r>
        <w:r w:rsidR="00BB584C" w:rsidRPr="00BB584C" w:rsidDel="0060683C">
          <w:delText xml:space="preserve"> </w:delText>
        </w:r>
        <w:r w:rsidR="00BB584C" w:rsidDel="0060683C">
          <w:rPr>
            <w:rFonts w:hint="eastAsia"/>
          </w:rPr>
          <w:delText>svn://192.168.1.29/apsbat/branches/acc_11.01.26</w:delText>
        </w:r>
        <w:r w:rsidDel="0060683C">
          <w:rPr>
            <w:rFonts w:hint="eastAsia"/>
          </w:rPr>
          <w:delText>(</w:delText>
        </w:r>
        <w:r w:rsidDel="0060683C">
          <w:rPr>
            <w:rFonts w:hint="eastAsia"/>
          </w:rPr>
          <w:delText>比较</w:delText>
        </w:r>
        <w:r w:rsidDel="0060683C">
          <w:rPr>
            <w:rFonts w:hint="eastAsia"/>
          </w:rPr>
          <w:delText>acc_11.01.26</w:delText>
        </w:r>
        <w:r w:rsidDel="0060683C">
          <w:rPr>
            <w:rFonts w:hint="eastAsia"/>
          </w:rPr>
          <w:delText>的</w:delText>
        </w:r>
        <w:r w:rsidDel="0060683C">
          <w:rPr>
            <w:rFonts w:hint="eastAsia"/>
          </w:rPr>
          <w:delText>250</w:delText>
        </w:r>
        <w:r w:rsidDel="0060683C">
          <w:rPr>
            <w:rFonts w:hint="eastAsia"/>
          </w:rPr>
          <w:delText>版本和</w:delText>
        </w:r>
        <w:r w:rsidDel="0060683C">
          <w:rPr>
            <w:rFonts w:hint="eastAsia"/>
          </w:rPr>
          <w:delText>255</w:delText>
        </w:r>
        <w:r w:rsidDel="0060683C">
          <w:rPr>
            <w:rFonts w:hint="eastAsia"/>
          </w:rPr>
          <w:delText>版本之间的差别，应用到主干的工作拷贝中</w:delText>
        </w:r>
        <w:r w:rsidDel="0060683C">
          <w:rPr>
            <w:rFonts w:hint="eastAsia"/>
          </w:rPr>
          <w:delText>)</w:delText>
        </w:r>
      </w:del>
    </w:p>
    <w:p w:rsidR="00BB584C" w:rsidRPr="00BB584C" w:rsidDel="0060683C" w:rsidRDefault="00BB584C" w:rsidP="00EE29DC">
      <w:pPr>
        <w:spacing w:line="288" w:lineRule="auto"/>
        <w:ind w:firstLineChars="200" w:firstLine="480"/>
        <w:rPr>
          <w:del w:id="1954" w:author="Bill" w:date="2017-02-19T22:26:00Z"/>
        </w:rPr>
        <w:pPrChange w:id="1955" w:author="Bill" w:date="2017-02-20T00:04:00Z">
          <w:pPr>
            <w:spacing w:line="14" w:lineRule="auto"/>
          </w:pPr>
        </w:pPrChange>
      </w:pPr>
      <w:del w:id="1956" w:author="Bill" w:date="2017-02-19T22:26:00Z">
        <w:r w:rsidRPr="00BB584C" w:rsidDel="0060683C">
          <w:delText xml:space="preserve">U  </w:delText>
        </w:r>
        <w:r w:rsidR="00590DAD" w:rsidDel="0060683C">
          <w:rPr>
            <w:rFonts w:hint="eastAsia"/>
          </w:rPr>
          <w:delText>trunk</w:delText>
        </w:r>
        <w:r w:rsidRPr="00BB584C" w:rsidDel="0060683C">
          <w:delText>/tiny.txt</w:delText>
        </w:r>
      </w:del>
    </w:p>
    <w:p w:rsidR="00BB584C" w:rsidRPr="00BB584C" w:rsidDel="0060683C" w:rsidRDefault="00BB584C" w:rsidP="00EE29DC">
      <w:pPr>
        <w:spacing w:line="288" w:lineRule="auto"/>
        <w:ind w:firstLineChars="200" w:firstLine="480"/>
        <w:rPr>
          <w:del w:id="1957" w:author="Bill" w:date="2017-02-19T22:26:00Z"/>
        </w:rPr>
        <w:pPrChange w:id="1958" w:author="Bill" w:date="2017-02-20T00:04:00Z">
          <w:pPr>
            <w:spacing w:line="14" w:lineRule="auto"/>
          </w:pPr>
        </w:pPrChange>
      </w:pPr>
      <w:del w:id="1959" w:author="Bill" w:date="2017-02-19T22:26:00Z">
        <w:r w:rsidRPr="00BB584C" w:rsidDel="0060683C">
          <w:delText xml:space="preserve">U  </w:delText>
        </w:r>
        <w:r w:rsidR="00590DAD" w:rsidDel="0060683C">
          <w:rPr>
            <w:rFonts w:hint="eastAsia"/>
          </w:rPr>
          <w:delText>trunk</w:delText>
        </w:r>
        <w:r w:rsidR="00590DAD" w:rsidRPr="00BB584C" w:rsidDel="0060683C">
          <w:delText xml:space="preserve"> </w:delText>
        </w:r>
        <w:r w:rsidRPr="00BB584C" w:rsidDel="0060683C">
          <w:delText>/thhgttg.txt</w:delText>
        </w:r>
      </w:del>
    </w:p>
    <w:p w:rsidR="00BB584C" w:rsidDel="0060683C" w:rsidRDefault="00BB584C" w:rsidP="00EE29DC">
      <w:pPr>
        <w:spacing w:line="288" w:lineRule="auto"/>
        <w:ind w:firstLineChars="200" w:firstLine="480"/>
        <w:rPr>
          <w:del w:id="1960" w:author="Bill" w:date="2017-02-19T22:26:00Z"/>
        </w:rPr>
        <w:pPrChange w:id="1961" w:author="Bill" w:date="2017-02-20T00:04:00Z">
          <w:pPr>
            <w:spacing w:line="14" w:lineRule="auto"/>
          </w:pPr>
        </w:pPrChange>
      </w:pPr>
      <w:del w:id="1962" w:author="Bill" w:date="2017-02-19T22:26:00Z">
        <w:r w:rsidRPr="00BB584C" w:rsidDel="0060683C">
          <w:delText xml:space="preserve">U  </w:delText>
        </w:r>
        <w:r w:rsidR="00590DAD" w:rsidDel="0060683C">
          <w:rPr>
            <w:rFonts w:hint="eastAsia"/>
          </w:rPr>
          <w:delText>trunk</w:delText>
        </w:r>
        <w:r w:rsidR="00590DAD" w:rsidRPr="00BB584C" w:rsidDel="0060683C">
          <w:delText xml:space="preserve"> </w:delText>
        </w:r>
        <w:r w:rsidR="00590DAD" w:rsidDel="0060683C">
          <w:rPr>
            <w:rFonts w:hint="eastAsia"/>
          </w:rPr>
          <w:delText>/</w:delText>
        </w:r>
        <w:r w:rsidRPr="00BB584C" w:rsidDel="0060683C">
          <w:delText>win.txt</w:delText>
        </w:r>
      </w:del>
    </w:p>
    <w:p w:rsidR="00590DAD" w:rsidRPr="00BB584C" w:rsidDel="0060683C" w:rsidRDefault="00590DAD" w:rsidP="00EE29DC">
      <w:pPr>
        <w:spacing w:line="288" w:lineRule="auto"/>
        <w:ind w:firstLineChars="200" w:firstLine="480"/>
        <w:rPr>
          <w:del w:id="1963" w:author="Bill" w:date="2017-02-19T22:26:00Z"/>
        </w:rPr>
        <w:pPrChange w:id="1964" w:author="Bill" w:date="2017-02-20T00:04:00Z">
          <w:pPr>
            <w:spacing w:line="14" w:lineRule="auto"/>
          </w:pPr>
        </w:pPrChange>
      </w:pPr>
    </w:p>
    <w:p w:rsidR="00BB584C" w:rsidRPr="00BB584C" w:rsidDel="0060683C" w:rsidRDefault="00BB584C" w:rsidP="00EE29DC">
      <w:pPr>
        <w:spacing w:line="288" w:lineRule="auto"/>
        <w:ind w:firstLineChars="200" w:firstLine="480"/>
        <w:rPr>
          <w:del w:id="1965" w:author="Bill" w:date="2017-02-19T22:26:00Z"/>
        </w:rPr>
        <w:pPrChange w:id="1966" w:author="Bill" w:date="2017-02-20T00:04:00Z">
          <w:pPr>
            <w:spacing w:line="14" w:lineRule="auto"/>
          </w:pPr>
        </w:pPrChange>
      </w:pPr>
      <w:del w:id="1967" w:author="Bill" w:date="2017-02-19T22:26:00Z">
        <w:r w:rsidRPr="00BB584C" w:rsidDel="0060683C">
          <w:rPr>
            <w:rFonts w:hint="eastAsia"/>
          </w:rPr>
          <w:delText>如果你的分支在修订版本</w:delText>
        </w:r>
        <w:r w:rsidRPr="00BB584C" w:rsidDel="0060683C">
          <w:rPr>
            <w:rFonts w:hint="eastAsia"/>
          </w:rPr>
          <w:delText>23</w:delText>
        </w:r>
        <w:r w:rsidRPr="00BB584C" w:rsidDel="0060683C">
          <w:rPr>
            <w:rFonts w:hint="eastAsia"/>
          </w:rPr>
          <w:delText>，你希望将主干的修改合并到分支，你可以在你的工作拷贝的分支上这样做：</w:delText>
        </w:r>
        <w:r w:rsidRPr="00BB584C" w:rsidDel="0060683C">
          <w:rPr>
            <w:rFonts w:hint="eastAsia"/>
          </w:rPr>
          <w:delText xml:space="preserve"> </w:delText>
        </w:r>
      </w:del>
    </w:p>
    <w:p w:rsidR="00BB584C" w:rsidRPr="00BB584C" w:rsidDel="0060683C" w:rsidRDefault="00BB584C" w:rsidP="00EE29DC">
      <w:pPr>
        <w:spacing w:line="288" w:lineRule="auto"/>
        <w:ind w:firstLineChars="200" w:firstLine="480"/>
        <w:rPr>
          <w:del w:id="1968" w:author="Bill" w:date="2017-02-19T22:26:00Z"/>
        </w:rPr>
        <w:pPrChange w:id="1969" w:author="Bill" w:date="2017-02-20T00:04:00Z">
          <w:pPr>
            <w:spacing w:line="14" w:lineRule="auto"/>
          </w:pPr>
        </w:pPrChange>
      </w:pPr>
    </w:p>
    <w:p w:rsidR="00BB584C" w:rsidRPr="00BB584C" w:rsidDel="0060683C" w:rsidRDefault="00BB584C" w:rsidP="00EE29DC">
      <w:pPr>
        <w:spacing w:line="288" w:lineRule="auto"/>
        <w:ind w:firstLineChars="200" w:firstLine="480"/>
        <w:rPr>
          <w:del w:id="1970" w:author="Bill" w:date="2017-02-19T22:26:00Z"/>
        </w:rPr>
        <w:pPrChange w:id="1971" w:author="Bill" w:date="2017-02-20T00:04:00Z">
          <w:pPr>
            <w:spacing w:line="14" w:lineRule="auto"/>
          </w:pPr>
        </w:pPrChange>
      </w:pPr>
      <w:del w:id="1972" w:author="Bill" w:date="2017-02-19T22:26:00Z">
        <w:r w:rsidRPr="00BB584C" w:rsidDel="0060683C">
          <w:delText xml:space="preserve">$ svn merge -r 23:30 </w:delText>
        </w:r>
        <w:r w:rsidR="00590DAD" w:rsidDel="0060683C">
          <w:rPr>
            <w:rFonts w:hint="eastAsia"/>
          </w:rPr>
          <w:delText>svn://192.168.1.29/apsbat/trunk/</w:delText>
        </w:r>
      </w:del>
    </w:p>
    <w:p w:rsidR="00BB584C" w:rsidRPr="00BB584C" w:rsidDel="0060683C" w:rsidRDefault="00590DAD" w:rsidP="00EE29DC">
      <w:pPr>
        <w:spacing w:line="288" w:lineRule="auto"/>
        <w:ind w:firstLineChars="200" w:firstLine="480"/>
        <w:rPr>
          <w:del w:id="1973" w:author="Bill" w:date="2017-02-19T22:26:00Z"/>
        </w:rPr>
        <w:pPrChange w:id="1974" w:author="Bill" w:date="2017-02-20T00:04:00Z">
          <w:pPr>
            <w:spacing w:line="14" w:lineRule="auto"/>
          </w:pPr>
        </w:pPrChange>
      </w:pPr>
      <w:del w:id="1975" w:author="Bill" w:date="2017-02-19T22:26:00Z">
        <w:r w:rsidDel="0060683C">
          <w:delText xml:space="preserve">U  </w:delText>
        </w:r>
        <w:r w:rsidDel="0060683C">
          <w:rPr>
            <w:rFonts w:hint="eastAsia"/>
          </w:rPr>
          <w:delText>acc_11.01.26/win.txt</w:delText>
        </w:r>
      </w:del>
    </w:p>
    <w:p w:rsidR="00BB584C" w:rsidRPr="00BB584C" w:rsidDel="0060683C" w:rsidRDefault="00BB584C" w:rsidP="00EE29DC">
      <w:pPr>
        <w:spacing w:line="288" w:lineRule="auto"/>
        <w:ind w:firstLineChars="200" w:firstLine="480"/>
        <w:rPr>
          <w:del w:id="1976" w:author="Bill" w:date="2017-02-19T22:26:00Z"/>
        </w:rPr>
        <w:pPrChange w:id="1977" w:author="Bill" w:date="2017-02-20T00:04:00Z">
          <w:pPr>
            <w:spacing w:line="14" w:lineRule="auto"/>
          </w:pPr>
        </w:pPrChange>
      </w:pPr>
      <w:del w:id="1978" w:author="Bill" w:date="2017-02-19T22:26:00Z">
        <w:r w:rsidRPr="00BB584C" w:rsidDel="0060683C">
          <w:rPr>
            <w:rFonts w:hint="eastAsia"/>
          </w:rPr>
          <w:delText>…</w:delText>
        </w:r>
      </w:del>
    </w:p>
    <w:p w:rsidR="007525AE" w:rsidRPr="00B26691" w:rsidDel="0060683C" w:rsidRDefault="007525AE" w:rsidP="00EE29DC">
      <w:pPr>
        <w:spacing w:line="288" w:lineRule="auto"/>
        <w:ind w:firstLineChars="200" w:firstLine="480"/>
        <w:rPr>
          <w:del w:id="1979" w:author="Bill" w:date="2017-02-19T22:26:00Z"/>
          <w:rPrChange w:id="1980" w:author="Bill" w:date="2017-02-19T23:46:00Z">
            <w:rPr>
              <w:del w:id="1981" w:author="Bill" w:date="2017-02-19T22:26:00Z"/>
              <w:rFonts w:ascii="黑体"/>
              <w:szCs w:val="28"/>
            </w:rPr>
          </w:rPrChange>
        </w:rPr>
        <w:pPrChange w:id="1982" w:author="Bill" w:date="2017-02-20T00:04:00Z">
          <w:pPr/>
        </w:pPrChange>
      </w:pPr>
    </w:p>
    <w:p w:rsidR="00E14FA3" w:rsidDel="0060683C" w:rsidRDefault="00E14FA3" w:rsidP="00EE29DC">
      <w:pPr>
        <w:spacing w:line="288" w:lineRule="auto"/>
        <w:ind w:firstLineChars="200" w:firstLine="480"/>
        <w:rPr>
          <w:del w:id="1983" w:author="Bill" w:date="2017-02-19T22:26:00Z"/>
        </w:rPr>
        <w:pPrChange w:id="1984" w:author="Bill" w:date="2017-02-20T00:04:00Z">
          <w:pPr>
            <w:pStyle w:val="2"/>
          </w:pPr>
        </w:pPrChange>
      </w:pPr>
      <w:del w:id="1985" w:author="Bill" w:date="2017-02-19T22:26:00Z">
        <w:r w:rsidDel="0060683C">
          <w:rPr>
            <w:rFonts w:hint="eastAsia"/>
          </w:rPr>
          <w:delText xml:space="preserve">svn </w:delText>
        </w:r>
        <w:r w:rsidDel="0060683C">
          <w:delText>resolved</w:delText>
        </w:r>
      </w:del>
    </w:p>
    <w:p w:rsidR="00483095" w:rsidRPr="00B26691" w:rsidDel="0060683C" w:rsidRDefault="00483095" w:rsidP="00EE29DC">
      <w:pPr>
        <w:spacing w:line="288" w:lineRule="auto"/>
        <w:ind w:firstLineChars="200" w:firstLine="480"/>
        <w:rPr>
          <w:del w:id="1986" w:author="Bill" w:date="2017-02-19T22:26:00Z"/>
          <w:rPrChange w:id="1987" w:author="Bill" w:date="2017-02-19T23:46:00Z">
            <w:rPr>
              <w:del w:id="1988" w:author="Bill" w:date="2017-02-19T22:26:00Z"/>
              <w:rFonts w:ascii="黑体"/>
              <w:sz w:val="32"/>
              <w:szCs w:val="32"/>
            </w:rPr>
          </w:rPrChange>
        </w:rPr>
        <w:pPrChange w:id="1989" w:author="Bill" w:date="2017-02-20T00:04:00Z">
          <w:pPr>
            <w:spacing w:line="0" w:lineRule="atLeast"/>
          </w:pPr>
        </w:pPrChange>
      </w:pPr>
      <w:del w:id="1990" w:author="Bill" w:date="2017-02-19T22:26:00Z">
        <w:r w:rsidRPr="00B26691" w:rsidDel="0060683C">
          <w:rPr>
            <w:rFonts w:hint="eastAsia"/>
            <w:rPrChange w:id="1991" w:author="Bill" w:date="2017-02-19T23:46:00Z">
              <w:rPr>
                <w:rFonts w:ascii="黑体" w:hint="eastAsia"/>
                <w:sz w:val="32"/>
                <w:szCs w:val="32"/>
              </w:rPr>
            </w:rPrChange>
          </w:rPr>
          <w:delText>命令简写</w:delText>
        </w:r>
      </w:del>
    </w:p>
    <w:p w:rsidR="00483095" w:rsidRPr="00B26691" w:rsidDel="0060683C" w:rsidRDefault="00483095" w:rsidP="00EE29DC">
      <w:pPr>
        <w:spacing w:line="288" w:lineRule="auto"/>
        <w:ind w:firstLineChars="200" w:firstLine="480"/>
        <w:rPr>
          <w:del w:id="1992" w:author="Bill" w:date="2017-02-19T22:26:00Z"/>
          <w:rPrChange w:id="1993" w:author="Bill" w:date="2017-02-19T23:46:00Z">
            <w:rPr>
              <w:del w:id="1994" w:author="Bill" w:date="2017-02-19T22:26:00Z"/>
              <w:sz w:val="28"/>
              <w:szCs w:val="28"/>
            </w:rPr>
          </w:rPrChange>
        </w:rPr>
        <w:pPrChange w:id="1995" w:author="Bill" w:date="2017-02-20T00:04:00Z">
          <w:pPr>
            <w:spacing w:line="0" w:lineRule="atLeast"/>
          </w:pPr>
        </w:pPrChange>
      </w:pPr>
      <w:del w:id="1996" w:author="Bill" w:date="2017-02-19T22:26:00Z">
        <w:r w:rsidRPr="00B26691" w:rsidDel="0060683C">
          <w:rPr>
            <w:rPrChange w:id="1997" w:author="Bill" w:date="2017-02-19T23:46:00Z">
              <w:rPr>
                <w:sz w:val="28"/>
                <w:szCs w:val="28"/>
              </w:rPr>
            </w:rPrChange>
          </w:rPr>
          <w:delText>svn resolved</w:delText>
        </w:r>
      </w:del>
    </w:p>
    <w:p w:rsidR="00483095" w:rsidRPr="00B26691" w:rsidDel="0060683C" w:rsidRDefault="00483095" w:rsidP="00EE29DC">
      <w:pPr>
        <w:spacing w:line="288" w:lineRule="auto"/>
        <w:ind w:firstLineChars="200" w:firstLine="480"/>
        <w:rPr>
          <w:del w:id="1998" w:author="Bill" w:date="2017-02-19T22:26:00Z"/>
          <w:rPrChange w:id="1999" w:author="Bill" w:date="2017-02-19T23:46:00Z">
            <w:rPr>
              <w:del w:id="2000" w:author="Bill" w:date="2017-02-19T22:26:00Z"/>
              <w:rFonts w:ascii="黑体"/>
              <w:sz w:val="32"/>
              <w:szCs w:val="32"/>
            </w:rPr>
          </w:rPrChange>
        </w:rPr>
        <w:pPrChange w:id="2001" w:author="Bill" w:date="2017-02-20T00:04:00Z">
          <w:pPr>
            <w:spacing w:line="0" w:lineRule="atLeast"/>
          </w:pPr>
        </w:pPrChange>
      </w:pPr>
    </w:p>
    <w:p w:rsidR="00483095" w:rsidRPr="00B26691" w:rsidDel="0060683C" w:rsidRDefault="00483095" w:rsidP="00EE29DC">
      <w:pPr>
        <w:spacing w:line="288" w:lineRule="auto"/>
        <w:ind w:firstLineChars="200" w:firstLine="480"/>
        <w:rPr>
          <w:del w:id="2002" w:author="Bill" w:date="2017-02-19T22:26:00Z"/>
          <w:rPrChange w:id="2003" w:author="Bill" w:date="2017-02-19T23:46:00Z">
            <w:rPr>
              <w:del w:id="2004" w:author="Bill" w:date="2017-02-19T22:26:00Z"/>
              <w:rFonts w:ascii="黑体"/>
              <w:sz w:val="32"/>
              <w:szCs w:val="32"/>
            </w:rPr>
          </w:rPrChange>
        </w:rPr>
        <w:pPrChange w:id="2005" w:author="Bill" w:date="2017-02-20T00:04:00Z">
          <w:pPr>
            <w:spacing w:line="0" w:lineRule="atLeast"/>
          </w:pPr>
        </w:pPrChange>
      </w:pPr>
      <w:del w:id="2006" w:author="Bill" w:date="2017-02-19T22:26:00Z">
        <w:r w:rsidRPr="00B26691" w:rsidDel="0060683C">
          <w:rPr>
            <w:rFonts w:hint="eastAsia"/>
            <w:rPrChange w:id="2007" w:author="Bill" w:date="2017-02-19T23:46:00Z">
              <w:rPr>
                <w:rFonts w:ascii="黑体" w:hint="eastAsia"/>
                <w:sz w:val="32"/>
                <w:szCs w:val="32"/>
              </w:rPr>
            </w:rPrChange>
          </w:rPr>
          <w:delText>概要</w:delText>
        </w:r>
      </w:del>
    </w:p>
    <w:p w:rsidR="00483095" w:rsidRPr="00B26691" w:rsidDel="0060683C" w:rsidRDefault="00483095" w:rsidP="00EE29DC">
      <w:pPr>
        <w:spacing w:line="288" w:lineRule="auto"/>
        <w:ind w:firstLineChars="200" w:firstLine="480"/>
        <w:rPr>
          <w:del w:id="2008" w:author="Bill" w:date="2017-02-19T22:26:00Z"/>
          <w:rPrChange w:id="2009" w:author="Bill" w:date="2017-02-19T23:46:00Z">
            <w:rPr>
              <w:del w:id="2010" w:author="Bill" w:date="2017-02-19T22:26:00Z"/>
              <w:sz w:val="28"/>
              <w:szCs w:val="28"/>
            </w:rPr>
          </w:rPrChange>
        </w:rPr>
        <w:pPrChange w:id="2011" w:author="Bill" w:date="2017-02-20T00:04:00Z">
          <w:pPr>
            <w:spacing w:line="0" w:lineRule="atLeast"/>
          </w:pPr>
        </w:pPrChange>
      </w:pPr>
      <w:del w:id="2012" w:author="Bill" w:date="2017-02-19T22:26:00Z">
        <w:r w:rsidRPr="00B26691" w:rsidDel="0060683C">
          <w:rPr>
            <w:rPrChange w:id="2013" w:author="Bill" w:date="2017-02-19T23:46:00Z">
              <w:rPr>
                <w:sz w:val="28"/>
                <w:szCs w:val="28"/>
              </w:rPr>
            </w:rPrChange>
          </w:rPr>
          <w:delText xml:space="preserve">svn resolved PATH... </w:delText>
        </w:r>
      </w:del>
    </w:p>
    <w:p w:rsidR="00483095" w:rsidRPr="00B26691" w:rsidDel="0060683C" w:rsidRDefault="00483095" w:rsidP="00EE29DC">
      <w:pPr>
        <w:spacing w:line="288" w:lineRule="auto"/>
        <w:ind w:firstLineChars="200" w:firstLine="480"/>
        <w:rPr>
          <w:del w:id="2014" w:author="Bill" w:date="2017-02-19T22:26:00Z"/>
          <w:rPrChange w:id="2015" w:author="Bill" w:date="2017-02-19T23:46:00Z">
            <w:rPr>
              <w:del w:id="2016" w:author="Bill" w:date="2017-02-19T22:26:00Z"/>
              <w:sz w:val="28"/>
              <w:szCs w:val="28"/>
            </w:rPr>
          </w:rPrChange>
        </w:rPr>
        <w:pPrChange w:id="2017" w:author="Bill" w:date="2017-02-20T00:04:00Z">
          <w:pPr>
            <w:spacing w:line="0" w:lineRule="atLeast"/>
          </w:pPr>
        </w:pPrChange>
      </w:pPr>
    </w:p>
    <w:p w:rsidR="00483095" w:rsidRPr="00B26691" w:rsidDel="0060683C" w:rsidRDefault="00483095" w:rsidP="00EE29DC">
      <w:pPr>
        <w:spacing w:line="288" w:lineRule="auto"/>
        <w:ind w:firstLineChars="200" w:firstLine="480"/>
        <w:rPr>
          <w:del w:id="2018" w:author="Bill" w:date="2017-02-19T22:26:00Z"/>
          <w:rPrChange w:id="2019" w:author="Bill" w:date="2017-02-19T23:46:00Z">
            <w:rPr>
              <w:del w:id="2020" w:author="Bill" w:date="2017-02-19T22:26:00Z"/>
              <w:sz w:val="28"/>
              <w:szCs w:val="28"/>
            </w:rPr>
          </w:rPrChange>
        </w:rPr>
        <w:pPrChange w:id="2021" w:author="Bill" w:date="2017-02-20T00:04:00Z">
          <w:pPr>
            <w:spacing w:line="0" w:lineRule="atLeast"/>
          </w:pPr>
        </w:pPrChange>
      </w:pPr>
      <w:del w:id="2022" w:author="Bill" w:date="2017-02-19T22:26:00Z">
        <w:r w:rsidRPr="00B26691" w:rsidDel="0060683C">
          <w:rPr>
            <w:rFonts w:hint="eastAsia"/>
            <w:rPrChange w:id="2023" w:author="Bill" w:date="2017-02-19T23:46:00Z">
              <w:rPr>
                <w:rFonts w:hint="eastAsia"/>
                <w:sz w:val="28"/>
                <w:szCs w:val="28"/>
              </w:rPr>
            </w:rPrChange>
          </w:rPr>
          <w:delText>描述</w:delText>
        </w:r>
      </w:del>
    </w:p>
    <w:p w:rsidR="00483095" w:rsidRPr="00B26691" w:rsidDel="0060683C" w:rsidRDefault="00483095" w:rsidP="00EE29DC">
      <w:pPr>
        <w:spacing w:line="288" w:lineRule="auto"/>
        <w:ind w:firstLineChars="200" w:firstLine="480"/>
        <w:rPr>
          <w:del w:id="2024" w:author="Bill" w:date="2017-02-19T22:26:00Z"/>
          <w:rPrChange w:id="2025" w:author="Bill" w:date="2017-02-19T23:46:00Z">
            <w:rPr>
              <w:del w:id="2026" w:author="Bill" w:date="2017-02-19T22:26:00Z"/>
              <w:rFonts w:ascii="Arial" w:hAnsi="Arial" w:cs="Arial"/>
            </w:rPr>
          </w:rPrChange>
        </w:rPr>
        <w:pPrChange w:id="2027" w:author="Bill" w:date="2017-02-20T00:04:00Z">
          <w:pPr>
            <w:spacing w:line="0" w:lineRule="atLeast"/>
          </w:pPr>
        </w:pPrChange>
      </w:pPr>
      <w:del w:id="2028" w:author="Bill" w:date="2017-02-19T22:26:00Z">
        <w:r w:rsidRPr="00B26691" w:rsidDel="0060683C">
          <w:rPr>
            <w:rFonts w:hint="eastAsia"/>
            <w:rPrChange w:id="2029" w:author="Bill" w:date="2017-02-19T23:46:00Z">
              <w:rPr>
                <w:rFonts w:ascii="Arial" w:hAnsi="Arial" w:cs="Arial" w:hint="eastAsia"/>
              </w:rPr>
            </w:rPrChange>
          </w:rPr>
          <w:delText>删除工作拷贝文件或目录的“</w:delText>
        </w:r>
        <w:r w:rsidRPr="00B26691" w:rsidDel="0060683C">
          <w:rPr>
            <w:rPrChange w:id="2030" w:author="Bill" w:date="2017-02-19T23:46:00Z">
              <w:rPr>
                <w:rStyle w:val="11"/>
                <w:rFonts w:ascii="Arial" w:hAnsi="Arial" w:cs="Arial"/>
              </w:rPr>
            </w:rPrChange>
          </w:rPr>
          <w:delText>conflicted</w:delText>
        </w:r>
        <w:r w:rsidRPr="00B26691" w:rsidDel="0060683C">
          <w:rPr>
            <w:rFonts w:hint="eastAsia"/>
            <w:rPrChange w:id="2031" w:author="Bill" w:date="2017-02-19T23:46:00Z">
              <w:rPr>
                <w:rFonts w:ascii="Arial" w:hAnsi="Arial" w:cs="Arial" w:hint="eastAsia"/>
              </w:rPr>
            </w:rPrChange>
          </w:rPr>
          <w:delText>”状态。这个程序不是语义上的改变冲突标志，它只是删除冲突相关的人造文件，从而重新允许提交；也就是说，它告诉</w:delText>
        </w:r>
        <w:r w:rsidRPr="00B26691" w:rsidDel="0060683C">
          <w:rPr>
            <w:rPrChange w:id="2032" w:author="Bill" w:date="2017-02-19T23:46:00Z">
              <w:rPr>
                <w:rFonts w:ascii="Arial" w:hAnsi="Arial" w:cs="Arial"/>
              </w:rPr>
            </w:rPrChange>
          </w:rPr>
          <w:delText>Subversion</w:delText>
        </w:r>
        <w:r w:rsidRPr="00B26691" w:rsidDel="0060683C">
          <w:rPr>
            <w:rFonts w:hint="eastAsia"/>
            <w:rPrChange w:id="2033" w:author="Bill" w:date="2017-02-19T23:46:00Z">
              <w:rPr>
                <w:rFonts w:ascii="Arial" w:hAnsi="Arial" w:cs="Arial" w:hint="eastAsia"/>
              </w:rPr>
            </w:rPrChange>
          </w:rPr>
          <w:delText>冲突已经“</w:delText>
        </w:r>
        <w:r w:rsidRPr="00B26691" w:rsidDel="0060683C">
          <w:rPr>
            <w:rFonts w:hint="eastAsia"/>
            <w:rPrChange w:id="2034" w:author="Bill" w:date="2017-02-19T23:46:00Z">
              <w:rPr>
                <w:rStyle w:val="11"/>
                <w:rFonts w:ascii="Arial" w:hAnsi="Arial" w:cs="Arial" w:hint="eastAsia"/>
              </w:rPr>
            </w:rPrChange>
          </w:rPr>
          <w:delText>解决了</w:delText>
        </w:r>
        <w:r w:rsidRPr="00B26691" w:rsidDel="0060683C">
          <w:rPr>
            <w:rFonts w:hint="eastAsia"/>
            <w:rPrChange w:id="2035" w:author="Bill" w:date="2017-02-19T23:46:00Z">
              <w:rPr>
                <w:rFonts w:ascii="Arial" w:hAnsi="Arial" w:cs="Arial" w:hint="eastAsia"/>
              </w:rPr>
            </w:rPrChange>
          </w:rPr>
          <w:delText>”。</w:delText>
        </w:r>
      </w:del>
    </w:p>
    <w:p w:rsidR="00483095" w:rsidRPr="00B26691" w:rsidDel="0060683C" w:rsidRDefault="00483095" w:rsidP="00EE29DC">
      <w:pPr>
        <w:spacing w:line="288" w:lineRule="auto"/>
        <w:ind w:firstLineChars="200" w:firstLine="480"/>
        <w:rPr>
          <w:del w:id="2036" w:author="Bill" w:date="2017-02-19T22:26:00Z"/>
          <w:rPrChange w:id="2037" w:author="Bill" w:date="2017-02-19T23:46:00Z">
            <w:rPr>
              <w:del w:id="2038" w:author="Bill" w:date="2017-02-19T22:26:00Z"/>
              <w:sz w:val="28"/>
              <w:szCs w:val="28"/>
            </w:rPr>
          </w:rPrChange>
        </w:rPr>
        <w:pPrChange w:id="2039" w:author="Bill" w:date="2017-02-20T00:04:00Z">
          <w:pPr>
            <w:spacing w:line="0" w:lineRule="atLeast"/>
          </w:pPr>
        </w:pPrChange>
      </w:pPr>
    </w:p>
    <w:p w:rsidR="00483095" w:rsidRPr="00B26691" w:rsidDel="0060683C" w:rsidRDefault="00483095" w:rsidP="00EE29DC">
      <w:pPr>
        <w:spacing w:line="288" w:lineRule="auto"/>
        <w:ind w:firstLineChars="200" w:firstLine="480"/>
        <w:rPr>
          <w:del w:id="2040" w:author="Bill" w:date="2017-02-19T22:26:00Z"/>
          <w:rPrChange w:id="2041" w:author="Bill" w:date="2017-02-19T23:46:00Z">
            <w:rPr>
              <w:del w:id="2042" w:author="Bill" w:date="2017-02-19T22:26:00Z"/>
              <w:rFonts w:ascii="黑体"/>
              <w:sz w:val="32"/>
              <w:szCs w:val="32"/>
            </w:rPr>
          </w:rPrChange>
        </w:rPr>
        <w:pPrChange w:id="2043" w:author="Bill" w:date="2017-02-20T00:04:00Z">
          <w:pPr>
            <w:spacing w:line="0" w:lineRule="atLeast"/>
          </w:pPr>
        </w:pPrChange>
      </w:pPr>
      <w:del w:id="2044" w:author="Bill" w:date="2017-02-19T22:26:00Z">
        <w:r w:rsidRPr="00B26691" w:rsidDel="0060683C">
          <w:rPr>
            <w:rFonts w:hint="eastAsia"/>
            <w:rPrChange w:id="2045" w:author="Bill" w:date="2017-02-19T23:46:00Z">
              <w:rPr>
                <w:rFonts w:ascii="黑体" w:hint="eastAsia"/>
                <w:sz w:val="32"/>
                <w:szCs w:val="32"/>
              </w:rPr>
            </w:rPrChange>
          </w:rPr>
          <w:delText>改变</w:delText>
        </w:r>
      </w:del>
    </w:p>
    <w:p w:rsidR="00483095" w:rsidRPr="00B26691" w:rsidDel="0060683C" w:rsidRDefault="00483095" w:rsidP="00EE29DC">
      <w:pPr>
        <w:spacing w:line="288" w:lineRule="auto"/>
        <w:ind w:firstLineChars="200" w:firstLine="480"/>
        <w:rPr>
          <w:del w:id="2046" w:author="Bill" w:date="2017-02-19T22:26:00Z"/>
          <w:rPrChange w:id="2047" w:author="Bill" w:date="2017-02-19T23:46:00Z">
            <w:rPr>
              <w:del w:id="2048" w:author="Bill" w:date="2017-02-19T22:26:00Z"/>
              <w:sz w:val="28"/>
              <w:szCs w:val="28"/>
            </w:rPr>
          </w:rPrChange>
        </w:rPr>
        <w:pPrChange w:id="2049" w:author="Bill" w:date="2017-02-20T00:04:00Z">
          <w:pPr/>
        </w:pPrChange>
      </w:pPr>
      <w:del w:id="2050" w:author="Bill" w:date="2017-02-19T22:26:00Z">
        <w:r w:rsidRPr="00B26691" w:rsidDel="0060683C">
          <w:rPr>
            <w:rFonts w:hint="eastAsia"/>
            <w:rPrChange w:id="2051" w:author="Bill" w:date="2017-02-19T23:46:00Z">
              <w:rPr>
                <w:rFonts w:hint="eastAsia"/>
                <w:sz w:val="28"/>
                <w:szCs w:val="28"/>
              </w:rPr>
            </w:rPrChange>
          </w:rPr>
          <w:delText>工作拷贝</w:delText>
        </w:r>
      </w:del>
    </w:p>
    <w:p w:rsidR="00483095" w:rsidRPr="007525AE" w:rsidDel="0060683C" w:rsidRDefault="00483095" w:rsidP="00EE29DC">
      <w:pPr>
        <w:spacing w:line="288" w:lineRule="auto"/>
        <w:ind w:firstLineChars="200" w:firstLine="480"/>
        <w:rPr>
          <w:del w:id="2052" w:author="Bill" w:date="2017-02-19T22:26:00Z"/>
        </w:rPr>
        <w:pPrChange w:id="2053" w:author="Bill" w:date="2017-02-20T00:04:00Z">
          <w:pPr>
            <w:spacing w:line="20" w:lineRule="atLeast"/>
          </w:pPr>
        </w:pPrChange>
      </w:pPr>
    </w:p>
    <w:p w:rsidR="00483095" w:rsidRPr="00B26691" w:rsidDel="0060683C" w:rsidRDefault="00483095" w:rsidP="00EE29DC">
      <w:pPr>
        <w:spacing w:line="288" w:lineRule="auto"/>
        <w:ind w:firstLineChars="200" w:firstLine="480"/>
        <w:rPr>
          <w:del w:id="2054" w:author="Bill" w:date="2017-02-19T22:26:00Z"/>
          <w:rPrChange w:id="2055" w:author="Bill" w:date="2017-02-19T23:46:00Z">
            <w:rPr>
              <w:del w:id="2056" w:author="Bill" w:date="2017-02-19T22:26:00Z"/>
              <w:rFonts w:ascii="黑体"/>
              <w:sz w:val="32"/>
              <w:szCs w:val="32"/>
            </w:rPr>
          </w:rPrChange>
        </w:rPr>
        <w:pPrChange w:id="2057" w:author="Bill" w:date="2017-02-20T00:04:00Z">
          <w:pPr>
            <w:spacing w:line="0" w:lineRule="atLeast"/>
          </w:pPr>
        </w:pPrChange>
      </w:pPr>
      <w:del w:id="2058" w:author="Bill" w:date="2017-02-19T22:26:00Z">
        <w:r w:rsidRPr="00B26691" w:rsidDel="0060683C">
          <w:rPr>
            <w:rFonts w:hint="eastAsia"/>
            <w:rPrChange w:id="2059" w:author="Bill" w:date="2017-02-19T23:46:00Z">
              <w:rPr>
                <w:rFonts w:ascii="黑体" w:hint="eastAsia"/>
                <w:sz w:val="32"/>
                <w:szCs w:val="32"/>
              </w:rPr>
            </w:rPrChange>
          </w:rPr>
          <w:delText>选项：</w:delText>
        </w:r>
      </w:del>
    </w:p>
    <w:p w:rsidR="00483095" w:rsidRPr="00B26691" w:rsidDel="0060683C" w:rsidRDefault="00483095" w:rsidP="00EE29DC">
      <w:pPr>
        <w:spacing w:line="288" w:lineRule="auto"/>
        <w:ind w:firstLineChars="200" w:firstLine="480"/>
        <w:rPr>
          <w:del w:id="2060" w:author="Bill" w:date="2017-02-19T22:26:00Z"/>
          <w:rPrChange w:id="2061" w:author="Bill" w:date="2017-02-19T23:46:00Z">
            <w:rPr>
              <w:del w:id="2062" w:author="Bill" w:date="2017-02-19T22:26:00Z"/>
              <w:sz w:val="28"/>
              <w:szCs w:val="28"/>
            </w:rPr>
          </w:rPrChange>
        </w:rPr>
        <w:pPrChange w:id="2063" w:author="Bill" w:date="2017-02-20T00:04:00Z">
          <w:pPr>
            <w:spacing w:line="0" w:lineRule="atLeast"/>
          </w:pPr>
        </w:pPrChange>
      </w:pPr>
      <w:del w:id="2064" w:author="Bill" w:date="2017-02-19T22:26:00Z">
        <w:r w:rsidRPr="00B26691" w:rsidDel="0060683C">
          <w:rPr>
            <w:rPrChange w:id="2065" w:author="Bill" w:date="2017-02-19T23:46:00Z">
              <w:rPr>
                <w:sz w:val="28"/>
                <w:szCs w:val="28"/>
              </w:rPr>
            </w:rPrChange>
          </w:rPr>
          <w:delText>--targets FILENAME</w:delText>
        </w:r>
      </w:del>
    </w:p>
    <w:p w:rsidR="00483095" w:rsidRPr="00B26691" w:rsidDel="0060683C" w:rsidRDefault="00483095" w:rsidP="00EE29DC">
      <w:pPr>
        <w:spacing w:line="288" w:lineRule="auto"/>
        <w:ind w:firstLineChars="200" w:firstLine="480"/>
        <w:rPr>
          <w:del w:id="2066" w:author="Bill" w:date="2017-02-19T22:26:00Z"/>
          <w:rPrChange w:id="2067" w:author="Bill" w:date="2017-02-19T23:46:00Z">
            <w:rPr>
              <w:del w:id="2068" w:author="Bill" w:date="2017-02-19T22:26:00Z"/>
              <w:sz w:val="28"/>
              <w:szCs w:val="28"/>
            </w:rPr>
          </w:rPrChange>
        </w:rPr>
        <w:pPrChange w:id="2069" w:author="Bill" w:date="2017-02-20T00:04:00Z">
          <w:pPr>
            <w:spacing w:line="0" w:lineRule="atLeast"/>
          </w:pPr>
        </w:pPrChange>
      </w:pPr>
      <w:del w:id="2070" w:author="Bill" w:date="2017-02-19T22:26:00Z">
        <w:r w:rsidRPr="00B26691" w:rsidDel="0060683C">
          <w:rPr>
            <w:rPrChange w:id="2071" w:author="Bill" w:date="2017-02-19T23:46:00Z">
              <w:rPr>
                <w:sz w:val="28"/>
                <w:szCs w:val="28"/>
              </w:rPr>
            </w:rPrChange>
          </w:rPr>
          <w:delText>--recursive (-R)</w:delText>
        </w:r>
      </w:del>
    </w:p>
    <w:p w:rsidR="00483095" w:rsidRPr="00B26691" w:rsidDel="0060683C" w:rsidRDefault="00483095" w:rsidP="00EE29DC">
      <w:pPr>
        <w:spacing w:line="288" w:lineRule="auto"/>
        <w:ind w:firstLineChars="200" w:firstLine="480"/>
        <w:rPr>
          <w:del w:id="2072" w:author="Bill" w:date="2017-02-19T22:26:00Z"/>
          <w:rPrChange w:id="2073" w:author="Bill" w:date="2017-02-19T23:46:00Z">
            <w:rPr>
              <w:del w:id="2074" w:author="Bill" w:date="2017-02-19T22:26:00Z"/>
              <w:sz w:val="28"/>
              <w:szCs w:val="28"/>
            </w:rPr>
          </w:rPrChange>
        </w:rPr>
        <w:pPrChange w:id="2075" w:author="Bill" w:date="2017-02-20T00:04:00Z">
          <w:pPr>
            <w:spacing w:line="0" w:lineRule="atLeast"/>
          </w:pPr>
        </w:pPrChange>
      </w:pPr>
      <w:del w:id="2076" w:author="Bill" w:date="2017-02-19T22:26:00Z">
        <w:r w:rsidRPr="00B26691" w:rsidDel="0060683C">
          <w:rPr>
            <w:rPrChange w:id="2077" w:author="Bill" w:date="2017-02-19T23:46:00Z">
              <w:rPr>
                <w:sz w:val="28"/>
                <w:szCs w:val="28"/>
              </w:rPr>
            </w:rPrChange>
          </w:rPr>
          <w:delText>--quiet (-q)</w:delText>
        </w:r>
      </w:del>
    </w:p>
    <w:p w:rsidR="00483095" w:rsidRPr="00B26691" w:rsidDel="0060683C" w:rsidRDefault="00483095" w:rsidP="00EE29DC">
      <w:pPr>
        <w:spacing w:line="288" w:lineRule="auto"/>
        <w:ind w:firstLineChars="200" w:firstLine="480"/>
        <w:rPr>
          <w:del w:id="2078" w:author="Bill" w:date="2017-02-19T22:26:00Z"/>
          <w:rPrChange w:id="2079" w:author="Bill" w:date="2017-02-19T23:46:00Z">
            <w:rPr>
              <w:del w:id="2080" w:author="Bill" w:date="2017-02-19T22:26:00Z"/>
              <w:sz w:val="28"/>
              <w:szCs w:val="28"/>
            </w:rPr>
          </w:rPrChange>
        </w:rPr>
        <w:pPrChange w:id="2081" w:author="Bill" w:date="2017-02-20T00:04:00Z">
          <w:pPr>
            <w:spacing w:line="0" w:lineRule="atLeast"/>
          </w:pPr>
        </w:pPrChange>
      </w:pPr>
      <w:del w:id="2082" w:author="Bill" w:date="2017-02-19T22:26:00Z">
        <w:r w:rsidRPr="00B26691" w:rsidDel="0060683C">
          <w:rPr>
            <w:rPrChange w:id="2083" w:author="Bill" w:date="2017-02-19T23:46:00Z">
              <w:rPr>
                <w:sz w:val="28"/>
                <w:szCs w:val="28"/>
              </w:rPr>
            </w:rPrChange>
          </w:rPr>
          <w:delText>--config-dir DIR</w:delText>
        </w:r>
      </w:del>
    </w:p>
    <w:p w:rsidR="00483095" w:rsidRPr="00B11467" w:rsidDel="0060683C" w:rsidRDefault="00483095" w:rsidP="00EE29DC">
      <w:pPr>
        <w:spacing w:line="288" w:lineRule="auto"/>
        <w:ind w:firstLineChars="200" w:firstLine="480"/>
        <w:rPr>
          <w:del w:id="2084" w:author="Bill" w:date="2017-02-19T22:26:00Z"/>
        </w:rPr>
        <w:pPrChange w:id="2085" w:author="Bill" w:date="2017-02-20T00:04:00Z">
          <w:pPr>
            <w:spacing w:line="0" w:lineRule="atLeast"/>
          </w:pPr>
        </w:pPrChange>
      </w:pPr>
    </w:p>
    <w:p w:rsidR="00483095" w:rsidRPr="00B26691" w:rsidDel="0060683C" w:rsidRDefault="00483095" w:rsidP="00EE29DC">
      <w:pPr>
        <w:spacing w:line="288" w:lineRule="auto"/>
        <w:ind w:firstLineChars="200" w:firstLine="480"/>
        <w:rPr>
          <w:del w:id="2086" w:author="Bill" w:date="2017-02-19T22:26:00Z"/>
          <w:rPrChange w:id="2087" w:author="Bill" w:date="2017-02-19T23:46:00Z">
            <w:rPr>
              <w:del w:id="2088" w:author="Bill" w:date="2017-02-19T22:26:00Z"/>
              <w:rFonts w:ascii="黑体"/>
              <w:sz w:val="32"/>
              <w:szCs w:val="32"/>
            </w:rPr>
          </w:rPrChange>
        </w:rPr>
        <w:pPrChange w:id="2089" w:author="Bill" w:date="2017-02-20T00:04:00Z">
          <w:pPr>
            <w:spacing w:line="0" w:lineRule="atLeast"/>
          </w:pPr>
        </w:pPrChange>
      </w:pPr>
      <w:del w:id="2090" w:author="Bill" w:date="2017-02-19T22:26:00Z">
        <w:r w:rsidRPr="00B26691" w:rsidDel="0060683C">
          <w:rPr>
            <w:rFonts w:hint="eastAsia"/>
            <w:rPrChange w:id="2091" w:author="Bill" w:date="2017-02-19T23:46:00Z">
              <w:rPr>
                <w:rFonts w:ascii="黑体" w:hint="eastAsia"/>
                <w:sz w:val="32"/>
                <w:szCs w:val="32"/>
              </w:rPr>
            </w:rPrChange>
          </w:rPr>
          <w:delText>用途：</w:delText>
        </w:r>
      </w:del>
    </w:p>
    <w:p w:rsidR="00483095" w:rsidRPr="00B26691" w:rsidDel="0060683C" w:rsidRDefault="005E6ED0" w:rsidP="00EE29DC">
      <w:pPr>
        <w:spacing w:line="288" w:lineRule="auto"/>
        <w:ind w:firstLineChars="200" w:firstLine="480"/>
        <w:rPr>
          <w:del w:id="2092" w:author="Bill" w:date="2017-02-19T22:26:00Z"/>
          <w:rPrChange w:id="2093" w:author="Bill" w:date="2017-02-19T23:46:00Z">
            <w:rPr>
              <w:del w:id="2094" w:author="Bill" w:date="2017-02-19T22:26:00Z"/>
              <w:sz w:val="28"/>
              <w:szCs w:val="28"/>
            </w:rPr>
          </w:rPrChange>
        </w:rPr>
        <w:pPrChange w:id="2095" w:author="Bill" w:date="2017-02-20T00:04:00Z">
          <w:pPr>
            <w:spacing w:line="0" w:lineRule="atLeast"/>
          </w:pPr>
        </w:pPrChange>
      </w:pPr>
      <w:del w:id="2096"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483095" w:rsidRPr="00B26691" w:rsidDel="0060683C">
          <w:rPr>
            <w:rFonts w:hint="eastAsia"/>
            <w:rPrChange w:id="2097" w:author="Bill" w:date="2017-02-19T23:46:00Z">
              <w:rPr>
                <w:rStyle w:val="aa"/>
                <w:rFonts w:hint="eastAsia"/>
                <w:sz w:val="28"/>
                <w:szCs w:val="28"/>
              </w:rPr>
            </w:rPrChange>
          </w:rPr>
          <w:delText>版本冲突</w:delText>
        </w:r>
        <w:r w:rsidRPr="00B26691" w:rsidDel="0060683C">
          <w:rPr>
            <w:rPrChange w:id="2098" w:author="Bill" w:date="2017-02-19T23:46:00Z">
              <w:rPr>
                <w:rStyle w:val="aa"/>
                <w:sz w:val="28"/>
                <w:szCs w:val="28"/>
              </w:rPr>
            </w:rPrChange>
          </w:rPr>
          <w:fldChar w:fldCharType="end"/>
        </w:r>
      </w:del>
    </w:p>
    <w:p w:rsidR="00483095" w:rsidRPr="007525AE" w:rsidDel="0060683C" w:rsidRDefault="00483095" w:rsidP="00EE29DC">
      <w:pPr>
        <w:spacing w:line="288" w:lineRule="auto"/>
        <w:ind w:firstLineChars="200" w:firstLine="480"/>
        <w:rPr>
          <w:del w:id="2099" w:author="Bill" w:date="2017-02-19T22:26:00Z"/>
        </w:rPr>
        <w:pPrChange w:id="2100" w:author="Bill" w:date="2017-02-20T00:04:00Z">
          <w:pPr>
            <w:spacing w:line="20" w:lineRule="atLeast"/>
          </w:pPr>
        </w:pPrChange>
      </w:pPr>
    </w:p>
    <w:p w:rsidR="00483095" w:rsidRPr="00B26691" w:rsidDel="0060683C" w:rsidRDefault="00483095" w:rsidP="00EE29DC">
      <w:pPr>
        <w:spacing w:line="288" w:lineRule="auto"/>
        <w:ind w:firstLineChars="200" w:firstLine="480"/>
        <w:rPr>
          <w:del w:id="2101" w:author="Bill" w:date="2017-02-19T22:26:00Z"/>
          <w:rPrChange w:id="2102" w:author="Bill" w:date="2017-02-19T23:46:00Z">
            <w:rPr>
              <w:del w:id="2103" w:author="Bill" w:date="2017-02-19T22:26:00Z"/>
              <w:rFonts w:ascii="黑体"/>
              <w:sz w:val="32"/>
              <w:szCs w:val="32"/>
            </w:rPr>
          </w:rPrChange>
        </w:rPr>
        <w:pPrChange w:id="2104" w:author="Bill" w:date="2017-02-20T00:04:00Z">
          <w:pPr>
            <w:spacing w:line="0" w:lineRule="atLeast"/>
          </w:pPr>
        </w:pPrChange>
      </w:pPr>
      <w:del w:id="2105" w:author="Bill" w:date="2017-02-19T22:26:00Z">
        <w:r w:rsidRPr="00B26691" w:rsidDel="0060683C">
          <w:rPr>
            <w:rFonts w:hint="eastAsia"/>
            <w:rPrChange w:id="2106" w:author="Bill" w:date="2017-02-19T23:46:00Z">
              <w:rPr>
                <w:rFonts w:ascii="黑体" w:hint="eastAsia"/>
                <w:sz w:val="32"/>
                <w:szCs w:val="32"/>
              </w:rPr>
            </w:rPrChange>
          </w:rPr>
          <w:delText>例子：</w:delText>
        </w:r>
      </w:del>
    </w:p>
    <w:p w:rsidR="00BC27C3" w:rsidRPr="00B26691" w:rsidDel="0060683C" w:rsidRDefault="00BC27C3" w:rsidP="00EE29DC">
      <w:pPr>
        <w:spacing w:line="288" w:lineRule="auto"/>
        <w:ind w:firstLineChars="200" w:firstLine="480"/>
        <w:rPr>
          <w:del w:id="2107" w:author="Bill" w:date="2017-02-19T22:26:00Z"/>
          <w:rPrChange w:id="2108" w:author="Bill" w:date="2017-02-19T23:46:00Z">
            <w:rPr>
              <w:del w:id="2109" w:author="Bill" w:date="2017-02-19T22:26:00Z"/>
              <w:rFonts w:ascii="黑体"/>
              <w:szCs w:val="28"/>
            </w:rPr>
          </w:rPrChange>
        </w:rPr>
        <w:pPrChange w:id="2110" w:author="Bill" w:date="2017-02-20T00:04:00Z">
          <w:pPr/>
        </w:pPrChange>
      </w:pPr>
      <w:del w:id="2111" w:author="Bill" w:date="2017-02-19T22:26:00Z">
        <w:r w:rsidRPr="00B26691" w:rsidDel="0060683C">
          <w:rPr>
            <w:rFonts w:hint="eastAsia"/>
            <w:rPrChange w:id="2112" w:author="Bill" w:date="2017-02-19T23:46:00Z">
              <w:rPr>
                <w:rFonts w:ascii="黑体" w:hint="eastAsia"/>
                <w:szCs w:val="28"/>
              </w:rPr>
            </w:rPrChange>
          </w:rPr>
          <w:delText>如果你在更新时得到冲突，你的工作拷贝会产生三个新的文件：</w:delText>
        </w:r>
      </w:del>
    </w:p>
    <w:p w:rsidR="00BC27C3" w:rsidRPr="00B26691" w:rsidDel="0060683C" w:rsidRDefault="00BC27C3" w:rsidP="00EE29DC">
      <w:pPr>
        <w:spacing w:line="288" w:lineRule="auto"/>
        <w:ind w:firstLineChars="200" w:firstLine="480"/>
        <w:rPr>
          <w:del w:id="2113" w:author="Bill" w:date="2017-02-19T22:26:00Z"/>
          <w:rPrChange w:id="2114" w:author="Bill" w:date="2017-02-19T23:46:00Z">
            <w:rPr>
              <w:del w:id="2115" w:author="Bill" w:date="2017-02-19T22:26:00Z"/>
              <w:rFonts w:ascii="黑体"/>
              <w:szCs w:val="28"/>
            </w:rPr>
          </w:rPrChange>
        </w:rPr>
        <w:pPrChange w:id="2116" w:author="Bill" w:date="2017-02-20T00:04:00Z">
          <w:pPr/>
        </w:pPrChange>
      </w:pPr>
      <w:del w:id="2117" w:author="Bill" w:date="2017-02-19T22:26:00Z">
        <w:r w:rsidRPr="00B26691" w:rsidDel="0060683C">
          <w:rPr>
            <w:rPrChange w:id="2118" w:author="Bill" w:date="2017-02-19T23:46:00Z">
              <w:rPr>
                <w:rFonts w:ascii="黑体"/>
                <w:szCs w:val="28"/>
              </w:rPr>
            </w:rPrChange>
          </w:rPr>
          <w:delText>$ svn update</w:delText>
        </w:r>
      </w:del>
    </w:p>
    <w:p w:rsidR="00BC27C3" w:rsidRPr="00B26691" w:rsidDel="0060683C" w:rsidRDefault="00BC27C3" w:rsidP="00EE29DC">
      <w:pPr>
        <w:spacing w:line="288" w:lineRule="auto"/>
        <w:ind w:firstLineChars="200" w:firstLine="480"/>
        <w:rPr>
          <w:del w:id="2119" w:author="Bill" w:date="2017-02-19T22:26:00Z"/>
          <w:rPrChange w:id="2120" w:author="Bill" w:date="2017-02-19T23:46:00Z">
            <w:rPr>
              <w:del w:id="2121" w:author="Bill" w:date="2017-02-19T22:26:00Z"/>
              <w:rFonts w:ascii="黑体"/>
              <w:szCs w:val="28"/>
            </w:rPr>
          </w:rPrChange>
        </w:rPr>
        <w:pPrChange w:id="2122" w:author="Bill" w:date="2017-02-20T00:04:00Z">
          <w:pPr/>
        </w:pPrChange>
      </w:pPr>
      <w:del w:id="2123" w:author="Bill" w:date="2017-02-19T22:26:00Z">
        <w:r w:rsidRPr="00B26691" w:rsidDel="0060683C">
          <w:rPr>
            <w:rPrChange w:id="2124" w:author="Bill" w:date="2017-02-19T23:46:00Z">
              <w:rPr>
                <w:rFonts w:ascii="黑体"/>
                <w:szCs w:val="28"/>
              </w:rPr>
            </w:rPrChange>
          </w:rPr>
          <w:delText>C  foo.c</w:delText>
        </w:r>
      </w:del>
    </w:p>
    <w:p w:rsidR="00BC27C3" w:rsidRPr="00B26691" w:rsidDel="0060683C" w:rsidRDefault="00BC27C3" w:rsidP="00EE29DC">
      <w:pPr>
        <w:spacing w:line="288" w:lineRule="auto"/>
        <w:ind w:firstLineChars="200" w:firstLine="480"/>
        <w:rPr>
          <w:del w:id="2125" w:author="Bill" w:date="2017-02-19T22:26:00Z"/>
          <w:rPrChange w:id="2126" w:author="Bill" w:date="2017-02-19T23:46:00Z">
            <w:rPr>
              <w:del w:id="2127" w:author="Bill" w:date="2017-02-19T22:26:00Z"/>
              <w:rFonts w:ascii="黑体"/>
              <w:szCs w:val="28"/>
            </w:rPr>
          </w:rPrChange>
        </w:rPr>
        <w:pPrChange w:id="2128" w:author="Bill" w:date="2017-02-20T00:04:00Z">
          <w:pPr/>
        </w:pPrChange>
      </w:pPr>
      <w:del w:id="2129" w:author="Bill" w:date="2017-02-19T22:26:00Z">
        <w:r w:rsidRPr="00B26691" w:rsidDel="0060683C">
          <w:rPr>
            <w:rPrChange w:id="2130" w:author="Bill" w:date="2017-02-19T23:46:00Z">
              <w:rPr>
                <w:rFonts w:ascii="黑体"/>
                <w:szCs w:val="28"/>
              </w:rPr>
            </w:rPrChange>
          </w:rPr>
          <w:delText>Updated to revision 31.</w:delText>
        </w:r>
      </w:del>
    </w:p>
    <w:p w:rsidR="00BC27C3" w:rsidRPr="00B26691" w:rsidDel="0060683C" w:rsidRDefault="00BC27C3" w:rsidP="00EE29DC">
      <w:pPr>
        <w:spacing w:line="288" w:lineRule="auto"/>
        <w:ind w:firstLineChars="200" w:firstLine="480"/>
        <w:rPr>
          <w:del w:id="2131" w:author="Bill" w:date="2017-02-19T22:26:00Z"/>
          <w:rPrChange w:id="2132" w:author="Bill" w:date="2017-02-19T23:46:00Z">
            <w:rPr>
              <w:del w:id="2133" w:author="Bill" w:date="2017-02-19T22:26:00Z"/>
              <w:rFonts w:ascii="黑体"/>
              <w:szCs w:val="28"/>
            </w:rPr>
          </w:rPrChange>
        </w:rPr>
        <w:pPrChange w:id="2134" w:author="Bill" w:date="2017-02-20T00:04:00Z">
          <w:pPr/>
        </w:pPrChange>
      </w:pPr>
      <w:del w:id="2135" w:author="Bill" w:date="2017-02-19T22:26:00Z">
        <w:r w:rsidRPr="00B26691" w:rsidDel="0060683C">
          <w:rPr>
            <w:rPrChange w:id="2136" w:author="Bill" w:date="2017-02-19T23:46:00Z">
              <w:rPr>
                <w:rFonts w:ascii="黑体"/>
                <w:szCs w:val="28"/>
              </w:rPr>
            </w:rPrChange>
          </w:rPr>
          <w:delText>$ ls</w:delText>
        </w:r>
      </w:del>
    </w:p>
    <w:p w:rsidR="00BC27C3" w:rsidRPr="00B26691" w:rsidDel="0060683C" w:rsidRDefault="00BC27C3" w:rsidP="00EE29DC">
      <w:pPr>
        <w:spacing w:line="288" w:lineRule="auto"/>
        <w:ind w:firstLineChars="200" w:firstLine="480"/>
        <w:rPr>
          <w:del w:id="2137" w:author="Bill" w:date="2017-02-19T22:26:00Z"/>
          <w:rPrChange w:id="2138" w:author="Bill" w:date="2017-02-19T23:46:00Z">
            <w:rPr>
              <w:del w:id="2139" w:author="Bill" w:date="2017-02-19T22:26:00Z"/>
              <w:rFonts w:ascii="黑体"/>
              <w:szCs w:val="28"/>
            </w:rPr>
          </w:rPrChange>
        </w:rPr>
        <w:pPrChange w:id="2140" w:author="Bill" w:date="2017-02-20T00:04:00Z">
          <w:pPr/>
        </w:pPrChange>
      </w:pPr>
      <w:del w:id="2141" w:author="Bill" w:date="2017-02-19T22:26:00Z">
        <w:r w:rsidRPr="00B26691" w:rsidDel="0060683C">
          <w:rPr>
            <w:rPrChange w:id="2142" w:author="Bill" w:date="2017-02-19T23:46:00Z">
              <w:rPr>
                <w:rFonts w:ascii="黑体"/>
                <w:szCs w:val="28"/>
              </w:rPr>
            </w:rPrChange>
          </w:rPr>
          <w:delText>foo.c</w:delText>
        </w:r>
      </w:del>
    </w:p>
    <w:p w:rsidR="00BC27C3" w:rsidRPr="00B26691" w:rsidDel="0060683C" w:rsidRDefault="00BC27C3" w:rsidP="00EE29DC">
      <w:pPr>
        <w:spacing w:line="288" w:lineRule="auto"/>
        <w:ind w:firstLineChars="200" w:firstLine="480"/>
        <w:rPr>
          <w:del w:id="2143" w:author="Bill" w:date="2017-02-19T22:26:00Z"/>
          <w:rPrChange w:id="2144" w:author="Bill" w:date="2017-02-19T23:46:00Z">
            <w:rPr>
              <w:del w:id="2145" w:author="Bill" w:date="2017-02-19T22:26:00Z"/>
              <w:rFonts w:ascii="黑体"/>
              <w:szCs w:val="28"/>
            </w:rPr>
          </w:rPrChange>
        </w:rPr>
        <w:pPrChange w:id="2146" w:author="Bill" w:date="2017-02-20T00:04:00Z">
          <w:pPr/>
        </w:pPrChange>
      </w:pPr>
      <w:del w:id="2147" w:author="Bill" w:date="2017-02-19T22:26:00Z">
        <w:r w:rsidRPr="00B26691" w:rsidDel="0060683C">
          <w:rPr>
            <w:rPrChange w:id="2148" w:author="Bill" w:date="2017-02-19T23:46:00Z">
              <w:rPr>
                <w:rFonts w:ascii="黑体"/>
                <w:szCs w:val="28"/>
              </w:rPr>
            </w:rPrChange>
          </w:rPr>
          <w:delText>foo.c.mine</w:delText>
        </w:r>
      </w:del>
    </w:p>
    <w:p w:rsidR="00BC27C3" w:rsidRPr="00B26691" w:rsidDel="0060683C" w:rsidRDefault="00BC27C3" w:rsidP="00EE29DC">
      <w:pPr>
        <w:spacing w:line="288" w:lineRule="auto"/>
        <w:ind w:firstLineChars="200" w:firstLine="480"/>
        <w:rPr>
          <w:del w:id="2149" w:author="Bill" w:date="2017-02-19T22:26:00Z"/>
          <w:rPrChange w:id="2150" w:author="Bill" w:date="2017-02-19T23:46:00Z">
            <w:rPr>
              <w:del w:id="2151" w:author="Bill" w:date="2017-02-19T22:26:00Z"/>
              <w:rFonts w:ascii="黑体"/>
              <w:szCs w:val="28"/>
            </w:rPr>
          </w:rPrChange>
        </w:rPr>
        <w:pPrChange w:id="2152" w:author="Bill" w:date="2017-02-20T00:04:00Z">
          <w:pPr/>
        </w:pPrChange>
      </w:pPr>
      <w:del w:id="2153" w:author="Bill" w:date="2017-02-19T22:26:00Z">
        <w:r w:rsidRPr="00B26691" w:rsidDel="0060683C">
          <w:rPr>
            <w:rPrChange w:id="2154" w:author="Bill" w:date="2017-02-19T23:46:00Z">
              <w:rPr>
                <w:rFonts w:ascii="黑体"/>
                <w:szCs w:val="28"/>
              </w:rPr>
            </w:rPrChange>
          </w:rPr>
          <w:delText>foo.c.r30</w:delText>
        </w:r>
      </w:del>
    </w:p>
    <w:p w:rsidR="00BC27C3" w:rsidRPr="00B26691" w:rsidDel="0060683C" w:rsidRDefault="00BC27C3" w:rsidP="00EE29DC">
      <w:pPr>
        <w:spacing w:line="288" w:lineRule="auto"/>
        <w:ind w:firstLineChars="200" w:firstLine="480"/>
        <w:rPr>
          <w:del w:id="2155" w:author="Bill" w:date="2017-02-19T22:26:00Z"/>
          <w:rPrChange w:id="2156" w:author="Bill" w:date="2017-02-19T23:46:00Z">
            <w:rPr>
              <w:del w:id="2157" w:author="Bill" w:date="2017-02-19T22:26:00Z"/>
              <w:rFonts w:ascii="黑体"/>
              <w:szCs w:val="28"/>
            </w:rPr>
          </w:rPrChange>
        </w:rPr>
        <w:pPrChange w:id="2158" w:author="Bill" w:date="2017-02-20T00:04:00Z">
          <w:pPr/>
        </w:pPrChange>
      </w:pPr>
      <w:del w:id="2159" w:author="Bill" w:date="2017-02-19T22:26:00Z">
        <w:r w:rsidRPr="00B26691" w:rsidDel="0060683C">
          <w:rPr>
            <w:rPrChange w:id="2160" w:author="Bill" w:date="2017-02-19T23:46:00Z">
              <w:rPr>
                <w:rFonts w:ascii="黑体"/>
                <w:szCs w:val="28"/>
              </w:rPr>
            </w:rPrChange>
          </w:rPr>
          <w:delText>foo.c.r31</w:delText>
        </w:r>
      </w:del>
    </w:p>
    <w:p w:rsidR="00FF2F60" w:rsidRPr="00B26691" w:rsidDel="0060683C" w:rsidRDefault="00FF2F60" w:rsidP="00EE29DC">
      <w:pPr>
        <w:spacing w:line="288" w:lineRule="auto"/>
        <w:ind w:firstLineChars="200" w:firstLine="480"/>
        <w:rPr>
          <w:del w:id="2161" w:author="Bill" w:date="2017-02-19T22:26:00Z"/>
          <w:rPrChange w:id="2162" w:author="Bill" w:date="2017-02-19T23:46:00Z">
            <w:rPr>
              <w:del w:id="2163" w:author="Bill" w:date="2017-02-19T22:26:00Z"/>
              <w:rFonts w:ascii="黑体"/>
              <w:szCs w:val="28"/>
            </w:rPr>
          </w:rPrChange>
        </w:rPr>
        <w:pPrChange w:id="2164" w:author="Bill" w:date="2017-02-20T00:04:00Z">
          <w:pPr/>
        </w:pPrChange>
      </w:pPr>
      <w:del w:id="2165" w:author="Bill" w:date="2017-02-19T22:26:00Z">
        <w:r w:rsidRPr="00B26691" w:rsidDel="0060683C">
          <w:rPr>
            <w:rPrChange w:id="2166" w:author="Bill" w:date="2017-02-19T23:46:00Z">
              <w:rPr>
                <w:rFonts w:ascii="黑体"/>
                <w:szCs w:val="28"/>
              </w:rPr>
            </w:rPrChange>
          </w:rPr>
          <w:delText>C</w:delText>
        </w:r>
        <w:r w:rsidRPr="00B26691" w:rsidDel="0060683C">
          <w:rPr>
            <w:rFonts w:hint="eastAsia"/>
            <w:rPrChange w:id="2167" w:author="Bill" w:date="2017-02-19T23:46:00Z">
              <w:rPr>
                <w:rFonts w:ascii="黑体" w:hint="eastAsia"/>
                <w:szCs w:val="28"/>
              </w:rPr>
            </w:rPrChange>
          </w:rPr>
          <w:delText>表示冲突，说明服务器上的改动同你的改动冲突了，你需要自己手工去解决。</w:delText>
        </w:r>
      </w:del>
    </w:p>
    <w:p w:rsidR="00FF2F60" w:rsidRPr="00B26691" w:rsidDel="0060683C" w:rsidRDefault="00FF2F60" w:rsidP="00EE29DC">
      <w:pPr>
        <w:spacing w:line="288" w:lineRule="auto"/>
        <w:ind w:firstLineChars="200" w:firstLine="480"/>
        <w:rPr>
          <w:del w:id="2168" w:author="Bill" w:date="2017-02-19T22:26:00Z"/>
          <w:rPrChange w:id="2169" w:author="Bill" w:date="2017-02-19T23:46:00Z">
            <w:rPr>
              <w:del w:id="2170" w:author="Bill" w:date="2017-02-19T22:26:00Z"/>
              <w:rFonts w:ascii="黑体"/>
              <w:szCs w:val="28"/>
            </w:rPr>
          </w:rPrChange>
        </w:rPr>
        <w:pPrChange w:id="2171" w:author="Bill" w:date="2017-02-20T00:04:00Z">
          <w:pPr/>
        </w:pPrChange>
      </w:pPr>
      <w:del w:id="2172" w:author="Bill" w:date="2017-02-19T22:26:00Z">
        <w:r w:rsidRPr="00B26691" w:rsidDel="0060683C">
          <w:rPr>
            <w:rFonts w:hint="eastAsia"/>
            <w:rPrChange w:id="2173" w:author="Bill" w:date="2017-02-19T23:46:00Z">
              <w:rPr>
                <w:rFonts w:ascii="黑体" w:hint="eastAsia"/>
                <w:szCs w:val="28"/>
              </w:rPr>
            </w:rPrChange>
          </w:rPr>
          <w:delText>如果你遇到冲突，三件事你可以选择：</w:delText>
        </w:r>
      </w:del>
    </w:p>
    <w:p w:rsidR="00FF2F60" w:rsidRPr="00B26691" w:rsidDel="0060683C" w:rsidRDefault="00FF2F60" w:rsidP="00EE29DC">
      <w:pPr>
        <w:spacing w:line="288" w:lineRule="auto"/>
        <w:ind w:firstLineChars="200" w:firstLine="480"/>
        <w:rPr>
          <w:del w:id="2174" w:author="Bill" w:date="2017-02-19T22:26:00Z"/>
          <w:rPrChange w:id="2175" w:author="Bill" w:date="2017-02-19T23:46:00Z">
            <w:rPr>
              <w:del w:id="2176" w:author="Bill" w:date="2017-02-19T22:26:00Z"/>
              <w:rFonts w:ascii="黑体"/>
              <w:szCs w:val="28"/>
            </w:rPr>
          </w:rPrChange>
        </w:rPr>
        <w:pPrChange w:id="2177" w:author="Bill" w:date="2017-02-20T00:04:00Z">
          <w:pPr>
            <w:pStyle w:val="a8"/>
            <w:numPr>
              <w:numId w:val="11"/>
            </w:numPr>
            <w:ind w:left="420" w:firstLineChars="0" w:hanging="420"/>
          </w:pPr>
        </w:pPrChange>
      </w:pPr>
      <w:del w:id="2178" w:author="Bill" w:date="2017-02-19T22:26:00Z">
        <w:r w:rsidRPr="00B26691" w:rsidDel="0060683C">
          <w:rPr>
            <w:rFonts w:hint="eastAsia"/>
            <w:rPrChange w:id="2179" w:author="Bill" w:date="2017-02-19T23:46:00Z">
              <w:rPr>
                <w:rFonts w:ascii="黑体" w:hint="eastAsia"/>
                <w:szCs w:val="28"/>
              </w:rPr>
            </w:rPrChange>
          </w:rPr>
          <w:delText>“手动”合并冲突文本（检查和修改文件中的冲突标志）。</w:delText>
        </w:r>
      </w:del>
    </w:p>
    <w:p w:rsidR="00FF2F60" w:rsidRPr="00B26691" w:rsidDel="0060683C" w:rsidRDefault="00FF2F60" w:rsidP="00EE29DC">
      <w:pPr>
        <w:spacing w:line="288" w:lineRule="auto"/>
        <w:ind w:firstLineChars="200" w:firstLine="480"/>
        <w:rPr>
          <w:del w:id="2180" w:author="Bill" w:date="2017-02-19T22:26:00Z"/>
          <w:rPrChange w:id="2181" w:author="Bill" w:date="2017-02-19T23:46:00Z">
            <w:rPr>
              <w:del w:id="2182" w:author="Bill" w:date="2017-02-19T22:26:00Z"/>
              <w:rFonts w:ascii="黑体"/>
              <w:szCs w:val="28"/>
            </w:rPr>
          </w:rPrChange>
        </w:rPr>
        <w:pPrChange w:id="2183" w:author="Bill" w:date="2017-02-20T00:04:00Z">
          <w:pPr>
            <w:pStyle w:val="a8"/>
            <w:numPr>
              <w:numId w:val="11"/>
            </w:numPr>
            <w:ind w:left="420" w:firstLineChars="0" w:hanging="420"/>
          </w:pPr>
        </w:pPrChange>
      </w:pPr>
      <w:del w:id="2184" w:author="Bill" w:date="2017-02-19T22:26:00Z">
        <w:r w:rsidRPr="00B26691" w:rsidDel="0060683C">
          <w:rPr>
            <w:rFonts w:hint="eastAsia"/>
            <w:rPrChange w:id="2185" w:author="Bill" w:date="2017-02-19T23:46:00Z">
              <w:rPr>
                <w:rFonts w:ascii="黑体" w:hint="eastAsia"/>
                <w:szCs w:val="28"/>
              </w:rPr>
            </w:rPrChange>
          </w:rPr>
          <w:delText>用某一个临时文件覆盖你的工作文件。</w:delText>
        </w:r>
      </w:del>
    </w:p>
    <w:p w:rsidR="00FF2F60" w:rsidRPr="00B26691" w:rsidDel="0060683C" w:rsidRDefault="00FF2F60" w:rsidP="00EE29DC">
      <w:pPr>
        <w:spacing w:line="288" w:lineRule="auto"/>
        <w:ind w:firstLineChars="200" w:firstLine="480"/>
        <w:rPr>
          <w:del w:id="2186" w:author="Bill" w:date="2017-02-19T22:26:00Z"/>
          <w:rPrChange w:id="2187" w:author="Bill" w:date="2017-02-19T23:46:00Z">
            <w:rPr>
              <w:del w:id="2188" w:author="Bill" w:date="2017-02-19T22:26:00Z"/>
              <w:rFonts w:ascii="黑体"/>
              <w:szCs w:val="28"/>
            </w:rPr>
          </w:rPrChange>
        </w:rPr>
        <w:pPrChange w:id="2189" w:author="Bill" w:date="2017-02-20T00:04:00Z">
          <w:pPr>
            <w:pStyle w:val="a8"/>
            <w:numPr>
              <w:numId w:val="11"/>
            </w:numPr>
            <w:ind w:left="420" w:firstLineChars="0" w:hanging="420"/>
          </w:pPr>
        </w:pPrChange>
      </w:pPr>
      <w:del w:id="2190" w:author="Bill" w:date="2017-02-19T22:26:00Z">
        <w:r w:rsidRPr="00B26691" w:rsidDel="0060683C">
          <w:rPr>
            <w:rFonts w:hint="eastAsia"/>
            <w:rPrChange w:id="2191" w:author="Bill" w:date="2017-02-19T23:46:00Z">
              <w:rPr>
                <w:rFonts w:ascii="黑体" w:hint="eastAsia"/>
                <w:szCs w:val="28"/>
              </w:rPr>
            </w:rPrChange>
          </w:rPr>
          <w:delText>运行</w:delText>
        </w:r>
        <w:r w:rsidRPr="00B26691" w:rsidDel="0060683C">
          <w:rPr>
            <w:rPrChange w:id="2192" w:author="Bill" w:date="2017-02-19T23:46:00Z">
              <w:rPr>
                <w:rFonts w:ascii="黑体"/>
                <w:szCs w:val="28"/>
              </w:rPr>
            </w:rPrChange>
          </w:rPr>
          <w:delText>svn revert &lt;filename&gt;</w:delText>
        </w:r>
        <w:r w:rsidRPr="00B26691" w:rsidDel="0060683C">
          <w:rPr>
            <w:rFonts w:hint="eastAsia"/>
            <w:rPrChange w:id="2193" w:author="Bill" w:date="2017-02-19T23:46:00Z">
              <w:rPr>
                <w:rFonts w:ascii="黑体" w:hint="eastAsia"/>
                <w:szCs w:val="28"/>
              </w:rPr>
            </w:rPrChange>
          </w:rPr>
          <w:delText>来放弃所有的修改。</w:delText>
        </w:r>
      </w:del>
    </w:p>
    <w:p w:rsidR="00FF2F60" w:rsidRPr="00B26691" w:rsidDel="0060683C" w:rsidRDefault="00BC27C3" w:rsidP="00EE29DC">
      <w:pPr>
        <w:spacing w:line="288" w:lineRule="auto"/>
        <w:ind w:firstLineChars="200" w:firstLine="480"/>
        <w:rPr>
          <w:del w:id="2194" w:author="Bill" w:date="2017-02-19T22:26:00Z"/>
          <w:rPrChange w:id="2195" w:author="Bill" w:date="2017-02-19T23:46:00Z">
            <w:rPr>
              <w:del w:id="2196" w:author="Bill" w:date="2017-02-19T22:26:00Z"/>
              <w:rFonts w:ascii="黑体"/>
              <w:szCs w:val="28"/>
            </w:rPr>
          </w:rPrChange>
        </w:rPr>
        <w:pPrChange w:id="2197" w:author="Bill" w:date="2017-02-20T00:04:00Z">
          <w:pPr/>
        </w:pPrChange>
      </w:pPr>
      <w:del w:id="2198" w:author="Bill" w:date="2017-02-19T22:26:00Z">
        <w:r w:rsidRPr="00B26691" w:rsidDel="0060683C">
          <w:rPr>
            <w:rFonts w:hint="eastAsia"/>
            <w:rPrChange w:id="2199" w:author="Bill" w:date="2017-02-19T23:46:00Z">
              <w:rPr>
                <w:rFonts w:ascii="黑体" w:hint="eastAsia"/>
                <w:szCs w:val="28"/>
              </w:rPr>
            </w:rPrChange>
          </w:rPr>
          <w:delText>当你解决了</w:delText>
        </w:r>
        <w:r w:rsidRPr="00B26691" w:rsidDel="0060683C">
          <w:rPr>
            <w:rPrChange w:id="2200" w:author="Bill" w:date="2017-02-19T23:46:00Z">
              <w:rPr>
                <w:rFonts w:ascii="黑体"/>
                <w:szCs w:val="28"/>
              </w:rPr>
            </w:rPrChange>
          </w:rPr>
          <w:delText>foo.c</w:delText>
        </w:r>
        <w:r w:rsidRPr="00B26691" w:rsidDel="0060683C">
          <w:rPr>
            <w:rFonts w:hint="eastAsia"/>
            <w:rPrChange w:id="2201" w:author="Bill" w:date="2017-02-19T23:46:00Z">
              <w:rPr>
                <w:rFonts w:ascii="黑体" w:hint="eastAsia"/>
                <w:szCs w:val="28"/>
              </w:rPr>
            </w:rPrChange>
          </w:rPr>
          <w:delText>的冲突，并且准备提交，运行</w:delText>
        </w:r>
        <w:r w:rsidRPr="00B26691" w:rsidDel="0060683C">
          <w:rPr>
            <w:rPrChange w:id="2202" w:author="Bill" w:date="2017-02-19T23:46:00Z">
              <w:rPr>
                <w:rFonts w:ascii="黑体"/>
                <w:szCs w:val="28"/>
              </w:rPr>
            </w:rPrChange>
          </w:rPr>
          <w:delText>svn resolved</w:delText>
        </w:r>
        <w:r w:rsidRPr="00B26691" w:rsidDel="0060683C">
          <w:rPr>
            <w:rFonts w:hint="eastAsia"/>
            <w:rPrChange w:id="2203" w:author="Bill" w:date="2017-02-19T23:46:00Z">
              <w:rPr>
                <w:rFonts w:ascii="黑体" w:hint="eastAsia"/>
                <w:szCs w:val="28"/>
              </w:rPr>
            </w:rPrChange>
          </w:rPr>
          <w:delText>让你的工作拷贝知道你已经完成了所有事情。</w:delText>
        </w:r>
      </w:del>
    </w:p>
    <w:p w:rsidR="00FF2F60" w:rsidRPr="00B26691" w:rsidDel="0060683C" w:rsidRDefault="00FF2F60" w:rsidP="00EE29DC">
      <w:pPr>
        <w:spacing w:line="288" w:lineRule="auto"/>
        <w:ind w:firstLineChars="200" w:firstLine="480"/>
        <w:rPr>
          <w:del w:id="2204" w:author="Bill" w:date="2017-02-19T22:26:00Z"/>
          <w:rPrChange w:id="2205" w:author="Bill" w:date="2017-02-19T23:46:00Z">
            <w:rPr>
              <w:del w:id="2206" w:author="Bill" w:date="2017-02-19T22:26:00Z"/>
              <w:rFonts w:ascii="黑体"/>
              <w:szCs w:val="28"/>
            </w:rPr>
          </w:rPrChange>
        </w:rPr>
        <w:pPrChange w:id="2207" w:author="Bill" w:date="2017-02-20T00:04:00Z">
          <w:pPr/>
        </w:pPrChange>
      </w:pPr>
    </w:p>
    <w:p w:rsidR="00FF2F60" w:rsidRPr="00B26691" w:rsidDel="0060683C" w:rsidRDefault="00FF2F60" w:rsidP="00EE29DC">
      <w:pPr>
        <w:spacing w:line="288" w:lineRule="auto"/>
        <w:ind w:firstLineChars="200" w:firstLine="480"/>
        <w:rPr>
          <w:del w:id="2208" w:author="Bill" w:date="2017-02-19T22:26:00Z"/>
          <w:rPrChange w:id="2209" w:author="Bill" w:date="2017-02-19T23:46:00Z">
            <w:rPr>
              <w:del w:id="2210" w:author="Bill" w:date="2017-02-19T22:26:00Z"/>
              <w:rFonts w:ascii="黑体"/>
              <w:szCs w:val="28"/>
            </w:rPr>
          </w:rPrChange>
        </w:rPr>
        <w:pPrChange w:id="2211" w:author="Bill" w:date="2017-02-20T00:04:00Z">
          <w:pPr/>
        </w:pPrChange>
      </w:pPr>
      <w:del w:id="2212" w:author="Bill" w:date="2017-02-19T22:26:00Z">
        <w:r w:rsidRPr="00B26691" w:rsidDel="0060683C">
          <w:rPr>
            <w:rFonts w:hint="eastAsia"/>
            <w:rPrChange w:id="2213" w:author="Bill" w:date="2017-02-19T23:46:00Z">
              <w:rPr>
                <w:rFonts w:ascii="黑体" w:hint="eastAsia"/>
                <w:szCs w:val="28"/>
              </w:rPr>
            </w:rPrChange>
          </w:rPr>
          <w:delText>简单介绍下手工合并冲突：</w:delText>
        </w:r>
      </w:del>
    </w:p>
    <w:p w:rsidR="00FF2F60" w:rsidRPr="00B26691" w:rsidDel="0060683C" w:rsidRDefault="00FF2F60" w:rsidP="00EE29DC">
      <w:pPr>
        <w:spacing w:line="288" w:lineRule="auto"/>
        <w:ind w:firstLineChars="200" w:firstLine="480"/>
        <w:rPr>
          <w:del w:id="2214" w:author="Bill" w:date="2017-02-19T22:26:00Z"/>
          <w:rPrChange w:id="2215" w:author="Bill" w:date="2017-02-19T23:46:00Z">
            <w:rPr>
              <w:del w:id="2216" w:author="Bill" w:date="2017-02-19T22:26:00Z"/>
              <w:rFonts w:ascii="黑体"/>
              <w:szCs w:val="28"/>
            </w:rPr>
          </w:rPrChange>
        </w:rPr>
        <w:pPrChange w:id="2217" w:author="Bill" w:date="2017-02-20T00:04:00Z">
          <w:pPr/>
        </w:pPrChange>
      </w:pPr>
      <w:del w:id="2218" w:author="Bill" w:date="2017-02-19T22:26:00Z">
        <w:r w:rsidRPr="00B26691" w:rsidDel="0060683C">
          <w:rPr>
            <w:rFonts w:hint="eastAsia"/>
            <w:rPrChange w:id="2219" w:author="Bill" w:date="2017-02-19T23:46:00Z">
              <w:rPr>
                <w:rFonts w:ascii="黑体" w:hint="eastAsia"/>
                <w:szCs w:val="28"/>
              </w:rPr>
            </w:rPrChange>
          </w:rPr>
          <w:delText>这里一个简单的例子，由于不良的交流，你和同事</w:delText>
        </w:r>
        <w:r w:rsidRPr="00B26691" w:rsidDel="0060683C">
          <w:rPr>
            <w:rPrChange w:id="2220" w:author="Bill" w:date="2017-02-19T23:46:00Z">
              <w:rPr>
                <w:rFonts w:ascii="黑体"/>
                <w:szCs w:val="28"/>
              </w:rPr>
            </w:rPrChange>
          </w:rPr>
          <w:delText>ttl</w:delText>
        </w:r>
        <w:r w:rsidRPr="00B26691" w:rsidDel="0060683C">
          <w:rPr>
            <w:rFonts w:hint="eastAsia"/>
            <w:rPrChange w:id="2221" w:author="Bill" w:date="2017-02-19T23:46:00Z">
              <w:rPr>
                <w:rFonts w:ascii="黑体" w:hint="eastAsia"/>
                <w:szCs w:val="28"/>
              </w:rPr>
            </w:rPrChange>
          </w:rPr>
          <w:delText>，同时编辑了</w:delText>
        </w:r>
        <w:r w:rsidRPr="00B26691" w:rsidDel="0060683C">
          <w:rPr>
            <w:rPrChange w:id="2222" w:author="Bill" w:date="2017-02-19T23:46:00Z">
              <w:rPr>
                <w:rFonts w:ascii="黑体"/>
                <w:szCs w:val="28"/>
              </w:rPr>
            </w:rPrChange>
          </w:rPr>
          <w:delText>sandwich.txt</w:delText>
        </w:r>
        <w:r w:rsidRPr="00B26691" w:rsidDel="0060683C">
          <w:rPr>
            <w:rFonts w:hint="eastAsia"/>
            <w:rPrChange w:id="2223" w:author="Bill" w:date="2017-02-19T23:46:00Z">
              <w:rPr>
                <w:rFonts w:ascii="黑体" w:hint="eastAsia"/>
                <w:szCs w:val="28"/>
              </w:rPr>
            </w:rPrChange>
          </w:rPr>
          <w:delText>。</w:delText>
        </w:r>
        <w:r w:rsidRPr="00B26691" w:rsidDel="0060683C">
          <w:rPr>
            <w:rPrChange w:id="2224" w:author="Bill" w:date="2017-02-19T23:46:00Z">
              <w:rPr>
                <w:rFonts w:ascii="黑体"/>
                <w:szCs w:val="28"/>
              </w:rPr>
            </w:rPrChange>
          </w:rPr>
          <w:delText>ttl</w:delText>
        </w:r>
        <w:r w:rsidRPr="00B26691" w:rsidDel="0060683C">
          <w:rPr>
            <w:rFonts w:hint="eastAsia"/>
            <w:rPrChange w:id="2225" w:author="Bill" w:date="2017-02-19T23:46:00Z">
              <w:rPr>
                <w:rFonts w:ascii="黑体" w:hint="eastAsia"/>
                <w:szCs w:val="28"/>
              </w:rPr>
            </w:rPrChange>
          </w:rPr>
          <w:delText>提交了修改，当你准备更新你的版本，冲突发生了，我们不得不去修改</w:delText>
        </w:r>
        <w:r w:rsidRPr="00B26691" w:rsidDel="0060683C">
          <w:rPr>
            <w:rPrChange w:id="2226" w:author="Bill" w:date="2017-02-19T23:46:00Z">
              <w:rPr>
                <w:rFonts w:ascii="黑体"/>
                <w:szCs w:val="28"/>
              </w:rPr>
            </w:rPrChange>
          </w:rPr>
          <w:delText>sandwich.txt</w:delText>
        </w:r>
        <w:r w:rsidRPr="00B26691" w:rsidDel="0060683C">
          <w:rPr>
            <w:rFonts w:hint="eastAsia"/>
            <w:rPrChange w:id="2227" w:author="Bill" w:date="2017-02-19T23:46:00Z">
              <w:rPr>
                <w:rFonts w:ascii="黑体" w:hint="eastAsia"/>
                <w:szCs w:val="28"/>
              </w:rPr>
            </w:rPrChange>
          </w:rPr>
          <w:delText>来解决这个问题。首先，看一下这个文件：</w:delText>
        </w:r>
      </w:del>
    </w:p>
    <w:p w:rsidR="00FF2F60" w:rsidRPr="00B26691" w:rsidDel="0060683C" w:rsidRDefault="00FF2F60" w:rsidP="00EE29DC">
      <w:pPr>
        <w:spacing w:line="288" w:lineRule="auto"/>
        <w:ind w:firstLineChars="200" w:firstLine="480"/>
        <w:rPr>
          <w:del w:id="2228" w:author="Bill" w:date="2017-02-19T22:26:00Z"/>
          <w:rPrChange w:id="2229" w:author="Bill" w:date="2017-02-19T23:46:00Z">
            <w:rPr>
              <w:del w:id="2230" w:author="Bill" w:date="2017-02-19T22:26:00Z"/>
              <w:rFonts w:ascii="黑体"/>
              <w:szCs w:val="28"/>
            </w:rPr>
          </w:rPrChange>
        </w:rPr>
        <w:pPrChange w:id="2231" w:author="Bill" w:date="2017-02-20T00:04:00Z">
          <w:pPr/>
        </w:pPrChange>
      </w:pPr>
    </w:p>
    <w:p w:rsidR="00FF2F60" w:rsidRPr="00B26691" w:rsidDel="0060683C" w:rsidRDefault="00FF2F60" w:rsidP="00EE29DC">
      <w:pPr>
        <w:spacing w:line="288" w:lineRule="auto"/>
        <w:ind w:firstLineChars="200" w:firstLine="480"/>
        <w:rPr>
          <w:del w:id="2232" w:author="Bill" w:date="2017-02-19T22:26:00Z"/>
          <w:rPrChange w:id="2233" w:author="Bill" w:date="2017-02-19T23:46:00Z">
            <w:rPr>
              <w:del w:id="2234" w:author="Bill" w:date="2017-02-19T22:26:00Z"/>
              <w:rFonts w:ascii="黑体"/>
              <w:szCs w:val="28"/>
            </w:rPr>
          </w:rPrChange>
        </w:rPr>
        <w:pPrChange w:id="2235" w:author="Bill" w:date="2017-02-20T00:04:00Z">
          <w:pPr/>
        </w:pPrChange>
      </w:pPr>
      <w:del w:id="2236" w:author="Bill" w:date="2017-02-19T22:26:00Z">
        <w:r w:rsidRPr="00B26691" w:rsidDel="0060683C">
          <w:rPr>
            <w:rPrChange w:id="2237" w:author="Bill" w:date="2017-02-19T23:46:00Z">
              <w:rPr>
                <w:rFonts w:ascii="黑体"/>
                <w:szCs w:val="28"/>
              </w:rPr>
            </w:rPrChange>
          </w:rPr>
          <w:delText>$ cat sandwich.txt</w:delText>
        </w:r>
      </w:del>
    </w:p>
    <w:p w:rsidR="00FF2F60" w:rsidRPr="00B26691" w:rsidDel="0060683C" w:rsidRDefault="00FF2F60" w:rsidP="00EE29DC">
      <w:pPr>
        <w:spacing w:line="288" w:lineRule="auto"/>
        <w:ind w:firstLineChars="200" w:firstLine="480"/>
        <w:rPr>
          <w:del w:id="2238" w:author="Bill" w:date="2017-02-19T22:26:00Z"/>
          <w:rPrChange w:id="2239" w:author="Bill" w:date="2017-02-19T23:46:00Z">
            <w:rPr>
              <w:del w:id="2240" w:author="Bill" w:date="2017-02-19T22:26:00Z"/>
              <w:rFonts w:ascii="黑体"/>
              <w:szCs w:val="28"/>
            </w:rPr>
          </w:rPrChange>
        </w:rPr>
        <w:pPrChange w:id="2241" w:author="Bill" w:date="2017-02-20T00:04:00Z">
          <w:pPr/>
        </w:pPrChange>
      </w:pPr>
      <w:del w:id="2242" w:author="Bill" w:date="2017-02-19T22:26:00Z">
        <w:r w:rsidRPr="00B26691" w:rsidDel="0060683C">
          <w:rPr>
            <w:rPrChange w:id="2243" w:author="Bill" w:date="2017-02-19T23:46:00Z">
              <w:rPr>
                <w:rFonts w:ascii="黑体"/>
                <w:szCs w:val="28"/>
              </w:rPr>
            </w:rPrChange>
          </w:rPr>
          <w:delText>Top piece of bread</w:delText>
        </w:r>
      </w:del>
    </w:p>
    <w:p w:rsidR="00FF2F60" w:rsidRPr="00B26691" w:rsidDel="0060683C" w:rsidRDefault="00FF2F60" w:rsidP="00EE29DC">
      <w:pPr>
        <w:spacing w:line="288" w:lineRule="auto"/>
        <w:ind w:firstLineChars="200" w:firstLine="480"/>
        <w:rPr>
          <w:del w:id="2244" w:author="Bill" w:date="2017-02-19T22:26:00Z"/>
          <w:rPrChange w:id="2245" w:author="Bill" w:date="2017-02-19T23:46:00Z">
            <w:rPr>
              <w:del w:id="2246" w:author="Bill" w:date="2017-02-19T22:26:00Z"/>
              <w:rFonts w:ascii="黑体"/>
              <w:szCs w:val="28"/>
            </w:rPr>
          </w:rPrChange>
        </w:rPr>
        <w:pPrChange w:id="2247" w:author="Bill" w:date="2017-02-20T00:04:00Z">
          <w:pPr/>
        </w:pPrChange>
      </w:pPr>
      <w:del w:id="2248" w:author="Bill" w:date="2017-02-19T22:26:00Z">
        <w:r w:rsidRPr="00B26691" w:rsidDel="0060683C">
          <w:rPr>
            <w:rPrChange w:id="2249" w:author="Bill" w:date="2017-02-19T23:46:00Z">
              <w:rPr>
                <w:rFonts w:ascii="黑体"/>
                <w:szCs w:val="28"/>
              </w:rPr>
            </w:rPrChange>
          </w:rPr>
          <w:delText>Mayonnaise</w:delText>
        </w:r>
      </w:del>
    </w:p>
    <w:p w:rsidR="00FF2F60" w:rsidRPr="00B26691" w:rsidDel="0060683C" w:rsidRDefault="00FF2F60" w:rsidP="00EE29DC">
      <w:pPr>
        <w:spacing w:line="288" w:lineRule="auto"/>
        <w:ind w:firstLineChars="200" w:firstLine="480"/>
        <w:rPr>
          <w:del w:id="2250" w:author="Bill" w:date="2017-02-19T22:26:00Z"/>
          <w:rPrChange w:id="2251" w:author="Bill" w:date="2017-02-19T23:46:00Z">
            <w:rPr>
              <w:del w:id="2252" w:author="Bill" w:date="2017-02-19T22:26:00Z"/>
              <w:rFonts w:ascii="黑体"/>
              <w:szCs w:val="28"/>
            </w:rPr>
          </w:rPrChange>
        </w:rPr>
        <w:pPrChange w:id="2253" w:author="Bill" w:date="2017-02-20T00:04:00Z">
          <w:pPr/>
        </w:pPrChange>
      </w:pPr>
      <w:del w:id="2254" w:author="Bill" w:date="2017-02-19T22:26:00Z">
        <w:r w:rsidRPr="00B26691" w:rsidDel="0060683C">
          <w:rPr>
            <w:rPrChange w:id="2255" w:author="Bill" w:date="2017-02-19T23:46:00Z">
              <w:rPr>
                <w:rFonts w:ascii="黑体"/>
                <w:szCs w:val="28"/>
              </w:rPr>
            </w:rPrChange>
          </w:rPr>
          <w:delText>Lettuce</w:delText>
        </w:r>
      </w:del>
    </w:p>
    <w:p w:rsidR="00FF2F60" w:rsidRPr="00B26691" w:rsidDel="0060683C" w:rsidRDefault="00FF2F60" w:rsidP="00EE29DC">
      <w:pPr>
        <w:spacing w:line="288" w:lineRule="auto"/>
        <w:ind w:firstLineChars="200" w:firstLine="480"/>
        <w:rPr>
          <w:del w:id="2256" w:author="Bill" w:date="2017-02-19T22:26:00Z"/>
          <w:rPrChange w:id="2257" w:author="Bill" w:date="2017-02-19T23:46:00Z">
            <w:rPr>
              <w:del w:id="2258" w:author="Bill" w:date="2017-02-19T22:26:00Z"/>
              <w:rFonts w:ascii="黑体"/>
              <w:szCs w:val="28"/>
            </w:rPr>
          </w:rPrChange>
        </w:rPr>
        <w:pPrChange w:id="2259" w:author="Bill" w:date="2017-02-20T00:04:00Z">
          <w:pPr/>
        </w:pPrChange>
      </w:pPr>
      <w:del w:id="2260" w:author="Bill" w:date="2017-02-19T22:26:00Z">
        <w:r w:rsidRPr="00B26691" w:rsidDel="0060683C">
          <w:rPr>
            <w:rPrChange w:id="2261" w:author="Bill" w:date="2017-02-19T23:46:00Z">
              <w:rPr>
                <w:rFonts w:ascii="黑体"/>
                <w:szCs w:val="28"/>
              </w:rPr>
            </w:rPrChange>
          </w:rPr>
          <w:delText>Tomato</w:delText>
        </w:r>
      </w:del>
    </w:p>
    <w:p w:rsidR="00FF2F60" w:rsidRPr="00B26691" w:rsidDel="0060683C" w:rsidRDefault="00FF2F60" w:rsidP="00EE29DC">
      <w:pPr>
        <w:spacing w:line="288" w:lineRule="auto"/>
        <w:ind w:firstLineChars="200" w:firstLine="480"/>
        <w:rPr>
          <w:del w:id="2262" w:author="Bill" w:date="2017-02-19T22:26:00Z"/>
          <w:rPrChange w:id="2263" w:author="Bill" w:date="2017-02-19T23:46:00Z">
            <w:rPr>
              <w:del w:id="2264" w:author="Bill" w:date="2017-02-19T22:26:00Z"/>
              <w:rFonts w:ascii="黑体"/>
              <w:szCs w:val="28"/>
            </w:rPr>
          </w:rPrChange>
        </w:rPr>
        <w:pPrChange w:id="2265" w:author="Bill" w:date="2017-02-20T00:04:00Z">
          <w:pPr/>
        </w:pPrChange>
      </w:pPr>
      <w:del w:id="2266" w:author="Bill" w:date="2017-02-19T22:26:00Z">
        <w:r w:rsidRPr="00B26691" w:rsidDel="0060683C">
          <w:rPr>
            <w:rPrChange w:id="2267" w:author="Bill" w:date="2017-02-19T23:46:00Z">
              <w:rPr>
                <w:rFonts w:ascii="黑体"/>
                <w:szCs w:val="28"/>
              </w:rPr>
            </w:rPrChange>
          </w:rPr>
          <w:delText>Provolone</w:delText>
        </w:r>
      </w:del>
    </w:p>
    <w:p w:rsidR="00FF2F60" w:rsidRPr="00B26691" w:rsidDel="0060683C" w:rsidRDefault="00FF2F60" w:rsidP="00EE29DC">
      <w:pPr>
        <w:spacing w:line="288" w:lineRule="auto"/>
        <w:ind w:firstLineChars="200" w:firstLine="480"/>
        <w:rPr>
          <w:del w:id="2268" w:author="Bill" w:date="2017-02-19T22:26:00Z"/>
          <w:rPrChange w:id="2269" w:author="Bill" w:date="2017-02-19T23:46:00Z">
            <w:rPr>
              <w:del w:id="2270" w:author="Bill" w:date="2017-02-19T22:26:00Z"/>
              <w:rFonts w:ascii="黑体"/>
              <w:szCs w:val="28"/>
            </w:rPr>
          </w:rPrChange>
        </w:rPr>
        <w:pPrChange w:id="2271" w:author="Bill" w:date="2017-02-20T00:04:00Z">
          <w:pPr/>
        </w:pPrChange>
      </w:pPr>
      <w:del w:id="2272" w:author="Bill" w:date="2017-02-19T22:26:00Z">
        <w:r w:rsidRPr="00B26691" w:rsidDel="0060683C">
          <w:rPr>
            <w:rPrChange w:id="2273" w:author="Bill" w:date="2017-02-19T23:46:00Z">
              <w:rPr>
                <w:rFonts w:ascii="黑体"/>
                <w:szCs w:val="28"/>
              </w:rPr>
            </w:rPrChange>
          </w:rPr>
          <w:delText>&lt;&lt;&lt;&lt;&lt;&lt;&lt; .mine</w:delText>
        </w:r>
      </w:del>
    </w:p>
    <w:p w:rsidR="00FF2F60" w:rsidRPr="00B26691" w:rsidDel="0060683C" w:rsidRDefault="00FF2F60" w:rsidP="00EE29DC">
      <w:pPr>
        <w:spacing w:line="288" w:lineRule="auto"/>
        <w:ind w:firstLineChars="200" w:firstLine="480"/>
        <w:rPr>
          <w:del w:id="2274" w:author="Bill" w:date="2017-02-19T22:26:00Z"/>
          <w:rPrChange w:id="2275" w:author="Bill" w:date="2017-02-19T23:46:00Z">
            <w:rPr>
              <w:del w:id="2276" w:author="Bill" w:date="2017-02-19T22:26:00Z"/>
              <w:rFonts w:ascii="黑体"/>
              <w:szCs w:val="28"/>
            </w:rPr>
          </w:rPrChange>
        </w:rPr>
        <w:pPrChange w:id="2277" w:author="Bill" w:date="2017-02-20T00:04:00Z">
          <w:pPr/>
        </w:pPrChange>
      </w:pPr>
      <w:del w:id="2278" w:author="Bill" w:date="2017-02-19T22:26:00Z">
        <w:r w:rsidRPr="00B26691" w:rsidDel="0060683C">
          <w:rPr>
            <w:rPrChange w:id="2279" w:author="Bill" w:date="2017-02-19T23:46:00Z">
              <w:rPr>
                <w:rFonts w:ascii="黑体"/>
                <w:szCs w:val="28"/>
              </w:rPr>
            </w:rPrChange>
          </w:rPr>
          <w:delText>Salami</w:delText>
        </w:r>
      </w:del>
    </w:p>
    <w:p w:rsidR="00FF2F60" w:rsidRPr="00B26691" w:rsidDel="0060683C" w:rsidRDefault="00FF2F60" w:rsidP="00EE29DC">
      <w:pPr>
        <w:spacing w:line="288" w:lineRule="auto"/>
        <w:ind w:firstLineChars="200" w:firstLine="480"/>
        <w:rPr>
          <w:del w:id="2280" w:author="Bill" w:date="2017-02-19T22:26:00Z"/>
          <w:rPrChange w:id="2281" w:author="Bill" w:date="2017-02-19T23:46:00Z">
            <w:rPr>
              <w:del w:id="2282" w:author="Bill" w:date="2017-02-19T22:26:00Z"/>
              <w:rFonts w:ascii="黑体"/>
              <w:szCs w:val="28"/>
            </w:rPr>
          </w:rPrChange>
        </w:rPr>
        <w:pPrChange w:id="2283" w:author="Bill" w:date="2017-02-20T00:04:00Z">
          <w:pPr/>
        </w:pPrChange>
      </w:pPr>
      <w:del w:id="2284" w:author="Bill" w:date="2017-02-19T22:26:00Z">
        <w:r w:rsidRPr="00B26691" w:rsidDel="0060683C">
          <w:rPr>
            <w:rPrChange w:id="2285" w:author="Bill" w:date="2017-02-19T23:46:00Z">
              <w:rPr>
                <w:rFonts w:ascii="黑体"/>
                <w:szCs w:val="28"/>
              </w:rPr>
            </w:rPrChange>
          </w:rPr>
          <w:delText>Mortadella</w:delText>
        </w:r>
      </w:del>
    </w:p>
    <w:p w:rsidR="00FF2F60" w:rsidRPr="00B26691" w:rsidDel="0060683C" w:rsidRDefault="00FF2F60" w:rsidP="00EE29DC">
      <w:pPr>
        <w:spacing w:line="288" w:lineRule="auto"/>
        <w:ind w:firstLineChars="200" w:firstLine="480"/>
        <w:rPr>
          <w:del w:id="2286" w:author="Bill" w:date="2017-02-19T22:26:00Z"/>
          <w:rPrChange w:id="2287" w:author="Bill" w:date="2017-02-19T23:46:00Z">
            <w:rPr>
              <w:del w:id="2288" w:author="Bill" w:date="2017-02-19T22:26:00Z"/>
              <w:rFonts w:ascii="黑体"/>
              <w:szCs w:val="28"/>
            </w:rPr>
          </w:rPrChange>
        </w:rPr>
        <w:pPrChange w:id="2289" w:author="Bill" w:date="2017-02-20T00:04:00Z">
          <w:pPr/>
        </w:pPrChange>
      </w:pPr>
      <w:del w:id="2290" w:author="Bill" w:date="2017-02-19T22:26:00Z">
        <w:r w:rsidRPr="00B26691" w:rsidDel="0060683C">
          <w:rPr>
            <w:rPrChange w:id="2291" w:author="Bill" w:date="2017-02-19T23:46:00Z">
              <w:rPr>
                <w:rFonts w:ascii="黑体"/>
                <w:szCs w:val="28"/>
              </w:rPr>
            </w:rPrChange>
          </w:rPr>
          <w:delText>Prosciutto</w:delText>
        </w:r>
      </w:del>
    </w:p>
    <w:p w:rsidR="00FF2F60" w:rsidRPr="00B26691" w:rsidDel="0060683C" w:rsidRDefault="00FF2F60" w:rsidP="00EE29DC">
      <w:pPr>
        <w:spacing w:line="288" w:lineRule="auto"/>
        <w:ind w:firstLineChars="200" w:firstLine="480"/>
        <w:rPr>
          <w:del w:id="2292" w:author="Bill" w:date="2017-02-19T22:26:00Z"/>
          <w:rPrChange w:id="2293" w:author="Bill" w:date="2017-02-19T23:46:00Z">
            <w:rPr>
              <w:del w:id="2294" w:author="Bill" w:date="2017-02-19T22:26:00Z"/>
              <w:rFonts w:ascii="黑体"/>
              <w:szCs w:val="28"/>
            </w:rPr>
          </w:rPrChange>
        </w:rPr>
        <w:pPrChange w:id="2295" w:author="Bill" w:date="2017-02-20T00:04:00Z">
          <w:pPr/>
        </w:pPrChange>
      </w:pPr>
      <w:del w:id="2296" w:author="Bill" w:date="2017-02-19T22:26:00Z">
        <w:r w:rsidRPr="00B26691" w:rsidDel="0060683C">
          <w:rPr>
            <w:rPrChange w:id="2297" w:author="Bill" w:date="2017-02-19T23:46:00Z">
              <w:rPr>
                <w:rFonts w:ascii="黑体"/>
                <w:szCs w:val="28"/>
              </w:rPr>
            </w:rPrChange>
          </w:rPr>
          <w:delText>=======</w:delText>
        </w:r>
      </w:del>
    </w:p>
    <w:p w:rsidR="00FF2F60" w:rsidRPr="00B26691" w:rsidDel="0060683C" w:rsidRDefault="00FF2F60" w:rsidP="00EE29DC">
      <w:pPr>
        <w:spacing w:line="288" w:lineRule="auto"/>
        <w:ind w:firstLineChars="200" w:firstLine="480"/>
        <w:rPr>
          <w:del w:id="2298" w:author="Bill" w:date="2017-02-19T22:26:00Z"/>
          <w:rPrChange w:id="2299" w:author="Bill" w:date="2017-02-19T23:46:00Z">
            <w:rPr>
              <w:del w:id="2300" w:author="Bill" w:date="2017-02-19T22:26:00Z"/>
              <w:rFonts w:ascii="黑体"/>
              <w:szCs w:val="28"/>
            </w:rPr>
          </w:rPrChange>
        </w:rPr>
        <w:pPrChange w:id="2301" w:author="Bill" w:date="2017-02-20T00:04:00Z">
          <w:pPr/>
        </w:pPrChange>
      </w:pPr>
      <w:del w:id="2302" w:author="Bill" w:date="2017-02-19T22:26:00Z">
        <w:r w:rsidRPr="00B26691" w:rsidDel="0060683C">
          <w:rPr>
            <w:rPrChange w:id="2303" w:author="Bill" w:date="2017-02-19T23:46:00Z">
              <w:rPr>
                <w:rFonts w:ascii="黑体"/>
                <w:szCs w:val="28"/>
              </w:rPr>
            </w:rPrChange>
          </w:rPr>
          <w:delText>Sauerkraut</w:delText>
        </w:r>
      </w:del>
    </w:p>
    <w:p w:rsidR="00FF2F60" w:rsidRPr="00B26691" w:rsidDel="0060683C" w:rsidRDefault="00FF2F60" w:rsidP="00EE29DC">
      <w:pPr>
        <w:spacing w:line="288" w:lineRule="auto"/>
        <w:ind w:firstLineChars="200" w:firstLine="480"/>
        <w:rPr>
          <w:del w:id="2304" w:author="Bill" w:date="2017-02-19T22:26:00Z"/>
          <w:rPrChange w:id="2305" w:author="Bill" w:date="2017-02-19T23:46:00Z">
            <w:rPr>
              <w:del w:id="2306" w:author="Bill" w:date="2017-02-19T22:26:00Z"/>
              <w:rFonts w:ascii="黑体"/>
              <w:szCs w:val="28"/>
            </w:rPr>
          </w:rPrChange>
        </w:rPr>
        <w:pPrChange w:id="2307" w:author="Bill" w:date="2017-02-20T00:04:00Z">
          <w:pPr/>
        </w:pPrChange>
      </w:pPr>
      <w:del w:id="2308" w:author="Bill" w:date="2017-02-19T22:26:00Z">
        <w:r w:rsidRPr="00B26691" w:rsidDel="0060683C">
          <w:rPr>
            <w:rPrChange w:id="2309" w:author="Bill" w:date="2017-02-19T23:46:00Z">
              <w:rPr>
                <w:rFonts w:ascii="黑体"/>
                <w:szCs w:val="28"/>
              </w:rPr>
            </w:rPrChange>
          </w:rPr>
          <w:delText>Grilled Chicken</w:delText>
        </w:r>
      </w:del>
    </w:p>
    <w:p w:rsidR="00FF2F60" w:rsidRPr="00B26691" w:rsidDel="0060683C" w:rsidRDefault="00FF2F60" w:rsidP="00EE29DC">
      <w:pPr>
        <w:spacing w:line="288" w:lineRule="auto"/>
        <w:ind w:firstLineChars="200" w:firstLine="480"/>
        <w:rPr>
          <w:del w:id="2310" w:author="Bill" w:date="2017-02-19T22:26:00Z"/>
          <w:rPrChange w:id="2311" w:author="Bill" w:date="2017-02-19T23:46:00Z">
            <w:rPr>
              <w:del w:id="2312" w:author="Bill" w:date="2017-02-19T22:26:00Z"/>
              <w:rFonts w:ascii="黑体"/>
              <w:szCs w:val="28"/>
            </w:rPr>
          </w:rPrChange>
        </w:rPr>
        <w:pPrChange w:id="2313" w:author="Bill" w:date="2017-02-20T00:04:00Z">
          <w:pPr/>
        </w:pPrChange>
      </w:pPr>
      <w:del w:id="2314" w:author="Bill" w:date="2017-02-19T22:26:00Z">
        <w:r w:rsidRPr="00B26691" w:rsidDel="0060683C">
          <w:rPr>
            <w:rPrChange w:id="2315" w:author="Bill" w:date="2017-02-19T23:46:00Z">
              <w:rPr>
                <w:rFonts w:ascii="黑体"/>
                <w:szCs w:val="28"/>
              </w:rPr>
            </w:rPrChange>
          </w:rPr>
          <w:delText>&gt;&gt;&gt;&gt;&gt;&gt;&gt; .r2</w:delText>
        </w:r>
      </w:del>
    </w:p>
    <w:p w:rsidR="00FF2F60" w:rsidRPr="00B26691" w:rsidDel="0060683C" w:rsidRDefault="00FF2F60" w:rsidP="00EE29DC">
      <w:pPr>
        <w:spacing w:line="288" w:lineRule="auto"/>
        <w:ind w:firstLineChars="200" w:firstLine="480"/>
        <w:rPr>
          <w:del w:id="2316" w:author="Bill" w:date="2017-02-19T22:26:00Z"/>
          <w:rPrChange w:id="2317" w:author="Bill" w:date="2017-02-19T23:46:00Z">
            <w:rPr>
              <w:del w:id="2318" w:author="Bill" w:date="2017-02-19T22:26:00Z"/>
              <w:rFonts w:ascii="黑体"/>
              <w:szCs w:val="28"/>
            </w:rPr>
          </w:rPrChange>
        </w:rPr>
        <w:pPrChange w:id="2319" w:author="Bill" w:date="2017-02-20T00:04:00Z">
          <w:pPr/>
        </w:pPrChange>
      </w:pPr>
      <w:del w:id="2320" w:author="Bill" w:date="2017-02-19T22:26:00Z">
        <w:r w:rsidRPr="00B26691" w:rsidDel="0060683C">
          <w:rPr>
            <w:rPrChange w:id="2321" w:author="Bill" w:date="2017-02-19T23:46:00Z">
              <w:rPr>
                <w:rFonts w:ascii="黑体"/>
                <w:szCs w:val="28"/>
              </w:rPr>
            </w:rPrChange>
          </w:rPr>
          <w:delText>Creole Mustard</w:delText>
        </w:r>
      </w:del>
    </w:p>
    <w:p w:rsidR="00FF2F60" w:rsidRPr="00B26691" w:rsidDel="0060683C" w:rsidRDefault="00FF2F60" w:rsidP="00EE29DC">
      <w:pPr>
        <w:spacing w:line="288" w:lineRule="auto"/>
        <w:ind w:firstLineChars="200" w:firstLine="480"/>
        <w:rPr>
          <w:del w:id="2322" w:author="Bill" w:date="2017-02-19T22:26:00Z"/>
          <w:rPrChange w:id="2323" w:author="Bill" w:date="2017-02-19T23:46:00Z">
            <w:rPr>
              <w:del w:id="2324" w:author="Bill" w:date="2017-02-19T22:26:00Z"/>
              <w:rFonts w:ascii="黑体"/>
              <w:szCs w:val="28"/>
            </w:rPr>
          </w:rPrChange>
        </w:rPr>
        <w:pPrChange w:id="2325" w:author="Bill" w:date="2017-02-20T00:04:00Z">
          <w:pPr/>
        </w:pPrChange>
      </w:pPr>
      <w:del w:id="2326" w:author="Bill" w:date="2017-02-19T22:26:00Z">
        <w:r w:rsidRPr="00B26691" w:rsidDel="0060683C">
          <w:rPr>
            <w:rPrChange w:id="2327" w:author="Bill" w:date="2017-02-19T23:46:00Z">
              <w:rPr>
                <w:rFonts w:ascii="黑体"/>
                <w:szCs w:val="28"/>
              </w:rPr>
            </w:rPrChange>
          </w:rPr>
          <w:delText>Bottom piece of bread</w:delText>
        </w:r>
      </w:del>
    </w:p>
    <w:p w:rsidR="00FF2F60" w:rsidRPr="00B26691" w:rsidDel="0060683C" w:rsidRDefault="00FF2F60" w:rsidP="00EE29DC">
      <w:pPr>
        <w:spacing w:line="288" w:lineRule="auto"/>
        <w:ind w:firstLineChars="200" w:firstLine="480"/>
        <w:rPr>
          <w:del w:id="2328" w:author="Bill" w:date="2017-02-19T22:26:00Z"/>
          <w:rPrChange w:id="2329" w:author="Bill" w:date="2017-02-19T23:46:00Z">
            <w:rPr>
              <w:del w:id="2330" w:author="Bill" w:date="2017-02-19T22:26:00Z"/>
              <w:rFonts w:ascii="黑体"/>
              <w:szCs w:val="28"/>
            </w:rPr>
          </w:rPrChange>
        </w:rPr>
        <w:pPrChange w:id="2331" w:author="Bill" w:date="2017-02-20T00:04:00Z">
          <w:pPr/>
        </w:pPrChange>
      </w:pPr>
      <w:del w:id="2332" w:author="Bill" w:date="2017-02-19T22:26:00Z">
        <w:r w:rsidRPr="00B26691" w:rsidDel="0060683C">
          <w:rPr>
            <w:rFonts w:hint="eastAsia"/>
            <w:rPrChange w:id="2333" w:author="Bill" w:date="2017-02-19T23:46:00Z">
              <w:rPr>
                <w:rFonts w:ascii="黑体" w:hint="eastAsia"/>
                <w:szCs w:val="28"/>
              </w:rPr>
            </w:rPrChange>
          </w:rPr>
          <w:delText>小于号、等于号和大于号串是冲突标记，并不是冲突的数据，你一定要确定这些内容在下次提交之前得到删除，前两组标志中间的内容是你在冲突区所做的修改：</w:delText>
        </w:r>
      </w:del>
    </w:p>
    <w:p w:rsidR="00FF2F60" w:rsidRPr="00B26691" w:rsidDel="0060683C" w:rsidRDefault="00FF2F60" w:rsidP="00EE29DC">
      <w:pPr>
        <w:spacing w:line="288" w:lineRule="auto"/>
        <w:ind w:firstLineChars="200" w:firstLine="480"/>
        <w:rPr>
          <w:del w:id="2334" w:author="Bill" w:date="2017-02-19T22:26:00Z"/>
          <w:rPrChange w:id="2335" w:author="Bill" w:date="2017-02-19T23:46:00Z">
            <w:rPr>
              <w:del w:id="2336" w:author="Bill" w:date="2017-02-19T22:26:00Z"/>
              <w:rFonts w:ascii="黑体"/>
              <w:szCs w:val="28"/>
            </w:rPr>
          </w:rPrChange>
        </w:rPr>
        <w:pPrChange w:id="2337" w:author="Bill" w:date="2017-02-20T00:04:00Z">
          <w:pPr/>
        </w:pPrChange>
      </w:pPr>
    </w:p>
    <w:p w:rsidR="00FF2F60" w:rsidRPr="00B26691" w:rsidDel="0060683C" w:rsidRDefault="00FF2F60" w:rsidP="00EE29DC">
      <w:pPr>
        <w:spacing w:line="288" w:lineRule="auto"/>
        <w:ind w:firstLineChars="200" w:firstLine="480"/>
        <w:rPr>
          <w:del w:id="2338" w:author="Bill" w:date="2017-02-19T22:26:00Z"/>
          <w:rPrChange w:id="2339" w:author="Bill" w:date="2017-02-19T23:46:00Z">
            <w:rPr>
              <w:del w:id="2340" w:author="Bill" w:date="2017-02-19T22:26:00Z"/>
              <w:rFonts w:ascii="黑体"/>
              <w:szCs w:val="28"/>
            </w:rPr>
          </w:rPrChange>
        </w:rPr>
        <w:pPrChange w:id="2341" w:author="Bill" w:date="2017-02-20T00:04:00Z">
          <w:pPr/>
        </w:pPrChange>
      </w:pPr>
      <w:del w:id="2342" w:author="Bill" w:date="2017-02-19T22:26:00Z">
        <w:r w:rsidRPr="00B26691" w:rsidDel="0060683C">
          <w:rPr>
            <w:rPrChange w:id="2343" w:author="Bill" w:date="2017-02-19T23:46:00Z">
              <w:rPr>
                <w:rFonts w:ascii="黑体"/>
                <w:szCs w:val="28"/>
              </w:rPr>
            </w:rPrChange>
          </w:rPr>
          <w:delText>&lt;&lt;&lt;&lt;&lt;&lt;&lt; .mine</w:delText>
        </w:r>
      </w:del>
    </w:p>
    <w:p w:rsidR="00FF2F60" w:rsidRPr="00B26691" w:rsidDel="0060683C" w:rsidRDefault="00FF2F60" w:rsidP="00EE29DC">
      <w:pPr>
        <w:spacing w:line="288" w:lineRule="auto"/>
        <w:ind w:firstLineChars="200" w:firstLine="480"/>
        <w:rPr>
          <w:del w:id="2344" w:author="Bill" w:date="2017-02-19T22:26:00Z"/>
          <w:rPrChange w:id="2345" w:author="Bill" w:date="2017-02-19T23:46:00Z">
            <w:rPr>
              <w:del w:id="2346" w:author="Bill" w:date="2017-02-19T22:26:00Z"/>
              <w:rFonts w:ascii="黑体"/>
              <w:szCs w:val="28"/>
            </w:rPr>
          </w:rPrChange>
        </w:rPr>
        <w:pPrChange w:id="2347" w:author="Bill" w:date="2017-02-20T00:04:00Z">
          <w:pPr/>
        </w:pPrChange>
      </w:pPr>
      <w:del w:id="2348" w:author="Bill" w:date="2017-02-19T22:26:00Z">
        <w:r w:rsidRPr="00B26691" w:rsidDel="0060683C">
          <w:rPr>
            <w:rPrChange w:id="2349" w:author="Bill" w:date="2017-02-19T23:46:00Z">
              <w:rPr>
                <w:rFonts w:ascii="黑体"/>
                <w:szCs w:val="28"/>
              </w:rPr>
            </w:rPrChange>
          </w:rPr>
          <w:delText>Salami</w:delText>
        </w:r>
      </w:del>
    </w:p>
    <w:p w:rsidR="00FF2F60" w:rsidRPr="00B26691" w:rsidDel="0060683C" w:rsidRDefault="00FF2F60" w:rsidP="00EE29DC">
      <w:pPr>
        <w:spacing w:line="288" w:lineRule="auto"/>
        <w:ind w:firstLineChars="200" w:firstLine="480"/>
        <w:rPr>
          <w:del w:id="2350" w:author="Bill" w:date="2017-02-19T22:26:00Z"/>
          <w:rPrChange w:id="2351" w:author="Bill" w:date="2017-02-19T23:46:00Z">
            <w:rPr>
              <w:del w:id="2352" w:author="Bill" w:date="2017-02-19T22:26:00Z"/>
              <w:rFonts w:ascii="黑体"/>
              <w:szCs w:val="28"/>
            </w:rPr>
          </w:rPrChange>
        </w:rPr>
        <w:pPrChange w:id="2353" w:author="Bill" w:date="2017-02-20T00:04:00Z">
          <w:pPr/>
        </w:pPrChange>
      </w:pPr>
      <w:del w:id="2354" w:author="Bill" w:date="2017-02-19T22:26:00Z">
        <w:r w:rsidRPr="00B26691" w:rsidDel="0060683C">
          <w:rPr>
            <w:rPrChange w:id="2355" w:author="Bill" w:date="2017-02-19T23:46:00Z">
              <w:rPr>
                <w:rFonts w:ascii="黑体"/>
                <w:szCs w:val="28"/>
              </w:rPr>
            </w:rPrChange>
          </w:rPr>
          <w:delText>Mortadella</w:delText>
        </w:r>
      </w:del>
    </w:p>
    <w:p w:rsidR="00FF2F60" w:rsidRPr="00B26691" w:rsidDel="0060683C" w:rsidRDefault="00FF2F60" w:rsidP="00EE29DC">
      <w:pPr>
        <w:spacing w:line="288" w:lineRule="auto"/>
        <w:ind w:firstLineChars="200" w:firstLine="480"/>
        <w:rPr>
          <w:del w:id="2356" w:author="Bill" w:date="2017-02-19T22:26:00Z"/>
          <w:rPrChange w:id="2357" w:author="Bill" w:date="2017-02-19T23:46:00Z">
            <w:rPr>
              <w:del w:id="2358" w:author="Bill" w:date="2017-02-19T22:26:00Z"/>
              <w:rFonts w:ascii="黑体"/>
              <w:szCs w:val="28"/>
            </w:rPr>
          </w:rPrChange>
        </w:rPr>
        <w:pPrChange w:id="2359" w:author="Bill" w:date="2017-02-20T00:04:00Z">
          <w:pPr/>
        </w:pPrChange>
      </w:pPr>
      <w:del w:id="2360" w:author="Bill" w:date="2017-02-19T22:26:00Z">
        <w:r w:rsidRPr="00B26691" w:rsidDel="0060683C">
          <w:rPr>
            <w:rPrChange w:id="2361" w:author="Bill" w:date="2017-02-19T23:46:00Z">
              <w:rPr>
                <w:rFonts w:ascii="黑体"/>
                <w:szCs w:val="28"/>
              </w:rPr>
            </w:rPrChange>
          </w:rPr>
          <w:delText>Prosciutto</w:delText>
        </w:r>
      </w:del>
    </w:p>
    <w:p w:rsidR="00FF2F60" w:rsidRPr="00B26691" w:rsidDel="0060683C" w:rsidRDefault="00FF2F60" w:rsidP="00EE29DC">
      <w:pPr>
        <w:spacing w:line="288" w:lineRule="auto"/>
        <w:ind w:firstLineChars="200" w:firstLine="480"/>
        <w:rPr>
          <w:del w:id="2362" w:author="Bill" w:date="2017-02-19T22:26:00Z"/>
          <w:rPrChange w:id="2363" w:author="Bill" w:date="2017-02-19T23:46:00Z">
            <w:rPr>
              <w:del w:id="2364" w:author="Bill" w:date="2017-02-19T22:26:00Z"/>
              <w:rFonts w:ascii="黑体"/>
              <w:szCs w:val="28"/>
            </w:rPr>
          </w:rPrChange>
        </w:rPr>
        <w:pPrChange w:id="2365" w:author="Bill" w:date="2017-02-20T00:04:00Z">
          <w:pPr/>
        </w:pPrChange>
      </w:pPr>
      <w:del w:id="2366" w:author="Bill" w:date="2017-02-19T22:26:00Z">
        <w:r w:rsidRPr="00B26691" w:rsidDel="0060683C">
          <w:rPr>
            <w:rPrChange w:id="2367" w:author="Bill" w:date="2017-02-19T23:46:00Z">
              <w:rPr>
                <w:rFonts w:ascii="黑体"/>
                <w:szCs w:val="28"/>
              </w:rPr>
            </w:rPrChange>
          </w:rPr>
          <w:delText>=======</w:delText>
        </w:r>
      </w:del>
    </w:p>
    <w:p w:rsidR="00FF2F60" w:rsidRPr="00B26691" w:rsidDel="0060683C" w:rsidRDefault="00FF2F60" w:rsidP="00EE29DC">
      <w:pPr>
        <w:spacing w:line="288" w:lineRule="auto"/>
        <w:ind w:firstLineChars="200" w:firstLine="480"/>
        <w:rPr>
          <w:del w:id="2368" w:author="Bill" w:date="2017-02-19T22:26:00Z"/>
          <w:rPrChange w:id="2369" w:author="Bill" w:date="2017-02-19T23:46:00Z">
            <w:rPr>
              <w:del w:id="2370" w:author="Bill" w:date="2017-02-19T22:26:00Z"/>
              <w:rFonts w:ascii="黑体"/>
              <w:szCs w:val="28"/>
            </w:rPr>
          </w:rPrChange>
        </w:rPr>
        <w:pPrChange w:id="2371" w:author="Bill" w:date="2017-02-20T00:04:00Z">
          <w:pPr/>
        </w:pPrChange>
      </w:pPr>
      <w:del w:id="2372" w:author="Bill" w:date="2017-02-19T22:26:00Z">
        <w:r w:rsidRPr="00B26691" w:rsidDel="0060683C">
          <w:rPr>
            <w:rFonts w:hint="eastAsia"/>
            <w:rPrChange w:id="2373" w:author="Bill" w:date="2017-02-19T23:46:00Z">
              <w:rPr>
                <w:rFonts w:ascii="黑体" w:hint="eastAsia"/>
                <w:szCs w:val="28"/>
              </w:rPr>
            </w:rPrChange>
          </w:rPr>
          <w:delText>后两组之间的是</w:delText>
        </w:r>
        <w:r w:rsidRPr="00B26691" w:rsidDel="0060683C">
          <w:rPr>
            <w:rPrChange w:id="2374" w:author="Bill" w:date="2017-02-19T23:46:00Z">
              <w:rPr>
                <w:rFonts w:ascii="黑体"/>
                <w:szCs w:val="28"/>
              </w:rPr>
            </w:rPrChange>
          </w:rPr>
          <w:delText>ttl</w:delText>
        </w:r>
        <w:r w:rsidRPr="00B26691" w:rsidDel="0060683C">
          <w:rPr>
            <w:rFonts w:hint="eastAsia"/>
            <w:rPrChange w:id="2375" w:author="Bill" w:date="2017-02-19T23:46:00Z">
              <w:rPr>
                <w:rFonts w:ascii="黑体" w:hint="eastAsia"/>
                <w:szCs w:val="28"/>
              </w:rPr>
            </w:rPrChange>
          </w:rPr>
          <w:delText>提交的修改冲突：</w:delText>
        </w:r>
      </w:del>
    </w:p>
    <w:p w:rsidR="00FF2F60" w:rsidRPr="00B26691" w:rsidDel="0060683C" w:rsidRDefault="00FF2F60" w:rsidP="00EE29DC">
      <w:pPr>
        <w:spacing w:line="288" w:lineRule="auto"/>
        <w:ind w:firstLineChars="200" w:firstLine="480"/>
        <w:rPr>
          <w:del w:id="2376" w:author="Bill" w:date="2017-02-19T22:26:00Z"/>
          <w:rPrChange w:id="2377" w:author="Bill" w:date="2017-02-19T23:46:00Z">
            <w:rPr>
              <w:del w:id="2378" w:author="Bill" w:date="2017-02-19T22:26:00Z"/>
              <w:rFonts w:ascii="黑体"/>
              <w:szCs w:val="28"/>
            </w:rPr>
          </w:rPrChange>
        </w:rPr>
        <w:pPrChange w:id="2379" w:author="Bill" w:date="2017-02-20T00:04:00Z">
          <w:pPr/>
        </w:pPrChange>
      </w:pPr>
    </w:p>
    <w:p w:rsidR="00FF2F60" w:rsidRPr="00B26691" w:rsidDel="0060683C" w:rsidRDefault="00FF2F60" w:rsidP="00EE29DC">
      <w:pPr>
        <w:spacing w:line="288" w:lineRule="auto"/>
        <w:ind w:firstLineChars="200" w:firstLine="480"/>
        <w:rPr>
          <w:del w:id="2380" w:author="Bill" w:date="2017-02-19T22:26:00Z"/>
          <w:rPrChange w:id="2381" w:author="Bill" w:date="2017-02-19T23:46:00Z">
            <w:rPr>
              <w:del w:id="2382" w:author="Bill" w:date="2017-02-19T22:26:00Z"/>
              <w:rFonts w:ascii="黑体"/>
              <w:szCs w:val="28"/>
            </w:rPr>
          </w:rPrChange>
        </w:rPr>
        <w:pPrChange w:id="2383" w:author="Bill" w:date="2017-02-20T00:04:00Z">
          <w:pPr/>
        </w:pPrChange>
      </w:pPr>
      <w:del w:id="2384" w:author="Bill" w:date="2017-02-19T22:26:00Z">
        <w:r w:rsidRPr="00B26691" w:rsidDel="0060683C">
          <w:rPr>
            <w:rPrChange w:id="2385" w:author="Bill" w:date="2017-02-19T23:46:00Z">
              <w:rPr>
                <w:rFonts w:ascii="黑体"/>
                <w:szCs w:val="28"/>
              </w:rPr>
            </w:rPrChange>
          </w:rPr>
          <w:delText>=======</w:delText>
        </w:r>
      </w:del>
    </w:p>
    <w:p w:rsidR="00FF2F60" w:rsidRPr="00B26691" w:rsidDel="0060683C" w:rsidRDefault="00FF2F60" w:rsidP="00EE29DC">
      <w:pPr>
        <w:spacing w:line="288" w:lineRule="auto"/>
        <w:ind w:firstLineChars="200" w:firstLine="480"/>
        <w:rPr>
          <w:del w:id="2386" w:author="Bill" w:date="2017-02-19T22:26:00Z"/>
          <w:rPrChange w:id="2387" w:author="Bill" w:date="2017-02-19T23:46:00Z">
            <w:rPr>
              <w:del w:id="2388" w:author="Bill" w:date="2017-02-19T22:26:00Z"/>
              <w:rFonts w:ascii="黑体"/>
              <w:szCs w:val="28"/>
            </w:rPr>
          </w:rPrChange>
        </w:rPr>
        <w:pPrChange w:id="2389" w:author="Bill" w:date="2017-02-20T00:04:00Z">
          <w:pPr/>
        </w:pPrChange>
      </w:pPr>
      <w:del w:id="2390" w:author="Bill" w:date="2017-02-19T22:26:00Z">
        <w:r w:rsidRPr="00B26691" w:rsidDel="0060683C">
          <w:rPr>
            <w:rPrChange w:id="2391" w:author="Bill" w:date="2017-02-19T23:46:00Z">
              <w:rPr>
                <w:rFonts w:ascii="黑体"/>
                <w:szCs w:val="28"/>
              </w:rPr>
            </w:rPrChange>
          </w:rPr>
          <w:delText>Sauerkraut</w:delText>
        </w:r>
      </w:del>
    </w:p>
    <w:p w:rsidR="00FF2F60" w:rsidRPr="00B26691" w:rsidDel="0060683C" w:rsidRDefault="00FF2F60" w:rsidP="00EE29DC">
      <w:pPr>
        <w:spacing w:line="288" w:lineRule="auto"/>
        <w:ind w:firstLineChars="200" w:firstLine="480"/>
        <w:rPr>
          <w:del w:id="2392" w:author="Bill" w:date="2017-02-19T22:26:00Z"/>
          <w:rPrChange w:id="2393" w:author="Bill" w:date="2017-02-19T23:46:00Z">
            <w:rPr>
              <w:del w:id="2394" w:author="Bill" w:date="2017-02-19T22:26:00Z"/>
              <w:rFonts w:ascii="黑体"/>
              <w:szCs w:val="28"/>
            </w:rPr>
          </w:rPrChange>
        </w:rPr>
        <w:pPrChange w:id="2395" w:author="Bill" w:date="2017-02-20T00:04:00Z">
          <w:pPr/>
        </w:pPrChange>
      </w:pPr>
      <w:del w:id="2396" w:author="Bill" w:date="2017-02-19T22:26:00Z">
        <w:r w:rsidRPr="00B26691" w:rsidDel="0060683C">
          <w:rPr>
            <w:rPrChange w:id="2397" w:author="Bill" w:date="2017-02-19T23:46:00Z">
              <w:rPr>
                <w:rFonts w:ascii="黑体"/>
                <w:szCs w:val="28"/>
              </w:rPr>
            </w:rPrChange>
          </w:rPr>
          <w:delText>Grilled Chicken</w:delText>
        </w:r>
      </w:del>
    </w:p>
    <w:p w:rsidR="00FF2F60" w:rsidRPr="00B26691" w:rsidDel="0060683C" w:rsidRDefault="00FF2F60" w:rsidP="00EE29DC">
      <w:pPr>
        <w:spacing w:line="288" w:lineRule="auto"/>
        <w:ind w:firstLineChars="200" w:firstLine="480"/>
        <w:rPr>
          <w:del w:id="2398" w:author="Bill" w:date="2017-02-19T22:26:00Z"/>
          <w:rPrChange w:id="2399" w:author="Bill" w:date="2017-02-19T23:46:00Z">
            <w:rPr>
              <w:del w:id="2400" w:author="Bill" w:date="2017-02-19T22:26:00Z"/>
              <w:rFonts w:ascii="黑体"/>
              <w:szCs w:val="28"/>
            </w:rPr>
          </w:rPrChange>
        </w:rPr>
        <w:pPrChange w:id="2401" w:author="Bill" w:date="2017-02-20T00:04:00Z">
          <w:pPr/>
        </w:pPrChange>
      </w:pPr>
      <w:del w:id="2402" w:author="Bill" w:date="2017-02-19T22:26:00Z">
        <w:r w:rsidRPr="00B26691" w:rsidDel="0060683C">
          <w:rPr>
            <w:rPrChange w:id="2403" w:author="Bill" w:date="2017-02-19T23:46:00Z">
              <w:rPr>
                <w:rFonts w:ascii="黑体"/>
                <w:szCs w:val="28"/>
              </w:rPr>
            </w:rPrChange>
          </w:rPr>
          <w:delText>&gt;&gt;&gt;&gt;&gt;&gt;&gt; .r2</w:delText>
        </w:r>
      </w:del>
    </w:p>
    <w:p w:rsidR="00FF2F60" w:rsidRPr="00B26691" w:rsidDel="0060683C" w:rsidRDefault="00FF2F60" w:rsidP="00EE29DC">
      <w:pPr>
        <w:spacing w:line="288" w:lineRule="auto"/>
        <w:ind w:firstLineChars="200" w:firstLine="480"/>
        <w:rPr>
          <w:del w:id="2404" w:author="Bill" w:date="2017-02-19T22:26:00Z"/>
          <w:rPrChange w:id="2405" w:author="Bill" w:date="2017-02-19T23:46:00Z">
            <w:rPr>
              <w:del w:id="2406" w:author="Bill" w:date="2017-02-19T22:26:00Z"/>
              <w:rFonts w:ascii="黑体"/>
              <w:szCs w:val="28"/>
            </w:rPr>
          </w:rPrChange>
        </w:rPr>
        <w:pPrChange w:id="2407" w:author="Bill" w:date="2017-02-20T00:04:00Z">
          <w:pPr/>
        </w:pPrChange>
      </w:pPr>
      <w:del w:id="2408" w:author="Bill" w:date="2017-02-19T22:26:00Z">
        <w:r w:rsidRPr="00B26691" w:rsidDel="0060683C">
          <w:rPr>
            <w:rFonts w:hint="eastAsia"/>
            <w:rPrChange w:id="2409" w:author="Bill" w:date="2017-02-19T23:46:00Z">
              <w:rPr>
                <w:rFonts w:ascii="黑体" w:hint="eastAsia"/>
                <w:szCs w:val="28"/>
              </w:rPr>
            </w:rPrChange>
          </w:rPr>
          <w:delText>通常你并不希望只是删除冲突标志和</w:delText>
        </w:r>
        <w:r w:rsidRPr="00B26691" w:rsidDel="0060683C">
          <w:rPr>
            <w:rPrChange w:id="2410" w:author="Bill" w:date="2017-02-19T23:46:00Z">
              <w:rPr>
                <w:rFonts w:ascii="黑体"/>
                <w:szCs w:val="28"/>
              </w:rPr>
            </w:rPrChange>
          </w:rPr>
          <w:delText>ttl</w:delText>
        </w:r>
        <w:r w:rsidRPr="00B26691" w:rsidDel="0060683C">
          <w:rPr>
            <w:rFonts w:hint="eastAsia"/>
            <w:rPrChange w:id="2411" w:author="Bill" w:date="2017-02-19T23:46:00Z">
              <w:rPr>
                <w:rFonts w:ascii="黑体" w:hint="eastAsia"/>
                <w:szCs w:val="28"/>
              </w:rPr>
            </w:rPrChange>
          </w:rPr>
          <w:delText>的修改—当他收到三明治时，会非常的吃惊。所以你应该走到她的办公室或是拿起电话告诉</w:delText>
        </w:r>
        <w:r w:rsidRPr="00B26691" w:rsidDel="0060683C">
          <w:rPr>
            <w:rPrChange w:id="2412" w:author="Bill" w:date="2017-02-19T23:46:00Z">
              <w:rPr>
                <w:rFonts w:ascii="黑体"/>
                <w:szCs w:val="28"/>
              </w:rPr>
            </w:rPrChange>
          </w:rPr>
          <w:delText>ttl</w:delText>
        </w:r>
        <w:r w:rsidRPr="00B26691" w:rsidDel="0060683C">
          <w:rPr>
            <w:rFonts w:hint="eastAsia"/>
            <w:rPrChange w:id="2413" w:author="Bill" w:date="2017-02-19T23:46:00Z">
              <w:rPr>
                <w:rFonts w:ascii="黑体" w:hint="eastAsia"/>
                <w:szCs w:val="28"/>
              </w:rPr>
            </w:rPrChange>
          </w:rPr>
          <w:delText>，你没办法从从意大利熟食店得到想要的泡菜。一旦你们确认了提交内容后，修改文件并且删除冲突标志。</w:delText>
        </w:r>
      </w:del>
    </w:p>
    <w:p w:rsidR="00FF2F60" w:rsidRPr="00B26691" w:rsidDel="0060683C" w:rsidRDefault="00FF2F60" w:rsidP="00EE29DC">
      <w:pPr>
        <w:spacing w:line="288" w:lineRule="auto"/>
        <w:ind w:firstLineChars="200" w:firstLine="480"/>
        <w:rPr>
          <w:del w:id="2414" w:author="Bill" w:date="2017-02-19T22:26:00Z"/>
          <w:rPrChange w:id="2415" w:author="Bill" w:date="2017-02-19T23:46:00Z">
            <w:rPr>
              <w:del w:id="2416" w:author="Bill" w:date="2017-02-19T22:26:00Z"/>
              <w:rFonts w:ascii="黑体"/>
              <w:szCs w:val="28"/>
            </w:rPr>
          </w:rPrChange>
        </w:rPr>
        <w:pPrChange w:id="2417" w:author="Bill" w:date="2017-02-20T00:04:00Z">
          <w:pPr/>
        </w:pPrChange>
      </w:pPr>
    </w:p>
    <w:p w:rsidR="00FF2F60" w:rsidRPr="00B26691" w:rsidDel="0060683C" w:rsidRDefault="00FF2F60" w:rsidP="00EE29DC">
      <w:pPr>
        <w:spacing w:line="288" w:lineRule="auto"/>
        <w:ind w:firstLineChars="200" w:firstLine="480"/>
        <w:rPr>
          <w:del w:id="2418" w:author="Bill" w:date="2017-02-19T22:26:00Z"/>
          <w:rPrChange w:id="2419" w:author="Bill" w:date="2017-02-19T23:46:00Z">
            <w:rPr>
              <w:del w:id="2420" w:author="Bill" w:date="2017-02-19T22:26:00Z"/>
              <w:rFonts w:ascii="黑体"/>
              <w:szCs w:val="28"/>
            </w:rPr>
          </w:rPrChange>
        </w:rPr>
        <w:pPrChange w:id="2421" w:author="Bill" w:date="2017-02-20T00:04:00Z">
          <w:pPr/>
        </w:pPrChange>
      </w:pPr>
      <w:del w:id="2422" w:author="Bill" w:date="2017-02-19T22:26:00Z">
        <w:r w:rsidRPr="00B26691" w:rsidDel="0060683C">
          <w:rPr>
            <w:rPrChange w:id="2423" w:author="Bill" w:date="2017-02-19T23:46:00Z">
              <w:rPr>
                <w:rFonts w:ascii="黑体"/>
                <w:szCs w:val="28"/>
              </w:rPr>
            </w:rPrChange>
          </w:rPr>
          <w:delText>Top piece of bread</w:delText>
        </w:r>
      </w:del>
    </w:p>
    <w:p w:rsidR="00FF2F60" w:rsidRPr="00B26691" w:rsidDel="0060683C" w:rsidRDefault="00FF2F60" w:rsidP="00EE29DC">
      <w:pPr>
        <w:spacing w:line="288" w:lineRule="auto"/>
        <w:ind w:firstLineChars="200" w:firstLine="480"/>
        <w:rPr>
          <w:del w:id="2424" w:author="Bill" w:date="2017-02-19T22:26:00Z"/>
          <w:rPrChange w:id="2425" w:author="Bill" w:date="2017-02-19T23:46:00Z">
            <w:rPr>
              <w:del w:id="2426" w:author="Bill" w:date="2017-02-19T22:26:00Z"/>
              <w:rFonts w:ascii="黑体"/>
              <w:szCs w:val="28"/>
            </w:rPr>
          </w:rPrChange>
        </w:rPr>
        <w:pPrChange w:id="2427" w:author="Bill" w:date="2017-02-20T00:04:00Z">
          <w:pPr/>
        </w:pPrChange>
      </w:pPr>
      <w:del w:id="2428" w:author="Bill" w:date="2017-02-19T22:26:00Z">
        <w:r w:rsidRPr="00B26691" w:rsidDel="0060683C">
          <w:rPr>
            <w:rPrChange w:id="2429" w:author="Bill" w:date="2017-02-19T23:46:00Z">
              <w:rPr>
                <w:rFonts w:ascii="黑体"/>
                <w:szCs w:val="28"/>
              </w:rPr>
            </w:rPrChange>
          </w:rPr>
          <w:delText>Mayonnaise</w:delText>
        </w:r>
      </w:del>
    </w:p>
    <w:p w:rsidR="00FF2F60" w:rsidRPr="00B26691" w:rsidDel="0060683C" w:rsidRDefault="00FF2F60" w:rsidP="00EE29DC">
      <w:pPr>
        <w:spacing w:line="288" w:lineRule="auto"/>
        <w:ind w:firstLineChars="200" w:firstLine="480"/>
        <w:rPr>
          <w:del w:id="2430" w:author="Bill" w:date="2017-02-19T22:26:00Z"/>
          <w:rPrChange w:id="2431" w:author="Bill" w:date="2017-02-19T23:46:00Z">
            <w:rPr>
              <w:del w:id="2432" w:author="Bill" w:date="2017-02-19T22:26:00Z"/>
              <w:rFonts w:ascii="黑体"/>
              <w:szCs w:val="28"/>
            </w:rPr>
          </w:rPrChange>
        </w:rPr>
        <w:pPrChange w:id="2433" w:author="Bill" w:date="2017-02-20T00:04:00Z">
          <w:pPr/>
        </w:pPrChange>
      </w:pPr>
      <w:del w:id="2434" w:author="Bill" w:date="2017-02-19T22:26:00Z">
        <w:r w:rsidRPr="00B26691" w:rsidDel="0060683C">
          <w:rPr>
            <w:rPrChange w:id="2435" w:author="Bill" w:date="2017-02-19T23:46:00Z">
              <w:rPr>
                <w:rFonts w:ascii="黑体"/>
                <w:szCs w:val="28"/>
              </w:rPr>
            </w:rPrChange>
          </w:rPr>
          <w:delText>Lettuce</w:delText>
        </w:r>
      </w:del>
    </w:p>
    <w:p w:rsidR="00FF2F60" w:rsidRPr="00B26691" w:rsidDel="0060683C" w:rsidRDefault="00FF2F60" w:rsidP="00EE29DC">
      <w:pPr>
        <w:spacing w:line="288" w:lineRule="auto"/>
        <w:ind w:firstLineChars="200" w:firstLine="480"/>
        <w:rPr>
          <w:del w:id="2436" w:author="Bill" w:date="2017-02-19T22:26:00Z"/>
          <w:rPrChange w:id="2437" w:author="Bill" w:date="2017-02-19T23:46:00Z">
            <w:rPr>
              <w:del w:id="2438" w:author="Bill" w:date="2017-02-19T22:26:00Z"/>
              <w:rFonts w:ascii="黑体"/>
              <w:szCs w:val="28"/>
            </w:rPr>
          </w:rPrChange>
        </w:rPr>
        <w:pPrChange w:id="2439" w:author="Bill" w:date="2017-02-20T00:04:00Z">
          <w:pPr/>
        </w:pPrChange>
      </w:pPr>
      <w:del w:id="2440" w:author="Bill" w:date="2017-02-19T22:26:00Z">
        <w:r w:rsidRPr="00B26691" w:rsidDel="0060683C">
          <w:rPr>
            <w:rPrChange w:id="2441" w:author="Bill" w:date="2017-02-19T23:46:00Z">
              <w:rPr>
                <w:rFonts w:ascii="黑体"/>
                <w:szCs w:val="28"/>
              </w:rPr>
            </w:rPrChange>
          </w:rPr>
          <w:delText>Tomato</w:delText>
        </w:r>
      </w:del>
    </w:p>
    <w:p w:rsidR="00FF2F60" w:rsidRPr="00B26691" w:rsidDel="0060683C" w:rsidRDefault="00FF2F60" w:rsidP="00EE29DC">
      <w:pPr>
        <w:spacing w:line="288" w:lineRule="auto"/>
        <w:ind w:firstLineChars="200" w:firstLine="480"/>
        <w:rPr>
          <w:del w:id="2442" w:author="Bill" w:date="2017-02-19T22:26:00Z"/>
          <w:rPrChange w:id="2443" w:author="Bill" w:date="2017-02-19T23:46:00Z">
            <w:rPr>
              <w:del w:id="2444" w:author="Bill" w:date="2017-02-19T22:26:00Z"/>
              <w:rFonts w:ascii="黑体"/>
              <w:szCs w:val="28"/>
            </w:rPr>
          </w:rPrChange>
        </w:rPr>
        <w:pPrChange w:id="2445" w:author="Bill" w:date="2017-02-20T00:04:00Z">
          <w:pPr/>
        </w:pPrChange>
      </w:pPr>
      <w:del w:id="2446" w:author="Bill" w:date="2017-02-19T22:26:00Z">
        <w:r w:rsidRPr="00B26691" w:rsidDel="0060683C">
          <w:rPr>
            <w:rPrChange w:id="2447" w:author="Bill" w:date="2017-02-19T23:46:00Z">
              <w:rPr>
                <w:rFonts w:ascii="黑体"/>
                <w:szCs w:val="28"/>
              </w:rPr>
            </w:rPrChange>
          </w:rPr>
          <w:delText>Provolone</w:delText>
        </w:r>
      </w:del>
    </w:p>
    <w:p w:rsidR="00FF2F60" w:rsidRPr="00B26691" w:rsidDel="0060683C" w:rsidRDefault="00FF2F60" w:rsidP="00EE29DC">
      <w:pPr>
        <w:spacing w:line="288" w:lineRule="auto"/>
        <w:ind w:firstLineChars="200" w:firstLine="480"/>
        <w:rPr>
          <w:del w:id="2448" w:author="Bill" w:date="2017-02-19T22:26:00Z"/>
          <w:rPrChange w:id="2449" w:author="Bill" w:date="2017-02-19T23:46:00Z">
            <w:rPr>
              <w:del w:id="2450" w:author="Bill" w:date="2017-02-19T22:26:00Z"/>
              <w:rFonts w:ascii="黑体"/>
              <w:szCs w:val="28"/>
            </w:rPr>
          </w:rPrChange>
        </w:rPr>
        <w:pPrChange w:id="2451" w:author="Bill" w:date="2017-02-20T00:04:00Z">
          <w:pPr/>
        </w:pPrChange>
      </w:pPr>
      <w:del w:id="2452" w:author="Bill" w:date="2017-02-19T22:26:00Z">
        <w:r w:rsidRPr="00B26691" w:rsidDel="0060683C">
          <w:rPr>
            <w:rPrChange w:id="2453" w:author="Bill" w:date="2017-02-19T23:46:00Z">
              <w:rPr>
                <w:rFonts w:ascii="黑体"/>
                <w:szCs w:val="28"/>
              </w:rPr>
            </w:rPrChange>
          </w:rPr>
          <w:delText>Salami</w:delText>
        </w:r>
      </w:del>
    </w:p>
    <w:p w:rsidR="00FF2F60" w:rsidRPr="00B26691" w:rsidDel="0060683C" w:rsidRDefault="00FF2F60" w:rsidP="00EE29DC">
      <w:pPr>
        <w:spacing w:line="288" w:lineRule="auto"/>
        <w:ind w:firstLineChars="200" w:firstLine="480"/>
        <w:rPr>
          <w:del w:id="2454" w:author="Bill" w:date="2017-02-19T22:26:00Z"/>
          <w:rPrChange w:id="2455" w:author="Bill" w:date="2017-02-19T23:46:00Z">
            <w:rPr>
              <w:del w:id="2456" w:author="Bill" w:date="2017-02-19T22:26:00Z"/>
              <w:rFonts w:ascii="黑体"/>
              <w:szCs w:val="28"/>
            </w:rPr>
          </w:rPrChange>
        </w:rPr>
        <w:pPrChange w:id="2457" w:author="Bill" w:date="2017-02-20T00:04:00Z">
          <w:pPr/>
        </w:pPrChange>
      </w:pPr>
      <w:del w:id="2458" w:author="Bill" w:date="2017-02-19T22:26:00Z">
        <w:r w:rsidRPr="00B26691" w:rsidDel="0060683C">
          <w:rPr>
            <w:rPrChange w:id="2459" w:author="Bill" w:date="2017-02-19T23:46:00Z">
              <w:rPr>
                <w:rFonts w:ascii="黑体"/>
                <w:szCs w:val="28"/>
              </w:rPr>
            </w:rPrChange>
          </w:rPr>
          <w:delText>Mortadella</w:delText>
        </w:r>
      </w:del>
    </w:p>
    <w:p w:rsidR="00FF2F60" w:rsidRPr="00B26691" w:rsidDel="0060683C" w:rsidRDefault="00FF2F60" w:rsidP="00EE29DC">
      <w:pPr>
        <w:spacing w:line="288" w:lineRule="auto"/>
        <w:ind w:firstLineChars="200" w:firstLine="480"/>
        <w:rPr>
          <w:del w:id="2460" w:author="Bill" w:date="2017-02-19T22:26:00Z"/>
          <w:rPrChange w:id="2461" w:author="Bill" w:date="2017-02-19T23:46:00Z">
            <w:rPr>
              <w:del w:id="2462" w:author="Bill" w:date="2017-02-19T22:26:00Z"/>
              <w:rFonts w:ascii="黑体"/>
              <w:szCs w:val="28"/>
            </w:rPr>
          </w:rPrChange>
        </w:rPr>
        <w:pPrChange w:id="2463" w:author="Bill" w:date="2017-02-20T00:04:00Z">
          <w:pPr/>
        </w:pPrChange>
      </w:pPr>
      <w:del w:id="2464" w:author="Bill" w:date="2017-02-19T22:26:00Z">
        <w:r w:rsidRPr="00B26691" w:rsidDel="0060683C">
          <w:rPr>
            <w:rPrChange w:id="2465" w:author="Bill" w:date="2017-02-19T23:46:00Z">
              <w:rPr>
                <w:rFonts w:ascii="黑体"/>
                <w:szCs w:val="28"/>
              </w:rPr>
            </w:rPrChange>
          </w:rPr>
          <w:delText>Prosciutto</w:delText>
        </w:r>
      </w:del>
    </w:p>
    <w:p w:rsidR="00FF2F60" w:rsidRPr="00B26691" w:rsidDel="0060683C" w:rsidRDefault="00FF2F60" w:rsidP="00EE29DC">
      <w:pPr>
        <w:spacing w:line="288" w:lineRule="auto"/>
        <w:ind w:firstLineChars="200" w:firstLine="480"/>
        <w:rPr>
          <w:del w:id="2466" w:author="Bill" w:date="2017-02-19T22:26:00Z"/>
          <w:rPrChange w:id="2467" w:author="Bill" w:date="2017-02-19T23:46:00Z">
            <w:rPr>
              <w:del w:id="2468" w:author="Bill" w:date="2017-02-19T22:26:00Z"/>
              <w:rFonts w:ascii="黑体"/>
              <w:szCs w:val="28"/>
            </w:rPr>
          </w:rPrChange>
        </w:rPr>
        <w:pPrChange w:id="2469" w:author="Bill" w:date="2017-02-20T00:04:00Z">
          <w:pPr/>
        </w:pPrChange>
      </w:pPr>
      <w:del w:id="2470" w:author="Bill" w:date="2017-02-19T22:26:00Z">
        <w:r w:rsidRPr="00B26691" w:rsidDel="0060683C">
          <w:rPr>
            <w:rPrChange w:id="2471" w:author="Bill" w:date="2017-02-19T23:46:00Z">
              <w:rPr>
                <w:rFonts w:ascii="黑体"/>
                <w:szCs w:val="28"/>
              </w:rPr>
            </w:rPrChange>
          </w:rPr>
          <w:delText>Creole Mustard</w:delText>
        </w:r>
      </w:del>
    </w:p>
    <w:p w:rsidR="00FF2F60" w:rsidRPr="00B26691" w:rsidDel="0060683C" w:rsidRDefault="00FF2F60" w:rsidP="00EE29DC">
      <w:pPr>
        <w:spacing w:line="288" w:lineRule="auto"/>
        <w:ind w:firstLineChars="200" w:firstLine="480"/>
        <w:rPr>
          <w:del w:id="2472" w:author="Bill" w:date="2017-02-19T22:26:00Z"/>
          <w:rPrChange w:id="2473" w:author="Bill" w:date="2017-02-19T23:46:00Z">
            <w:rPr>
              <w:del w:id="2474" w:author="Bill" w:date="2017-02-19T22:26:00Z"/>
              <w:rFonts w:ascii="黑体"/>
              <w:szCs w:val="28"/>
            </w:rPr>
          </w:rPrChange>
        </w:rPr>
        <w:pPrChange w:id="2475" w:author="Bill" w:date="2017-02-20T00:04:00Z">
          <w:pPr/>
        </w:pPrChange>
      </w:pPr>
      <w:del w:id="2476" w:author="Bill" w:date="2017-02-19T22:26:00Z">
        <w:r w:rsidRPr="00B26691" w:rsidDel="0060683C">
          <w:rPr>
            <w:rPrChange w:id="2477" w:author="Bill" w:date="2017-02-19T23:46:00Z">
              <w:rPr>
                <w:rFonts w:ascii="黑体"/>
                <w:szCs w:val="28"/>
              </w:rPr>
            </w:rPrChange>
          </w:rPr>
          <w:delText>Bottom piece of bread</w:delText>
        </w:r>
      </w:del>
    </w:p>
    <w:p w:rsidR="00FF2F60" w:rsidRPr="00B26691" w:rsidDel="0060683C" w:rsidRDefault="00FF2F60" w:rsidP="00EE29DC">
      <w:pPr>
        <w:spacing w:line="288" w:lineRule="auto"/>
        <w:ind w:firstLineChars="200" w:firstLine="480"/>
        <w:rPr>
          <w:del w:id="2478" w:author="Bill" w:date="2017-02-19T22:26:00Z"/>
          <w:rPrChange w:id="2479" w:author="Bill" w:date="2017-02-19T23:46:00Z">
            <w:rPr>
              <w:del w:id="2480" w:author="Bill" w:date="2017-02-19T22:26:00Z"/>
              <w:rFonts w:ascii="黑体"/>
              <w:szCs w:val="28"/>
            </w:rPr>
          </w:rPrChange>
        </w:rPr>
        <w:pPrChange w:id="2481" w:author="Bill" w:date="2017-02-20T00:04:00Z">
          <w:pPr/>
        </w:pPrChange>
      </w:pPr>
      <w:del w:id="2482" w:author="Bill" w:date="2017-02-19T22:26:00Z">
        <w:r w:rsidRPr="00B26691" w:rsidDel="0060683C">
          <w:rPr>
            <w:rFonts w:hint="eastAsia"/>
            <w:rPrChange w:id="2483" w:author="Bill" w:date="2017-02-19T23:46:00Z">
              <w:rPr>
                <w:rFonts w:ascii="黑体" w:hint="eastAsia"/>
                <w:szCs w:val="28"/>
              </w:rPr>
            </w:rPrChange>
          </w:rPr>
          <w:delText>现在运行</w:delText>
        </w:r>
        <w:r w:rsidRPr="00B26691" w:rsidDel="0060683C">
          <w:rPr>
            <w:rPrChange w:id="2484" w:author="Bill" w:date="2017-02-19T23:46:00Z">
              <w:rPr>
                <w:rFonts w:ascii="黑体"/>
                <w:szCs w:val="28"/>
              </w:rPr>
            </w:rPrChange>
          </w:rPr>
          <w:delText>svn resolved</w:delText>
        </w:r>
        <w:r w:rsidRPr="00B26691" w:rsidDel="0060683C">
          <w:rPr>
            <w:rFonts w:hint="eastAsia"/>
            <w:rPrChange w:id="2485" w:author="Bill" w:date="2017-02-19T23:46:00Z">
              <w:rPr>
                <w:rFonts w:ascii="黑体" w:hint="eastAsia"/>
                <w:szCs w:val="28"/>
              </w:rPr>
            </w:rPrChange>
          </w:rPr>
          <w:delText>，你已经准备好提交了：</w:delText>
        </w:r>
      </w:del>
    </w:p>
    <w:p w:rsidR="00FF2F60" w:rsidRPr="00B26691" w:rsidDel="0060683C" w:rsidRDefault="00FF2F60" w:rsidP="00EE29DC">
      <w:pPr>
        <w:spacing w:line="288" w:lineRule="auto"/>
        <w:ind w:firstLineChars="200" w:firstLine="480"/>
        <w:rPr>
          <w:del w:id="2486" w:author="Bill" w:date="2017-02-19T22:26:00Z"/>
          <w:rPrChange w:id="2487" w:author="Bill" w:date="2017-02-19T23:46:00Z">
            <w:rPr>
              <w:del w:id="2488" w:author="Bill" w:date="2017-02-19T22:26:00Z"/>
              <w:rFonts w:ascii="黑体"/>
              <w:szCs w:val="28"/>
            </w:rPr>
          </w:rPrChange>
        </w:rPr>
        <w:pPrChange w:id="2489" w:author="Bill" w:date="2017-02-20T00:04:00Z">
          <w:pPr/>
        </w:pPrChange>
      </w:pPr>
    </w:p>
    <w:p w:rsidR="00FF2F60" w:rsidRPr="00B26691" w:rsidDel="0060683C" w:rsidRDefault="00FF2F60" w:rsidP="00EE29DC">
      <w:pPr>
        <w:spacing w:line="288" w:lineRule="auto"/>
        <w:ind w:firstLineChars="200" w:firstLine="480"/>
        <w:rPr>
          <w:del w:id="2490" w:author="Bill" w:date="2017-02-19T22:26:00Z"/>
          <w:rPrChange w:id="2491" w:author="Bill" w:date="2017-02-19T23:46:00Z">
            <w:rPr>
              <w:del w:id="2492" w:author="Bill" w:date="2017-02-19T22:26:00Z"/>
              <w:rFonts w:ascii="黑体"/>
              <w:szCs w:val="28"/>
            </w:rPr>
          </w:rPrChange>
        </w:rPr>
        <w:pPrChange w:id="2493" w:author="Bill" w:date="2017-02-20T00:04:00Z">
          <w:pPr/>
        </w:pPrChange>
      </w:pPr>
      <w:del w:id="2494" w:author="Bill" w:date="2017-02-19T22:26:00Z">
        <w:r w:rsidRPr="00B26691" w:rsidDel="0060683C">
          <w:rPr>
            <w:rPrChange w:id="2495" w:author="Bill" w:date="2017-02-19T23:46:00Z">
              <w:rPr>
                <w:rFonts w:ascii="黑体"/>
                <w:szCs w:val="28"/>
              </w:rPr>
            </w:rPrChange>
          </w:rPr>
          <w:delText>$ svn resolved sandwich.txt</w:delText>
        </w:r>
      </w:del>
    </w:p>
    <w:p w:rsidR="00FF2F60" w:rsidRPr="00B26691" w:rsidDel="0060683C" w:rsidRDefault="00FF2F60" w:rsidP="00EE29DC">
      <w:pPr>
        <w:spacing w:line="288" w:lineRule="auto"/>
        <w:ind w:firstLineChars="200" w:firstLine="480"/>
        <w:rPr>
          <w:del w:id="2496" w:author="Bill" w:date="2017-02-19T22:26:00Z"/>
          <w:rPrChange w:id="2497" w:author="Bill" w:date="2017-02-19T23:46:00Z">
            <w:rPr>
              <w:del w:id="2498" w:author="Bill" w:date="2017-02-19T22:26:00Z"/>
              <w:rFonts w:ascii="黑体"/>
              <w:szCs w:val="28"/>
            </w:rPr>
          </w:rPrChange>
        </w:rPr>
        <w:pPrChange w:id="2499" w:author="Bill" w:date="2017-02-20T00:04:00Z">
          <w:pPr/>
        </w:pPrChange>
      </w:pPr>
      <w:del w:id="2500" w:author="Bill" w:date="2017-02-19T22:26:00Z">
        <w:r w:rsidRPr="00B26691" w:rsidDel="0060683C">
          <w:rPr>
            <w:rPrChange w:id="2501" w:author="Bill" w:date="2017-02-19T23:46:00Z">
              <w:rPr>
                <w:rFonts w:ascii="黑体"/>
                <w:szCs w:val="28"/>
              </w:rPr>
            </w:rPrChange>
          </w:rPr>
          <w:delText>$ svn commit -m "Go ahead and use my sandwich, discarding ttl's edits."</w:delText>
        </w:r>
      </w:del>
    </w:p>
    <w:p w:rsidR="00FF2F60" w:rsidRPr="00B26691" w:rsidDel="0060683C" w:rsidRDefault="00FF2F60" w:rsidP="00EE29DC">
      <w:pPr>
        <w:spacing w:line="288" w:lineRule="auto"/>
        <w:ind w:firstLineChars="200" w:firstLine="480"/>
        <w:rPr>
          <w:del w:id="2502" w:author="Bill" w:date="2017-02-19T22:26:00Z"/>
          <w:rPrChange w:id="2503" w:author="Bill" w:date="2017-02-19T23:46:00Z">
            <w:rPr>
              <w:del w:id="2504" w:author="Bill" w:date="2017-02-19T22:26:00Z"/>
              <w:rFonts w:ascii="黑体"/>
              <w:szCs w:val="28"/>
            </w:rPr>
          </w:rPrChange>
        </w:rPr>
        <w:pPrChange w:id="2505" w:author="Bill" w:date="2017-02-20T00:04:00Z">
          <w:pPr/>
        </w:pPrChange>
      </w:pPr>
      <w:del w:id="2506" w:author="Bill" w:date="2017-02-19T22:26:00Z">
        <w:r w:rsidRPr="00B26691" w:rsidDel="0060683C">
          <w:rPr>
            <w:rFonts w:hint="eastAsia"/>
            <w:rPrChange w:id="2507" w:author="Bill" w:date="2017-02-19T23:46:00Z">
              <w:rPr>
                <w:rFonts w:ascii="黑体" w:hint="eastAsia"/>
                <w:szCs w:val="28"/>
              </w:rPr>
            </w:rPrChange>
          </w:rPr>
          <w:delText>记住，如果你修改冲突时感到混乱，你可以参考</w:delText>
        </w:r>
        <w:r w:rsidRPr="00B26691" w:rsidDel="0060683C">
          <w:rPr>
            <w:rPrChange w:id="2508" w:author="Bill" w:date="2017-02-19T23:46:00Z">
              <w:rPr>
                <w:rFonts w:ascii="黑体"/>
                <w:szCs w:val="28"/>
              </w:rPr>
            </w:rPrChange>
          </w:rPr>
          <w:delText>subversion</w:delText>
        </w:r>
        <w:r w:rsidRPr="00B26691" w:rsidDel="0060683C">
          <w:rPr>
            <w:rFonts w:hint="eastAsia"/>
            <w:rPrChange w:id="2509" w:author="Bill" w:date="2017-02-19T23:46:00Z">
              <w:rPr>
                <w:rFonts w:ascii="黑体" w:hint="eastAsia"/>
                <w:szCs w:val="28"/>
              </w:rPr>
            </w:rPrChange>
          </w:rPr>
          <w:delText>生成的三个文件—包括你未作更新的文件。你也可以使用第三方的合并工具检验这三个文件。</w:delText>
        </w:r>
      </w:del>
    </w:p>
    <w:p w:rsidR="00BC27C3" w:rsidRPr="00B26691" w:rsidDel="0060683C" w:rsidRDefault="00BC27C3" w:rsidP="00EE29DC">
      <w:pPr>
        <w:spacing w:line="288" w:lineRule="auto"/>
        <w:ind w:firstLineChars="200" w:firstLine="480"/>
        <w:rPr>
          <w:del w:id="2510" w:author="Bill" w:date="2017-02-19T22:26:00Z"/>
          <w:rPrChange w:id="2511" w:author="Bill" w:date="2017-02-19T23:46:00Z">
            <w:rPr>
              <w:del w:id="2512" w:author="Bill" w:date="2017-02-19T22:26:00Z"/>
              <w:rFonts w:ascii="黑体"/>
              <w:szCs w:val="28"/>
            </w:rPr>
          </w:rPrChange>
        </w:rPr>
        <w:pPrChange w:id="2513" w:author="Bill" w:date="2017-02-20T00:04:00Z">
          <w:pPr/>
        </w:pPrChange>
      </w:pPr>
      <w:del w:id="2514" w:author="Bill" w:date="2017-02-19T22:26:00Z">
        <w:r w:rsidRPr="00B26691" w:rsidDel="0060683C">
          <w:rPr>
            <w:rPrChange w:id="2515" w:author="Bill" w:date="2017-02-19T23:46:00Z">
              <w:rPr>
                <w:rFonts w:ascii="黑体"/>
                <w:szCs w:val="28"/>
              </w:rPr>
            </w:rPrChange>
          </w:rPr>
          <w:delText xml:space="preserve"> </w:delText>
        </w:r>
      </w:del>
    </w:p>
    <w:p w:rsidR="00E14FA3" w:rsidDel="0060683C" w:rsidRDefault="00E14FA3" w:rsidP="00EE29DC">
      <w:pPr>
        <w:spacing w:line="288" w:lineRule="auto"/>
        <w:ind w:firstLineChars="200" w:firstLine="480"/>
        <w:rPr>
          <w:del w:id="2516" w:author="Bill" w:date="2017-02-19T22:26:00Z"/>
        </w:rPr>
        <w:pPrChange w:id="2517" w:author="Bill" w:date="2017-02-20T00:04:00Z">
          <w:pPr>
            <w:pStyle w:val="2"/>
          </w:pPr>
        </w:pPrChange>
      </w:pPr>
      <w:del w:id="2518" w:author="Bill" w:date="2017-02-19T22:26:00Z">
        <w:r w:rsidDel="0060683C">
          <w:rPr>
            <w:rFonts w:hint="eastAsia"/>
          </w:rPr>
          <w:delText>svn export</w:delText>
        </w:r>
      </w:del>
    </w:p>
    <w:p w:rsidR="00E90A6A" w:rsidRPr="00B26691" w:rsidDel="0060683C" w:rsidRDefault="00E90A6A" w:rsidP="00EE29DC">
      <w:pPr>
        <w:spacing w:line="288" w:lineRule="auto"/>
        <w:ind w:firstLineChars="200" w:firstLine="480"/>
        <w:rPr>
          <w:del w:id="2519" w:author="Bill" w:date="2017-02-19T22:26:00Z"/>
          <w:rPrChange w:id="2520" w:author="Bill" w:date="2017-02-19T23:46:00Z">
            <w:rPr>
              <w:del w:id="2521" w:author="Bill" w:date="2017-02-19T22:26:00Z"/>
              <w:rFonts w:ascii="黑体"/>
              <w:sz w:val="32"/>
              <w:szCs w:val="32"/>
            </w:rPr>
          </w:rPrChange>
        </w:rPr>
        <w:pPrChange w:id="2522" w:author="Bill" w:date="2017-02-20T00:04:00Z">
          <w:pPr>
            <w:spacing w:line="0" w:lineRule="atLeast"/>
          </w:pPr>
        </w:pPrChange>
      </w:pPr>
      <w:del w:id="2523" w:author="Bill" w:date="2017-02-19T22:26:00Z">
        <w:r w:rsidRPr="00B26691" w:rsidDel="0060683C">
          <w:rPr>
            <w:rFonts w:hint="eastAsia"/>
            <w:rPrChange w:id="2524" w:author="Bill" w:date="2017-02-19T23:46:00Z">
              <w:rPr>
                <w:rFonts w:ascii="黑体" w:hint="eastAsia"/>
                <w:sz w:val="32"/>
                <w:szCs w:val="32"/>
              </w:rPr>
            </w:rPrChange>
          </w:rPr>
          <w:delText>命令简写</w:delText>
        </w:r>
      </w:del>
    </w:p>
    <w:p w:rsidR="00E90A6A" w:rsidRPr="00B26691" w:rsidDel="0060683C" w:rsidRDefault="00E90A6A" w:rsidP="00EE29DC">
      <w:pPr>
        <w:spacing w:line="288" w:lineRule="auto"/>
        <w:ind w:firstLineChars="200" w:firstLine="480"/>
        <w:rPr>
          <w:del w:id="2525" w:author="Bill" w:date="2017-02-19T22:26:00Z"/>
          <w:rPrChange w:id="2526" w:author="Bill" w:date="2017-02-19T23:46:00Z">
            <w:rPr>
              <w:del w:id="2527" w:author="Bill" w:date="2017-02-19T22:26:00Z"/>
              <w:sz w:val="28"/>
              <w:szCs w:val="28"/>
            </w:rPr>
          </w:rPrChange>
        </w:rPr>
        <w:pPrChange w:id="2528" w:author="Bill" w:date="2017-02-20T00:04:00Z">
          <w:pPr>
            <w:spacing w:line="0" w:lineRule="atLeast"/>
          </w:pPr>
        </w:pPrChange>
      </w:pPr>
      <w:del w:id="2529" w:author="Bill" w:date="2017-02-19T22:26:00Z">
        <w:r w:rsidRPr="00B26691" w:rsidDel="0060683C">
          <w:rPr>
            <w:rPrChange w:id="2530" w:author="Bill" w:date="2017-02-19T23:46:00Z">
              <w:rPr>
                <w:sz w:val="28"/>
                <w:szCs w:val="28"/>
              </w:rPr>
            </w:rPrChange>
          </w:rPr>
          <w:delText>svn export</w:delText>
        </w:r>
      </w:del>
    </w:p>
    <w:p w:rsidR="00E90A6A" w:rsidRPr="00B26691" w:rsidDel="0060683C" w:rsidRDefault="00E90A6A" w:rsidP="00EE29DC">
      <w:pPr>
        <w:spacing w:line="288" w:lineRule="auto"/>
        <w:ind w:firstLineChars="200" w:firstLine="480"/>
        <w:rPr>
          <w:del w:id="2531" w:author="Bill" w:date="2017-02-19T22:26:00Z"/>
          <w:rPrChange w:id="2532" w:author="Bill" w:date="2017-02-19T23:46:00Z">
            <w:rPr>
              <w:del w:id="2533" w:author="Bill" w:date="2017-02-19T22:26:00Z"/>
              <w:rFonts w:ascii="黑体"/>
              <w:sz w:val="32"/>
              <w:szCs w:val="32"/>
            </w:rPr>
          </w:rPrChange>
        </w:rPr>
        <w:pPrChange w:id="2534" w:author="Bill" w:date="2017-02-20T00:04:00Z">
          <w:pPr>
            <w:spacing w:line="0" w:lineRule="atLeast"/>
          </w:pPr>
        </w:pPrChange>
      </w:pPr>
    </w:p>
    <w:p w:rsidR="00E90A6A" w:rsidRPr="00B26691" w:rsidDel="0060683C" w:rsidRDefault="00E90A6A" w:rsidP="00EE29DC">
      <w:pPr>
        <w:spacing w:line="288" w:lineRule="auto"/>
        <w:ind w:firstLineChars="200" w:firstLine="480"/>
        <w:rPr>
          <w:del w:id="2535" w:author="Bill" w:date="2017-02-19T22:26:00Z"/>
          <w:rPrChange w:id="2536" w:author="Bill" w:date="2017-02-19T23:46:00Z">
            <w:rPr>
              <w:del w:id="2537" w:author="Bill" w:date="2017-02-19T22:26:00Z"/>
              <w:rFonts w:ascii="黑体"/>
              <w:sz w:val="32"/>
              <w:szCs w:val="32"/>
            </w:rPr>
          </w:rPrChange>
        </w:rPr>
        <w:pPrChange w:id="2538" w:author="Bill" w:date="2017-02-20T00:04:00Z">
          <w:pPr>
            <w:spacing w:line="0" w:lineRule="atLeast"/>
          </w:pPr>
        </w:pPrChange>
      </w:pPr>
      <w:del w:id="2539" w:author="Bill" w:date="2017-02-19T22:26:00Z">
        <w:r w:rsidRPr="00B26691" w:rsidDel="0060683C">
          <w:rPr>
            <w:rFonts w:hint="eastAsia"/>
            <w:rPrChange w:id="2540" w:author="Bill" w:date="2017-02-19T23:46:00Z">
              <w:rPr>
                <w:rFonts w:ascii="黑体" w:hint="eastAsia"/>
                <w:sz w:val="32"/>
                <w:szCs w:val="32"/>
              </w:rPr>
            </w:rPrChange>
          </w:rPr>
          <w:delText>概要</w:delText>
        </w:r>
      </w:del>
    </w:p>
    <w:p w:rsidR="00E90A6A" w:rsidRPr="00B26691" w:rsidDel="0060683C" w:rsidRDefault="00E90A6A" w:rsidP="00EE29DC">
      <w:pPr>
        <w:spacing w:line="288" w:lineRule="auto"/>
        <w:ind w:firstLineChars="200" w:firstLine="480"/>
        <w:rPr>
          <w:del w:id="2541" w:author="Bill" w:date="2017-02-19T22:26:00Z"/>
          <w:rPrChange w:id="2542" w:author="Bill" w:date="2017-02-19T23:46:00Z">
            <w:rPr>
              <w:del w:id="2543" w:author="Bill" w:date="2017-02-19T22:26:00Z"/>
              <w:sz w:val="28"/>
              <w:szCs w:val="28"/>
            </w:rPr>
          </w:rPrChange>
        </w:rPr>
        <w:pPrChange w:id="2544" w:author="Bill" w:date="2017-02-20T00:04:00Z">
          <w:pPr>
            <w:spacing w:line="0" w:lineRule="atLeast"/>
          </w:pPr>
        </w:pPrChange>
      </w:pPr>
      <w:del w:id="2545" w:author="Bill" w:date="2017-02-19T22:26:00Z">
        <w:r w:rsidRPr="00B26691" w:rsidDel="0060683C">
          <w:rPr>
            <w:rPrChange w:id="2546" w:author="Bill" w:date="2017-02-19T23:46:00Z">
              <w:rPr>
                <w:sz w:val="28"/>
                <w:szCs w:val="28"/>
              </w:rPr>
            </w:rPrChange>
          </w:rPr>
          <w:delText>svn export [-r REV] URL[@PEGREV] [PATH]</w:delText>
        </w:r>
      </w:del>
    </w:p>
    <w:p w:rsidR="00E90A6A" w:rsidRPr="00B26691" w:rsidDel="0060683C" w:rsidRDefault="00E90A6A" w:rsidP="00EE29DC">
      <w:pPr>
        <w:spacing w:line="288" w:lineRule="auto"/>
        <w:ind w:firstLineChars="200" w:firstLine="480"/>
        <w:rPr>
          <w:del w:id="2547" w:author="Bill" w:date="2017-02-19T22:26:00Z"/>
          <w:rPrChange w:id="2548" w:author="Bill" w:date="2017-02-19T23:46:00Z">
            <w:rPr>
              <w:del w:id="2549" w:author="Bill" w:date="2017-02-19T22:26:00Z"/>
              <w:sz w:val="28"/>
              <w:szCs w:val="28"/>
            </w:rPr>
          </w:rPrChange>
        </w:rPr>
        <w:pPrChange w:id="2550" w:author="Bill" w:date="2017-02-20T00:04:00Z">
          <w:pPr>
            <w:spacing w:line="0" w:lineRule="atLeast"/>
          </w:pPr>
        </w:pPrChange>
      </w:pPr>
      <w:del w:id="2551" w:author="Bill" w:date="2017-02-19T22:26:00Z">
        <w:r w:rsidRPr="00B26691" w:rsidDel="0060683C">
          <w:rPr>
            <w:rPrChange w:id="2552" w:author="Bill" w:date="2017-02-19T23:46:00Z">
              <w:rPr>
                <w:sz w:val="28"/>
                <w:szCs w:val="28"/>
              </w:rPr>
            </w:rPrChange>
          </w:rPr>
          <w:delText>svn export [-r REV] PATH1[@PEGREV] [PATH2]</w:delText>
        </w:r>
      </w:del>
    </w:p>
    <w:p w:rsidR="00E90A6A" w:rsidRPr="00B26691" w:rsidDel="0060683C" w:rsidRDefault="00E90A6A" w:rsidP="00EE29DC">
      <w:pPr>
        <w:spacing w:line="288" w:lineRule="auto"/>
        <w:ind w:firstLineChars="200" w:firstLine="480"/>
        <w:rPr>
          <w:del w:id="2553" w:author="Bill" w:date="2017-02-19T22:26:00Z"/>
          <w:rPrChange w:id="2554" w:author="Bill" w:date="2017-02-19T23:46:00Z">
            <w:rPr>
              <w:del w:id="2555" w:author="Bill" w:date="2017-02-19T22:26:00Z"/>
              <w:sz w:val="28"/>
              <w:szCs w:val="28"/>
            </w:rPr>
          </w:rPrChange>
        </w:rPr>
        <w:pPrChange w:id="2556" w:author="Bill" w:date="2017-02-20T00:04:00Z">
          <w:pPr>
            <w:spacing w:line="0" w:lineRule="atLeast"/>
          </w:pPr>
        </w:pPrChange>
      </w:pPr>
    </w:p>
    <w:p w:rsidR="00E90A6A" w:rsidRPr="00B26691" w:rsidDel="0060683C" w:rsidRDefault="00E90A6A" w:rsidP="00EE29DC">
      <w:pPr>
        <w:spacing w:line="288" w:lineRule="auto"/>
        <w:ind w:firstLineChars="200" w:firstLine="480"/>
        <w:rPr>
          <w:del w:id="2557" w:author="Bill" w:date="2017-02-19T22:26:00Z"/>
          <w:rPrChange w:id="2558" w:author="Bill" w:date="2017-02-19T23:46:00Z">
            <w:rPr>
              <w:del w:id="2559" w:author="Bill" w:date="2017-02-19T22:26:00Z"/>
              <w:sz w:val="28"/>
              <w:szCs w:val="28"/>
            </w:rPr>
          </w:rPrChange>
        </w:rPr>
        <w:pPrChange w:id="2560" w:author="Bill" w:date="2017-02-20T00:04:00Z">
          <w:pPr>
            <w:spacing w:line="0" w:lineRule="atLeast"/>
          </w:pPr>
        </w:pPrChange>
      </w:pPr>
      <w:del w:id="2561" w:author="Bill" w:date="2017-02-19T22:26:00Z">
        <w:r w:rsidRPr="00B26691" w:rsidDel="0060683C">
          <w:rPr>
            <w:rFonts w:hint="eastAsia"/>
            <w:rPrChange w:id="2562" w:author="Bill" w:date="2017-02-19T23:46:00Z">
              <w:rPr>
                <w:rFonts w:hint="eastAsia"/>
                <w:sz w:val="28"/>
                <w:szCs w:val="28"/>
              </w:rPr>
            </w:rPrChange>
          </w:rPr>
          <w:delText>描述</w:delText>
        </w:r>
      </w:del>
    </w:p>
    <w:p w:rsidR="00E90A6A" w:rsidRPr="00B26691" w:rsidDel="0060683C" w:rsidRDefault="00E90A6A" w:rsidP="00EE29DC">
      <w:pPr>
        <w:spacing w:line="288" w:lineRule="auto"/>
        <w:ind w:firstLineChars="200" w:firstLine="480"/>
        <w:rPr>
          <w:del w:id="2563" w:author="Bill" w:date="2017-02-19T22:26:00Z"/>
          <w:rPrChange w:id="2564" w:author="Bill" w:date="2017-02-19T23:46:00Z">
            <w:rPr>
              <w:del w:id="2565" w:author="Bill" w:date="2017-02-19T22:26:00Z"/>
              <w:rFonts w:ascii="Arial" w:hAnsi="Arial" w:cs="Arial"/>
            </w:rPr>
          </w:rPrChange>
        </w:rPr>
        <w:pPrChange w:id="2566" w:author="Bill" w:date="2017-02-20T00:04:00Z">
          <w:pPr>
            <w:spacing w:line="0" w:lineRule="atLeast"/>
          </w:pPr>
        </w:pPrChange>
      </w:pPr>
      <w:del w:id="2567" w:author="Bill" w:date="2017-02-19T22:26:00Z">
        <w:r w:rsidRPr="00B26691" w:rsidDel="0060683C">
          <w:rPr>
            <w:rFonts w:hint="eastAsia"/>
            <w:rPrChange w:id="2568" w:author="Bill" w:date="2017-02-19T23:46:00Z">
              <w:rPr>
                <w:rFonts w:ascii="Arial" w:hAnsi="Arial" w:cs="Arial" w:hint="eastAsia"/>
              </w:rPr>
            </w:rPrChange>
          </w:rPr>
          <w:delText>第一种从版本库导出干净工作目录树的形式是指定</w:delText>
        </w:r>
        <w:r w:rsidRPr="00B26691" w:rsidDel="0060683C">
          <w:rPr>
            <w:rPrChange w:id="2569" w:author="Bill" w:date="2017-02-19T23:46:00Z">
              <w:rPr>
                <w:rFonts w:ascii="Arial" w:hAnsi="Arial" w:cs="Arial"/>
              </w:rPr>
            </w:rPrChange>
          </w:rPr>
          <w:delText>URL</w:delText>
        </w:r>
        <w:r w:rsidRPr="00B26691" w:rsidDel="0060683C">
          <w:rPr>
            <w:rFonts w:hint="eastAsia"/>
            <w:rPrChange w:id="2570" w:author="Bill" w:date="2017-02-19T23:46:00Z">
              <w:rPr>
                <w:rFonts w:ascii="Arial" w:hAnsi="Arial" w:cs="Arial" w:hint="eastAsia"/>
              </w:rPr>
            </w:rPrChange>
          </w:rPr>
          <w:delText>，如果指定了修订版本</w:delText>
        </w:r>
        <w:r w:rsidRPr="00B26691" w:rsidDel="0060683C">
          <w:rPr>
            <w:rPrChange w:id="2571" w:author="Bill" w:date="2017-02-19T23:46:00Z">
              <w:rPr>
                <w:rFonts w:ascii="Arial" w:hAnsi="Arial" w:cs="Arial"/>
              </w:rPr>
            </w:rPrChange>
          </w:rPr>
          <w:delText>REV</w:delText>
        </w:r>
        <w:r w:rsidRPr="00B26691" w:rsidDel="0060683C">
          <w:rPr>
            <w:rFonts w:hint="eastAsia"/>
            <w:rPrChange w:id="2572" w:author="Bill" w:date="2017-02-19T23:46:00Z">
              <w:rPr>
                <w:rFonts w:ascii="Arial" w:hAnsi="Arial" w:cs="Arial" w:hint="eastAsia"/>
              </w:rPr>
            </w:rPrChange>
          </w:rPr>
          <w:delText>，会导出相应的版本，如果没有指定修订版本，则会导出</w:delText>
        </w:r>
        <w:r w:rsidRPr="00B26691" w:rsidDel="0060683C">
          <w:rPr>
            <w:rPrChange w:id="2573" w:author="Bill" w:date="2017-02-19T23:46:00Z">
              <w:rPr>
                <w:rFonts w:ascii="Arial" w:hAnsi="Arial" w:cs="Arial"/>
              </w:rPr>
            </w:rPrChange>
          </w:rPr>
          <w:delText>HEAD</w:delText>
        </w:r>
        <w:r w:rsidRPr="00B26691" w:rsidDel="0060683C">
          <w:rPr>
            <w:rFonts w:hint="eastAsia"/>
            <w:rPrChange w:id="2574" w:author="Bill" w:date="2017-02-19T23:46:00Z">
              <w:rPr>
                <w:rFonts w:ascii="Arial" w:hAnsi="Arial" w:cs="Arial" w:hint="eastAsia"/>
              </w:rPr>
            </w:rPrChange>
          </w:rPr>
          <w:delText>，导出到</w:delText>
        </w:r>
        <w:r w:rsidRPr="00B26691" w:rsidDel="0060683C">
          <w:rPr>
            <w:rPrChange w:id="2575" w:author="Bill" w:date="2017-02-19T23:46:00Z">
              <w:rPr>
                <w:rFonts w:ascii="Arial" w:hAnsi="Arial" w:cs="Arial"/>
              </w:rPr>
            </w:rPrChange>
          </w:rPr>
          <w:delText>PATH</w:delText>
        </w:r>
        <w:r w:rsidRPr="00B26691" w:rsidDel="0060683C">
          <w:rPr>
            <w:rFonts w:hint="eastAsia"/>
            <w:rPrChange w:id="2576" w:author="Bill" w:date="2017-02-19T23:46:00Z">
              <w:rPr>
                <w:rFonts w:ascii="Arial" w:hAnsi="Arial" w:cs="Arial" w:hint="eastAsia"/>
              </w:rPr>
            </w:rPrChange>
          </w:rPr>
          <w:delText>。如果省略</w:delText>
        </w:r>
        <w:r w:rsidRPr="00B26691" w:rsidDel="0060683C">
          <w:rPr>
            <w:rPrChange w:id="2577" w:author="Bill" w:date="2017-02-19T23:46:00Z">
              <w:rPr>
                <w:rFonts w:ascii="Arial" w:hAnsi="Arial" w:cs="Arial"/>
              </w:rPr>
            </w:rPrChange>
          </w:rPr>
          <w:delText>PATH</w:delText>
        </w:r>
        <w:r w:rsidRPr="00B26691" w:rsidDel="0060683C">
          <w:rPr>
            <w:rFonts w:hint="eastAsia"/>
            <w:rPrChange w:id="2578" w:author="Bill" w:date="2017-02-19T23:46:00Z">
              <w:rPr>
                <w:rFonts w:ascii="Arial" w:hAnsi="Arial" w:cs="Arial" w:hint="eastAsia"/>
              </w:rPr>
            </w:rPrChange>
          </w:rPr>
          <w:delText>，</w:delText>
        </w:r>
        <w:r w:rsidRPr="00B26691" w:rsidDel="0060683C">
          <w:rPr>
            <w:rPrChange w:id="2579" w:author="Bill" w:date="2017-02-19T23:46:00Z">
              <w:rPr>
                <w:rFonts w:ascii="Arial" w:hAnsi="Arial" w:cs="Arial"/>
              </w:rPr>
            </w:rPrChange>
          </w:rPr>
          <w:delText>URL</w:delText>
        </w:r>
        <w:r w:rsidRPr="00B26691" w:rsidDel="0060683C">
          <w:rPr>
            <w:rFonts w:hint="eastAsia"/>
            <w:rPrChange w:id="2580" w:author="Bill" w:date="2017-02-19T23:46:00Z">
              <w:rPr>
                <w:rFonts w:ascii="Arial" w:hAnsi="Arial" w:cs="Arial" w:hint="eastAsia"/>
              </w:rPr>
            </w:rPrChange>
          </w:rPr>
          <w:delText>的最后一部分会作为本地目录的名字。</w:delText>
        </w:r>
      </w:del>
    </w:p>
    <w:p w:rsidR="00E90A6A" w:rsidRPr="00B26691" w:rsidDel="0060683C" w:rsidRDefault="00E90A6A" w:rsidP="00EE29DC">
      <w:pPr>
        <w:spacing w:line="288" w:lineRule="auto"/>
        <w:ind w:firstLineChars="200" w:firstLine="480"/>
        <w:rPr>
          <w:del w:id="2581" w:author="Bill" w:date="2017-02-19T22:26:00Z"/>
          <w:rPrChange w:id="2582" w:author="Bill" w:date="2017-02-19T23:46:00Z">
            <w:rPr>
              <w:del w:id="2583" w:author="Bill" w:date="2017-02-19T22:26:00Z"/>
              <w:rFonts w:ascii="Arial" w:hAnsi="Arial" w:cs="Arial"/>
            </w:rPr>
          </w:rPrChange>
        </w:rPr>
        <w:pPrChange w:id="2584" w:author="Bill" w:date="2017-02-20T00:04:00Z">
          <w:pPr>
            <w:spacing w:line="0" w:lineRule="atLeast"/>
          </w:pPr>
        </w:pPrChange>
      </w:pPr>
      <w:del w:id="2585" w:author="Bill" w:date="2017-02-19T22:26:00Z">
        <w:r w:rsidRPr="00B26691" w:rsidDel="0060683C">
          <w:rPr>
            <w:rFonts w:hint="eastAsia"/>
            <w:rPrChange w:id="2586" w:author="Bill" w:date="2017-02-19T23:46:00Z">
              <w:rPr>
                <w:rFonts w:ascii="Arial" w:hAnsi="Arial" w:cs="Arial" w:hint="eastAsia"/>
              </w:rPr>
            </w:rPrChange>
          </w:rPr>
          <w:delText>从工作拷贝导出干净目录树的第二种形式是指定</w:delText>
        </w:r>
        <w:r w:rsidRPr="00B26691" w:rsidDel="0060683C">
          <w:rPr>
            <w:rPrChange w:id="2587" w:author="Bill" w:date="2017-02-19T23:46:00Z">
              <w:rPr>
                <w:rFonts w:ascii="Arial" w:hAnsi="Arial" w:cs="Arial"/>
              </w:rPr>
            </w:rPrChange>
          </w:rPr>
          <w:delText>PATH1</w:delText>
        </w:r>
        <w:r w:rsidRPr="00B26691" w:rsidDel="0060683C">
          <w:rPr>
            <w:rFonts w:hint="eastAsia"/>
            <w:rPrChange w:id="2588" w:author="Bill" w:date="2017-02-19T23:46:00Z">
              <w:rPr>
                <w:rFonts w:ascii="Arial" w:hAnsi="Arial" w:cs="Arial" w:hint="eastAsia"/>
              </w:rPr>
            </w:rPrChange>
          </w:rPr>
          <w:delText>到</w:delText>
        </w:r>
        <w:r w:rsidRPr="00B26691" w:rsidDel="0060683C">
          <w:rPr>
            <w:rPrChange w:id="2589" w:author="Bill" w:date="2017-02-19T23:46:00Z">
              <w:rPr>
                <w:rFonts w:ascii="Arial" w:hAnsi="Arial" w:cs="Arial"/>
              </w:rPr>
            </w:rPrChange>
          </w:rPr>
          <w:delText>PATH2</w:delText>
        </w:r>
        <w:r w:rsidRPr="00B26691" w:rsidDel="0060683C">
          <w:rPr>
            <w:rFonts w:hint="eastAsia"/>
            <w:rPrChange w:id="2590" w:author="Bill" w:date="2017-02-19T23:46:00Z">
              <w:rPr>
                <w:rFonts w:ascii="Arial" w:hAnsi="Arial" w:cs="Arial" w:hint="eastAsia"/>
              </w:rPr>
            </w:rPrChange>
          </w:rPr>
          <w:delText>，所有的本地修改将会保留，但是不再版本控制下的文件不会拷贝。</w:delText>
        </w:r>
      </w:del>
    </w:p>
    <w:p w:rsidR="00E90A6A" w:rsidRPr="00B26691" w:rsidDel="0060683C" w:rsidRDefault="00E90A6A" w:rsidP="00EE29DC">
      <w:pPr>
        <w:spacing w:line="288" w:lineRule="auto"/>
        <w:ind w:firstLineChars="200" w:firstLine="480"/>
        <w:rPr>
          <w:del w:id="2591" w:author="Bill" w:date="2017-02-19T22:26:00Z"/>
          <w:rPrChange w:id="2592" w:author="Bill" w:date="2017-02-19T23:46:00Z">
            <w:rPr>
              <w:del w:id="2593" w:author="Bill" w:date="2017-02-19T22:26:00Z"/>
              <w:sz w:val="28"/>
              <w:szCs w:val="28"/>
            </w:rPr>
          </w:rPrChange>
        </w:rPr>
        <w:pPrChange w:id="2594" w:author="Bill" w:date="2017-02-20T00:04:00Z">
          <w:pPr>
            <w:spacing w:line="0" w:lineRule="atLeast"/>
          </w:pPr>
        </w:pPrChange>
      </w:pPr>
    </w:p>
    <w:p w:rsidR="00E90A6A" w:rsidRPr="00B26691" w:rsidDel="0060683C" w:rsidRDefault="00E90A6A" w:rsidP="00EE29DC">
      <w:pPr>
        <w:spacing w:line="288" w:lineRule="auto"/>
        <w:ind w:firstLineChars="200" w:firstLine="480"/>
        <w:rPr>
          <w:del w:id="2595" w:author="Bill" w:date="2017-02-19T22:26:00Z"/>
          <w:rPrChange w:id="2596" w:author="Bill" w:date="2017-02-19T23:46:00Z">
            <w:rPr>
              <w:del w:id="2597" w:author="Bill" w:date="2017-02-19T22:26:00Z"/>
              <w:rFonts w:ascii="黑体"/>
              <w:sz w:val="32"/>
              <w:szCs w:val="32"/>
            </w:rPr>
          </w:rPrChange>
        </w:rPr>
        <w:pPrChange w:id="2598" w:author="Bill" w:date="2017-02-20T00:04:00Z">
          <w:pPr>
            <w:spacing w:line="0" w:lineRule="atLeast"/>
          </w:pPr>
        </w:pPrChange>
      </w:pPr>
      <w:del w:id="2599" w:author="Bill" w:date="2017-02-19T22:26:00Z">
        <w:r w:rsidRPr="00B26691" w:rsidDel="0060683C">
          <w:rPr>
            <w:rFonts w:hint="eastAsia"/>
            <w:rPrChange w:id="2600" w:author="Bill" w:date="2017-02-19T23:46:00Z">
              <w:rPr>
                <w:rFonts w:ascii="黑体" w:hint="eastAsia"/>
                <w:sz w:val="32"/>
                <w:szCs w:val="32"/>
              </w:rPr>
            </w:rPrChange>
          </w:rPr>
          <w:delText>改变</w:delText>
        </w:r>
      </w:del>
    </w:p>
    <w:p w:rsidR="00E90A6A" w:rsidRPr="00B26691" w:rsidDel="0060683C" w:rsidRDefault="00E90A6A" w:rsidP="00EE29DC">
      <w:pPr>
        <w:spacing w:line="288" w:lineRule="auto"/>
        <w:ind w:firstLineChars="200" w:firstLine="480"/>
        <w:rPr>
          <w:del w:id="2601" w:author="Bill" w:date="2017-02-19T22:26:00Z"/>
          <w:rPrChange w:id="2602" w:author="Bill" w:date="2017-02-19T23:46:00Z">
            <w:rPr>
              <w:del w:id="2603" w:author="Bill" w:date="2017-02-19T22:26:00Z"/>
              <w:sz w:val="28"/>
              <w:szCs w:val="28"/>
            </w:rPr>
          </w:rPrChange>
        </w:rPr>
        <w:pPrChange w:id="2604" w:author="Bill" w:date="2017-02-20T00:04:00Z">
          <w:pPr/>
        </w:pPrChange>
      </w:pPr>
      <w:del w:id="2605" w:author="Bill" w:date="2017-02-19T22:26:00Z">
        <w:r w:rsidRPr="00B26691" w:rsidDel="0060683C">
          <w:rPr>
            <w:rFonts w:hint="eastAsia"/>
            <w:rPrChange w:id="2606" w:author="Bill" w:date="2017-02-19T23:46:00Z">
              <w:rPr>
                <w:rFonts w:hint="eastAsia"/>
                <w:sz w:val="28"/>
                <w:szCs w:val="28"/>
              </w:rPr>
            </w:rPrChange>
          </w:rPr>
          <w:delText>本地磁盘</w:delText>
        </w:r>
      </w:del>
    </w:p>
    <w:p w:rsidR="00E90A6A" w:rsidRPr="007525AE" w:rsidDel="0060683C" w:rsidRDefault="00E90A6A" w:rsidP="00EE29DC">
      <w:pPr>
        <w:spacing w:line="288" w:lineRule="auto"/>
        <w:ind w:firstLineChars="200" w:firstLine="480"/>
        <w:rPr>
          <w:del w:id="2607" w:author="Bill" w:date="2017-02-19T22:26:00Z"/>
        </w:rPr>
        <w:pPrChange w:id="2608" w:author="Bill" w:date="2017-02-20T00:04:00Z">
          <w:pPr>
            <w:spacing w:line="20" w:lineRule="atLeast"/>
          </w:pPr>
        </w:pPrChange>
      </w:pPr>
    </w:p>
    <w:p w:rsidR="00E90A6A" w:rsidRPr="00B26691" w:rsidDel="0060683C" w:rsidRDefault="00E90A6A" w:rsidP="00EE29DC">
      <w:pPr>
        <w:spacing w:line="288" w:lineRule="auto"/>
        <w:ind w:firstLineChars="200" w:firstLine="480"/>
        <w:rPr>
          <w:del w:id="2609" w:author="Bill" w:date="2017-02-19T22:26:00Z"/>
          <w:rPrChange w:id="2610" w:author="Bill" w:date="2017-02-19T23:46:00Z">
            <w:rPr>
              <w:del w:id="2611" w:author="Bill" w:date="2017-02-19T22:26:00Z"/>
              <w:rFonts w:ascii="黑体"/>
              <w:sz w:val="32"/>
              <w:szCs w:val="32"/>
            </w:rPr>
          </w:rPrChange>
        </w:rPr>
        <w:pPrChange w:id="2612" w:author="Bill" w:date="2017-02-20T00:04:00Z">
          <w:pPr>
            <w:spacing w:line="0" w:lineRule="atLeast"/>
          </w:pPr>
        </w:pPrChange>
      </w:pPr>
      <w:del w:id="2613" w:author="Bill" w:date="2017-02-19T22:26:00Z">
        <w:r w:rsidRPr="00B26691" w:rsidDel="0060683C">
          <w:rPr>
            <w:rFonts w:hint="eastAsia"/>
            <w:rPrChange w:id="2614" w:author="Bill" w:date="2017-02-19T23:46:00Z">
              <w:rPr>
                <w:rFonts w:ascii="黑体" w:hint="eastAsia"/>
                <w:sz w:val="32"/>
                <w:szCs w:val="32"/>
              </w:rPr>
            </w:rPrChange>
          </w:rPr>
          <w:delText>选项：</w:delText>
        </w:r>
      </w:del>
    </w:p>
    <w:p w:rsidR="00E90A6A" w:rsidRPr="00B26691" w:rsidDel="0060683C" w:rsidRDefault="00E90A6A" w:rsidP="00EE29DC">
      <w:pPr>
        <w:spacing w:line="288" w:lineRule="auto"/>
        <w:ind w:firstLineChars="200" w:firstLine="480"/>
        <w:rPr>
          <w:del w:id="2615" w:author="Bill" w:date="2017-02-19T22:26:00Z"/>
          <w:rPrChange w:id="2616" w:author="Bill" w:date="2017-02-19T23:46:00Z">
            <w:rPr>
              <w:del w:id="2617" w:author="Bill" w:date="2017-02-19T22:26:00Z"/>
              <w:sz w:val="28"/>
              <w:szCs w:val="28"/>
            </w:rPr>
          </w:rPrChange>
        </w:rPr>
        <w:pPrChange w:id="2618" w:author="Bill" w:date="2017-02-20T00:04:00Z">
          <w:pPr>
            <w:spacing w:line="0" w:lineRule="atLeast"/>
          </w:pPr>
        </w:pPrChange>
      </w:pPr>
      <w:del w:id="2619" w:author="Bill" w:date="2017-02-19T22:26:00Z">
        <w:r w:rsidRPr="00B26691" w:rsidDel="0060683C">
          <w:rPr>
            <w:rPrChange w:id="2620" w:author="Bill" w:date="2017-02-19T23:46:00Z">
              <w:rPr>
                <w:sz w:val="28"/>
                <w:szCs w:val="28"/>
              </w:rPr>
            </w:rPrChange>
          </w:rPr>
          <w:delText>--revision (-r) REV</w:delText>
        </w:r>
      </w:del>
    </w:p>
    <w:p w:rsidR="00E90A6A" w:rsidRPr="00B26691" w:rsidDel="0060683C" w:rsidRDefault="00E90A6A" w:rsidP="00EE29DC">
      <w:pPr>
        <w:spacing w:line="288" w:lineRule="auto"/>
        <w:ind w:firstLineChars="200" w:firstLine="480"/>
        <w:rPr>
          <w:del w:id="2621" w:author="Bill" w:date="2017-02-19T22:26:00Z"/>
          <w:rPrChange w:id="2622" w:author="Bill" w:date="2017-02-19T23:46:00Z">
            <w:rPr>
              <w:del w:id="2623" w:author="Bill" w:date="2017-02-19T22:26:00Z"/>
              <w:sz w:val="28"/>
              <w:szCs w:val="28"/>
            </w:rPr>
          </w:rPrChange>
        </w:rPr>
        <w:pPrChange w:id="2624" w:author="Bill" w:date="2017-02-20T00:04:00Z">
          <w:pPr>
            <w:spacing w:line="0" w:lineRule="atLeast"/>
          </w:pPr>
        </w:pPrChange>
      </w:pPr>
      <w:del w:id="2625" w:author="Bill" w:date="2017-02-19T22:26:00Z">
        <w:r w:rsidRPr="00B26691" w:rsidDel="0060683C">
          <w:rPr>
            <w:rPrChange w:id="2626" w:author="Bill" w:date="2017-02-19T23:46:00Z">
              <w:rPr>
                <w:sz w:val="28"/>
                <w:szCs w:val="28"/>
              </w:rPr>
            </w:rPrChange>
          </w:rPr>
          <w:delText>--quiet (-q)</w:delText>
        </w:r>
      </w:del>
    </w:p>
    <w:p w:rsidR="00E90A6A" w:rsidRPr="00B26691" w:rsidDel="0060683C" w:rsidRDefault="00E90A6A" w:rsidP="00EE29DC">
      <w:pPr>
        <w:spacing w:line="288" w:lineRule="auto"/>
        <w:ind w:firstLineChars="200" w:firstLine="480"/>
        <w:rPr>
          <w:del w:id="2627" w:author="Bill" w:date="2017-02-19T22:26:00Z"/>
          <w:rPrChange w:id="2628" w:author="Bill" w:date="2017-02-19T23:46:00Z">
            <w:rPr>
              <w:del w:id="2629" w:author="Bill" w:date="2017-02-19T22:26:00Z"/>
              <w:sz w:val="28"/>
              <w:szCs w:val="28"/>
            </w:rPr>
          </w:rPrChange>
        </w:rPr>
        <w:pPrChange w:id="2630" w:author="Bill" w:date="2017-02-20T00:04:00Z">
          <w:pPr>
            <w:spacing w:line="0" w:lineRule="atLeast"/>
          </w:pPr>
        </w:pPrChange>
      </w:pPr>
      <w:del w:id="2631" w:author="Bill" w:date="2017-02-19T22:26:00Z">
        <w:r w:rsidRPr="00B26691" w:rsidDel="0060683C">
          <w:rPr>
            <w:rPrChange w:id="2632" w:author="Bill" w:date="2017-02-19T23:46:00Z">
              <w:rPr>
                <w:sz w:val="28"/>
                <w:szCs w:val="28"/>
              </w:rPr>
            </w:rPrChange>
          </w:rPr>
          <w:delText>--force</w:delText>
        </w:r>
      </w:del>
    </w:p>
    <w:p w:rsidR="00E90A6A" w:rsidRPr="00B26691" w:rsidDel="0060683C" w:rsidRDefault="00E90A6A" w:rsidP="00EE29DC">
      <w:pPr>
        <w:spacing w:line="288" w:lineRule="auto"/>
        <w:ind w:firstLineChars="200" w:firstLine="480"/>
        <w:rPr>
          <w:del w:id="2633" w:author="Bill" w:date="2017-02-19T22:26:00Z"/>
          <w:rPrChange w:id="2634" w:author="Bill" w:date="2017-02-19T23:46:00Z">
            <w:rPr>
              <w:del w:id="2635" w:author="Bill" w:date="2017-02-19T22:26:00Z"/>
              <w:sz w:val="28"/>
              <w:szCs w:val="28"/>
            </w:rPr>
          </w:rPrChange>
        </w:rPr>
        <w:pPrChange w:id="2636" w:author="Bill" w:date="2017-02-20T00:04:00Z">
          <w:pPr>
            <w:spacing w:line="0" w:lineRule="atLeast"/>
          </w:pPr>
        </w:pPrChange>
      </w:pPr>
      <w:del w:id="2637" w:author="Bill" w:date="2017-02-19T22:26:00Z">
        <w:r w:rsidRPr="00B26691" w:rsidDel="0060683C">
          <w:rPr>
            <w:rPrChange w:id="2638" w:author="Bill" w:date="2017-02-19T23:46:00Z">
              <w:rPr>
                <w:sz w:val="28"/>
                <w:szCs w:val="28"/>
              </w:rPr>
            </w:rPrChange>
          </w:rPr>
          <w:delText>--username USER</w:delText>
        </w:r>
      </w:del>
    </w:p>
    <w:p w:rsidR="00E90A6A" w:rsidRPr="00B26691" w:rsidDel="0060683C" w:rsidRDefault="00E90A6A" w:rsidP="00EE29DC">
      <w:pPr>
        <w:spacing w:line="288" w:lineRule="auto"/>
        <w:ind w:firstLineChars="200" w:firstLine="480"/>
        <w:rPr>
          <w:del w:id="2639" w:author="Bill" w:date="2017-02-19T22:26:00Z"/>
          <w:rPrChange w:id="2640" w:author="Bill" w:date="2017-02-19T23:46:00Z">
            <w:rPr>
              <w:del w:id="2641" w:author="Bill" w:date="2017-02-19T22:26:00Z"/>
              <w:sz w:val="28"/>
              <w:szCs w:val="28"/>
            </w:rPr>
          </w:rPrChange>
        </w:rPr>
        <w:pPrChange w:id="2642" w:author="Bill" w:date="2017-02-20T00:04:00Z">
          <w:pPr>
            <w:spacing w:line="0" w:lineRule="atLeast"/>
          </w:pPr>
        </w:pPrChange>
      </w:pPr>
      <w:del w:id="2643" w:author="Bill" w:date="2017-02-19T22:26:00Z">
        <w:r w:rsidRPr="00B26691" w:rsidDel="0060683C">
          <w:rPr>
            <w:rPrChange w:id="2644" w:author="Bill" w:date="2017-02-19T23:46:00Z">
              <w:rPr>
                <w:sz w:val="28"/>
                <w:szCs w:val="28"/>
              </w:rPr>
            </w:rPrChange>
          </w:rPr>
          <w:delText>--password PASS</w:delText>
        </w:r>
      </w:del>
    </w:p>
    <w:p w:rsidR="00E90A6A" w:rsidRPr="00B26691" w:rsidDel="0060683C" w:rsidRDefault="00E90A6A" w:rsidP="00EE29DC">
      <w:pPr>
        <w:spacing w:line="288" w:lineRule="auto"/>
        <w:ind w:firstLineChars="200" w:firstLine="480"/>
        <w:rPr>
          <w:del w:id="2645" w:author="Bill" w:date="2017-02-19T22:26:00Z"/>
          <w:rPrChange w:id="2646" w:author="Bill" w:date="2017-02-19T23:46:00Z">
            <w:rPr>
              <w:del w:id="2647" w:author="Bill" w:date="2017-02-19T22:26:00Z"/>
              <w:sz w:val="28"/>
              <w:szCs w:val="28"/>
            </w:rPr>
          </w:rPrChange>
        </w:rPr>
        <w:pPrChange w:id="2648" w:author="Bill" w:date="2017-02-20T00:04:00Z">
          <w:pPr>
            <w:spacing w:line="0" w:lineRule="atLeast"/>
          </w:pPr>
        </w:pPrChange>
      </w:pPr>
      <w:del w:id="2649" w:author="Bill" w:date="2017-02-19T22:26:00Z">
        <w:r w:rsidRPr="00B26691" w:rsidDel="0060683C">
          <w:rPr>
            <w:rPrChange w:id="2650" w:author="Bill" w:date="2017-02-19T23:46:00Z">
              <w:rPr>
                <w:sz w:val="28"/>
                <w:szCs w:val="28"/>
              </w:rPr>
            </w:rPrChange>
          </w:rPr>
          <w:delText>--no-auth-cache</w:delText>
        </w:r>
      </w:del>
    </w:p>
    <w:p w:rsidR="00E90A6A" w:rsidRPr="00B26691" w:rsidDel="0060683C" w:rsidRDefault="00E90A6A" w:rsidP="00EE29DC">
      <w:pPr>
        <w:spacing w:line="288" w:lineRule="auto"/>
        <w:ind w:firstLineChars="200" w:firstLine="480"/>
        <w:rPr>
          <w:del w:id="2651" w:author="Bill" w:date="2017-02-19T22:26:00Z"/>
          <w:rPrChange w:id="2652" w:author="Bill" w:date="2017-02-19T23:46:00Z">
            <w:rPr>
              <w:del w:id="2653" w:author="Bill" w:date="2017-02-19T22:26:00Z"/>
              <w:sz w:val="28"/>
              <w:szCs w:val="28"/>
            </w:rPr>
          </w:rPrChange>
        </w:rPr>
        <w:pPrChange w:id="2654" w:author="Bill" w:date="2017-02-20T00:04:00Z">
          <w:pPr>
            <w:spacing w:line="0" w:lineRule="atLeast"/>
          </w:pPr>
        </w:pPrChange>
      </w:pPr>
      <w:del w:id="2655" w:author="Bill" w:date="2017-02-19T22:26:00Z">
        <w:r w:rsidRPr="00B26691" w:rsidDel="0060683C">
          <w:rPr>
            <w:rPrChange w:id="2656" w:author="Bill" w:date="2017-02-19T23:46:00Z">
              <w:rPr>
                <w:sz w:val="28"/>
                <w:szCs w:val="28"/>
              </w:rPr>
            </w:rPrChange>
          </w:rPr>
          <w:delText>--non-interactive</w:delText>
        </w:r>
      </w:del>
    </w:p>
    <w:p w:rsidR="00E90A6A" w:rsidRPr="00B26691" w:rsidDel="0060683C" w:rsidRDefault="00E90A6A" w:rsidP="00EE29DC">
      <w:pPr>
        <w:spacing w:line="288" w:lineRule="auto"/>
        <w:ind w:firstLineChars="200" w:firstLine="480"/>
        <w:rPr>
          <w:del w:id="2657" w:author="Bill" w:date="2017-02-19T22:26:00Z"/>
          <w:rPrChange w:id="2658" w:author="Bill" w:date="2017-02-19T23:46:00Z">
            <w:rPr>
              <w:del w:id="2659" w:author="Bill" w:date="2017-02-19T22:26:00Z"/>
              <w:sz w:val="28"/>
              <w:szCs w:val="28"/>
            </w:rPr>
          </w:rPrChange>
        </w:rPr>
        <w:pPrChange w:id="2660" w:author="Bill" w:date="2017-02-20T00:04:00Z">
          <w:pPr>
            <w:spacing w:line="0" w:lineRule="atLeast"/>
          </w:pPr>
        </w:pPrChange>
      </w:pPr>
      <w:del w:id="2661" w:author="Bill" w:date="2017-02-19T22:26:00Z">
        <w:r w:rsidRPr="00B26691" w:rsidDel="0060683C">
          <w:rPr>
            <w:rPrChange w:id="2662" w:author="Bill" w:date="2017-02-19T23:46:00Z">
              <w:rPr>
                <w:sz w:val="28"/>
                <w:szCs w:val="28"/>
              </w:rPr>
            </w:rPrChange>
          </w:rPr>
          <w:delText>--non-recursive</w:delText>
        </w:r>
      </w:del>
    </w:p>
    <w:p w:rsidR="00E90A6A" w:rsidRPr="00B26691" w:rsidDel="0060683C" w:rsidRDefault="00E90A6A" w:rsidP="00EE29DC">
      <w:pPr>
        <w:spacing w:line="288" w:lineRule="auto"/>
        <w:ind w:firstLineChars="200" w:firstLine="480"/>
        <w:rPr>
          <w:del w:id="2663" w:author="Bill" w:date="2017-02-19T22:26:00Z"/>
          <w:rPrChange w:id="2664" w:author="Bill" w:date="2017-02-19T23:46:00Z">
            <w:rPr>
              <w:del w:id="2665" w:author="Bill" w:date="2017-02-19T22:26:00Z"/>
              <w:sz w:val="28"/>
              <w:szCs w:val="28"/>
            </w:rPr>
          </w:rPrChange>
        </w:rPr>
        <w:pPrChange w:id="2666" w:author="Bill" w:date="2017-02-20T00:04:00Z">
          <w:pPr>
            <w:spacing w:line="0" w:lineRule="atLeast"/>
          </w:pPr>
        </w:pPrChange>
      </w:pPr>
      <w:del w:id="2667" w:author="Bill" w:date="2017-02-19T22:26:00Z">
        <w:r w:rsidRPr="00B26691" w:rsidDel="0060683C">
          <w:rPr>
            <w:rPrChange w:id="2668" w:author="Bill" w:date="2017-02-19T23:46:00Z">
              <w:rPr>
                <w:sz w:val="28"/>
                <w:szCs w:val="28"/>
              </w:rPr>
            </w:rPrChange>
          </w:rPr>
          <w:delText>--config-dir DIR</w:delText>
        </w:r>
      </w:del>
    </w:p>
    <w:p w:rsidR="00E90A6A" w:rsidRPr="00B26691" w:rsidDel="0060683C" w:rsidRDefault="00E90A6A" w:rsidP="00EE29DC">
      <w:pPr>
        <w:spacing w:line="288" w:lineRule="auto"/>
        <w:ind w:firstLineChars="200" w:firstLine="480"/>
        <w:rPr>
          <w:del w:id="2669" w:author="Bill" w:date="2017-02-19T22:26:00Z"/>
          <w:rPrChange w:id="2670" w:author="Bill" w:date="2017-02-19T23:46:00Z">
            <w:rPr>
              <w:del w:id="2671" w:author="Bill" w:date="2017-02-19T22:26:00Z"/>
              <w:sz w:val="28"/>
              <w:szCs w:val="28"/>
            </w:rPr>
          </w:rPrChange>
        </w:rPr>
        <w:pPrChange w:id="2672" w:author="Bill" w:date="2017-02-20T00:04:00Z">
          <w:pPr>
            <w:spacing w:line="0" w:lineRule="atLeast"/>
          </w:pPr>
        </w:pPrChange>
      </w:pPr>
      <w:del w:id="2673" w:author="Bill" w:date="2017-02-19T22:26:00Z">
        <w:r w:rsidRPr="00B26691" w:rsidDel="0060683C">
          <w:rPr>
            <w:rPrChange w:id="2674" w:author="Bill" w:date="2017-02-19T23:46:00Z">
              <w:rPr>
                <w:sz w:val="28"/>
                <w:szCs w:val="28"/>
              </w:rPr>
            </w:rPrChange>
          </w:rPr>
          <w:delText>--native-eol EOL</w:delText>
        </w:r>
      </w:del>
    </w:p>
    <w:p w:rsidR="00E90A6A" w:rsidRPr="00B26691" w:rsidDel="0060683C" w:rsidRDefault="00E90A6A" w:rsidP="00EE29DC">
      <w:pPr>
        <w:spacing w:line="288" w:lineRule="auto"/>
        <w:ind w:firstLineChars="200" w:firstLine="480"/>
        <w:rPr>
          <w:del w:id="2675" w:author="Bill" w:date="2017-02-19T22:26:00Z"/>
          <w:rPrChange w:id="2676" w:author="Bill" w:date="2017-02-19T23:46:00Z">
            <w:rPr>
              <w:del w:id="2677" w:author="Bill" w:date="2017-02-19T22:26:00Z"/>
              <w:sz w:val="28"/>
              <w:szCs w:val="28"/>
            </w:rPr>
          </w:rPrChange>
        </w:rPr>
        <w:pPrChange w:id="2678" w:author="Bill" w:date="2017-02-20T00:04:00Z">
          <w:pPr>
            <w:spacing w:line="0" w:lineRule="atLeast"/>
          </w:pPr>
        </w:pPrChange>
      </w:pPr>
      <w:del w:id="2679" w:author="Bill" w:date="2017-02-19T22:26:00Z">
        <w:r w:rsidRPr="00B26691" w:rsidDel="0060683C">
          <w:rPr>
            <w:rPrChange w:id="2680" w:author="Bill" w:date="2017-02-19T23:46:00Z">
              <w:rPr>
                <w:sz w:val="28"/>
                <w:szCs w:val="28"/>
              </w:rPr>
            </w:rPrChange>
          </w:rPr>
          <w:delText>--ignore-externals</w:delText>
        </w:r>
      </w:del>
    </w:p>
    <w:p w:rsidR="00E90A6A" w:rsidRPr="00B11467" w:rsidDel="0060683C" w:rsidRDefault="00E90A6A" w:rsidP="00EE29DC">
      <w:pPr>
        <w:spacing w:line="288" w:lineRule="auto"/>
        <w:ind w:firstLineChars="200" w:firstLine="480"/>
        <w:rPr>
          <w:del w:id="2681" w:author="Bill" w:date="2017-02-19T22:26:00Z"/>
        </w:rPr>
        <w:pPrChange w:id="2682" w:author="Bill" w:date="2017-02-20T00:04:00Z">
          <w:pPr>
            <w:spacing w:line="0" w:lineRule="atLeast"/>
          </w:pPr>
        </w:pPrChange>
      </w:pPr>
    </w:p>
    <w:p w:rsidR="00E90A6A" w:rsidRPr="00B26691" w:rsidDel="0060683C" w:rsidRDefault="00E90A6A" w:rsidP="00EE29DC">
      <w:pPr>
        <w:spacing w:line="288" w:lineRule="auto"/>
        <w:ind w:firstLineChars="200" w:firstLine="480"/>
        <w:rPr>
          <w:del w:id="2683" w:author="Bill" w:date="2017-02-19T22:26:00Z"/>
          <w:rPrChange w:id="2684" w:author="Bill" w:date="2017-02-19T23:46:00Z">
            <w:rPr>
              <w:del w:id="2685" w:author="Bill" w:date="2017-02-19T22:26:00Z"/>
              <w:rFonts w:ascii="黑体"/>
              <w:sz w:val="32"/>
              <w:szCs w:val="32"/>
            </w:rPr>
          </w:rPrChange>
        </w:rPr>
        <w:pPrChange w:id="2686" w:author="Bill" w:date="2017-02-20T00:04:00Z">
          <w:pPr>
            <w:spacing w:line="0" w:lineRule="atLeast"/>
          </w:pPr>
        </w:pPrChange>
      </w:pPr>
      <w:del w:id="2687" w:author="Bill" w:date="2017-02-19T22:26:00Z">
        <w:r w:rsidRPr="00B26691" w:rsidDel="0060683C">
          <w:rPr>
            <w:rFonts w:hint="eastAsia"/>
            <w:rPrChange w:id="2688" w:author="Bill" w:date="2017-02-19T23:46:00Z">
              <w:rPr>
                <w:rFonts w:ascii="黑体" w:hint="eastAsia"/>
                <w:sz w:val="32"/>
                <w:szCs w:val="32"/>
              </w:rPr>
            </w:rPrChange>
          </w:rPr>
          <w:delText>用途：</w:delText>
        </w:r>
      </w:del>
    </w:p>
    <w:p w:rsidR="00E90A6A" w:rsidRPr="00B26691" w:rsidDel="0060683C" w:rsidRDefault="005E6ED0" w:rsidP="00EE29DC">
      <w:pPr>
        <w:spacing w:line="288" w:lineRule="auto"/>
        <w:ind w:firstLineChars="200" w:firstLine="480"/>
        <w:rPr>
          <w:del w:id="2689" w:author="Bill" w:date="2017-02-19T22:26:00Z"/>
          <w:rPrChange w:id="2690" w:author="Bill" w:date="2017-02-19T23:46:00Z">
            <w:rPr>
              <w:del w:id="2691" w:author="Bill" w:date="2017-02-19T22:26:00Z"/>
              <w:sz w:val="28"/>
              <w:szCs w:val="28"/>
            </w:rPr>
          </w:rPrChange>
        </w:rPr>
        <w:pPrChange w:id="2692" w:author="Bill" w:date="2017-02-20T00:04:00Z">
          <w:pPr>
            <w:spacing w:line="0" w:lineRule="atLeast"/>
          </w:pPr>
        </w:pPrChange>
      </w:pPr>
      <w:del w:id="2693" w:author="Bill" w:date="2017-02-19T22:26:00Z">
        <w:r w:rsidRPr="00B26691" w:rsidDel="0060683C">
          <w:fldChar w:fldCharType="begin"/>
        </w:r>
        <w:r w:rsidDel="0060683C">
          <w:delInstrText xml:space="preserve"> HYPERLINK \l "_1.3</w:delInstrText>
        </w:r>
        <w:r w:rsidDel="0060683C">
          <w:delInstrText>术语定义</w:delInstrText>
        </w:r>
        <w:r w:rsidDel="0060683C">
          <w:delInstrText xml:space="preserve">" </w:delInstrText>
        </w:r>
        <w:r w:rsidRPr="00B26691" w:rsidDel="0060683C">
          <w:fldChar w:fldCharType="separate"/>
        </w:r>
        <w:r w:rsidR="00E90A6A" w:rsidRPr="00B26691" w:rsidDel="0060683C">
          <w:rPr>
            <w:rFonts w:hint="eastAsia"/>
            <w:rPrChange w:id="2694" w:author="Bill" w:date="2017-02-19T23:46:00Z">
              <w:rPr>
                <w:rStyle w:val="aa"/>
                <w:rFonts w:hint="eastAsia"/>
                <w:sz w:val="28"/>
                <w:szCs w:val="28"/>
              </w:rPr>
            </w:rPrChange>
          </w:rPr>
          <w:delText>版本测试</w:delText>
        </w:r>
        <w:r w:rsidRPr="00B26691" w:rsidDel="0060683C">
          <w:rPr>
            <w:rPrChange w:id="2695" w:author="Bill" w:date="2017-02-19T23:46:00Z">
              <w:rPr>
                <w:rStyle w:val="aa"/>
                <w:sz w:val="28"/>
                <w:szCs w:val="28"/>
              </w:rPr>
            </w:rPrChange>
          </w:rPr>
          <w:fldChar w:fldCharType="end"/>
        </w:r>
      </w:del>
    </w:p>
    <w:p w:rsidR="00E90A6A" w:rsidRPr="007525AE" w:rsidDel="0060683C" w:rsidRDefault="00E90A6A" w:rsidP="00EE29DC">
      <w:pPr>
        <w:spacing w:line="288" w:lineRule="auto"/>
        <w:ind w:firstLineChars="200" w:firstLine="480"/>
        <w:rPr>
          <w:del w:id="2696" w:author="Bill" w:date="2017-02-19T22:26:00Z"/>
        </w:rPr>
        <w:pPrChange w:id="2697" w:author="Bill" w:date="2017-02-20T00:04:00Z">
          <w:pPr>
            <w:spacing w:line="20" w:lineRule="atLeast"/>
          </w:pPr>
        </w:pPrChange>
      </w:pPr>
    </w:p>
    <w:p w:rsidR="00E90A6A" w:rsidRPr="00B26691" w:rsidDel="0060683C" w:rsidRDefault="00E90A6A" w:rsidP="00EE29DC">
      <w:pPr>
        <w:spacing w:line="288" w:lineRule="auto"/>
        <w:ind w:firstLineChars="200" w:firstLine="480"/>
        <w:rPr>
          <w:del w:id="2698" w:author="Bill" w:date="2017-02-19T22:26:00Z"/>
          <w:rPrChange w:id="2699" w:author="Bill" w:date="2017-02-19T23:46:00Z">
            <w:rPr>
              <w:del w:id="2700" w:author="Bill" w:date="2017-02-19T22:26:00Z"/>
              <w:rFonts w:ascii="黑体"/>
              <w:sz w:val="32"/>
              <w:szCs w:val="32"/>
            </w:rPr>
          </w:rPrChange>
        </w:rPr>
        <w:pPrChange w:id="2701" w:author="Bill" w:date="2017-02-20T00:04:00Z">
          <w:pPr>
            <w:spacing w:line="0" w:lineRule="atLeast"/>
          </w:pPr>
        </w:pPrChange>
      </w:pPr>
      <w:del w:id="2702" w:author="Bill" w:date="2017-02-19T22:26:00Z">
        <w:r w:rsidRPr="00B26691" w:rsidDel="0060683C">
          <w:rPr>
            <w:rFonts w:hint="eastAsia"/>
            <w:rPrChange w:id="2703" w:author="Bill" w:date="2017-02-19T23:46:00Z">
              <w:rPr>
                <w:rFonts w:ascii="黑体" w:hint="eastAsia"/>
                <w:sz w:val="32"/>
                <w:szCs w:val="32"/>
              </w:rPr>
            </w:rPrChange>
          </w:rPr>
          <w:delText>例子：</w:delText>
        </w:r>
      </w:del>
    </w:p>
    <w:p w:rsidR="00E90A6A" w:rsidDel="0060683C" w:rsidRDefault="00E90A6A" w:rsidP="00EE29DC">
      <w:pPr>
        <w:spacing w:line="288" w:lineRule="auto"/>
        <w:ind w:firstLineChars="200" w:firstLine="480"/>
        <w:rPr>
          <w:del w:id="2704" w:author="Bill" w:date="2017-02-19T22:26:00Z"/>
        </w:rPr>
        <w:pPrChange w:id="2705" w:author="Bill" w:date="2017-02-20T00:04:00Z">
          <w:pPr/>
        </w:pPrChange>
      </w:pPr>
      <w:del w:id="2706" w:author="Bill" w:date="2017-02-19T22:26:00Z">
        <w:r w:rsidDel="0060683C">
          <w:rPr>
            <w:rFonts w:hint="eastAsia"/>
          </w:rPr>
          <w:delText>从版本库导出目录（打印所有的文件和目录）：</w:delText>
        </w:r>
      </w:del>
    </w:p>
    <w:p w:rsidR="00E90A6A" w:rsidDel="0060683C" w:rsidRDefault="00E90A6A" w:rsidP="00EE29DC">
      <w:pPr>
        <w:spacing w:line="288" w:lineRule="auto"/>
        <w:ind w:firstLineChars="200" w:firstLine="480"/>
        <w:rPr>
          <w:del w:id="2707" w:author="Bill" w:date="2017-02-19T22:26:00Z"/>
        </w:rPr>
        <w:pPrChange w:id="2708" w:author="Bill" w:date="2017-02-20T00:04:00Z">
          <w:pPr/>
        </w:pPrChange>
      </w:pPr>
      <w:del w:id="2709" w:author="Bill" w:date="2017-02-19T22:26:00Z">
        <w:r w:rsidDel="0060683C">
          <w:delText xml:space="preserve">$ svn export </w:delText>
        </w:r>
        <w:r w:rsidDel="0060683C">
          <w:rPr>
            <w:rFonts w:hint="eastAsia"/>
          </w:rPr>
          <w:delText>svn://192.168.1.29/apsbat/tags/acc_11.01.26</w:delText>
        </w:r>
      </w:del>
    </w:p>
    <w:p w:rsidR="00E90A6A" w:rsidDel="0060683C" w:rsidRDefault="00E90A6A" w:rsidP="00EE29DC">
      <w:pPr>
        <w:spacing w:line="288" w:lineRule="auto"/>
        <w:ind w:firstLineChars="200" w:firstLine="480"/>
        <w:rPr>
          <w:del w:id="2710" w:author="Bill" w:date="2017-02-19T22:26:00Z"/>
        </w:rPr>
        <w:pPrChange w:id="2711" w:author="Bill" w:date="2017-02-20T00:04:00Z">
          <w:pPr/>
        </w:pPrChange>
      </w:pPr>
      <w:del w:id="2712" w:author="Bill" w:date="2017-02-19T22:26:00Z">
        <w:r w:rsidDel="0060683C">
          <w:delText xml:space="preserve">A  </w:delText>
        </w:r>
        <w:r w:rsidDel="0060683C">
          <w:rPr>
            <w:rFonts w:hint="eastAsia"/>
          </w:rPr>
          <w:delText>acc_11.01.26</w:delText>
        </w:r>
        <w:r w:rsidDel="0060683C">
          <w:delText>/test</w:delText>
        </w:r>
      </w:del>
    </w:p>
    <w:p w:rsidR="00E90A6A" w:rsidDel="0060683C" w:rsidRDefault="00E90A6A" w:rsidP="00EE29DC">
      <w:pPr>
        <w:spacing w:line="288" w:lineRule="auto"/>
        <w:ind w:firstLineChars="200" w:firstLine="480"/>
        <w:rPr>
          <w:del w:id="2713" w:author="Bill" w:date="2017-02-19T22:26:00Z"/>
        </w:rPr>
        <w:pPrChange w:id="2714" w:author="Bill" w:date="2017-02-20T00:04:00Z">
          <w:pPr/>
        </w:pPrChange>
      </w:pPr>
      <w:del w:id="2715" w:author="Bill" w:date="2017-02-19T22:26:00Z">
        <w:r w:rsidDel="0060683C">
          <w:delText xml:space="preserve">A  </w:delText>
        </w:r>
        <w:r w:rsidDel="0060683C">
          <w:rPr>
            <w:rFonts w:hint="eastAsia"/>
          </w:rPr>
          <w:delText>acc_11.01.26</w:delText>
        </w:r>
        <w:r w:rsidDel="0060683C">
          <w:delText>/quiz</w:delText>
        </w:r>
      </w:del>
    </w:p>
    <w:p w:rsidR="00E90A6A" w:rsidDel="0060683C" w:rsidRDefault="00E90A6A" w:rsidP="00EE29DC">
      <w:pPr>
        <w:spacing w:line="288" w:lineRule="auto"/>
        <w:ind w:firstLineChars="200" w:firstLine="480"/>
        <w:rPr>
          <w:del w:id="2716" w:author="Bill" w:date="2017-02-19T22:26:00Z"/>
        </w:rPr>
        <w:pPrChange w:id="2717" w:author="Bill" w:date="2017-02-20T00:04:00Z">
          <w:pPr/>
        </w:pPrChange>
      </w:pPr>
      <w:del w:id="2718" w:author="Bill" w:date="2017-02-19T22:26:00Z">
        <w:r w:rsidDel="0060683C">
          <w:rPr>
            <w:rFonts w:hint="eastAsia"/>
          </w:rPr>
          <w:delText>…</w:delText>
        </w:r>
      </w:del>
    </w:p>
    <w:p w:rsidR="007525AE" w:rsidDel="0060683C" w:rsidRDefault="00E90A6A" w:rsidP="00EE29DC">
      <w:pPr>
        <w:spacing w:line="288" w:lineRule="auto"/>
        <w:ind w:firstLineChars="200" w:firstLine="480"/>
        <w:rPr>
          <w:del w:id="2719" w:author="Bill" w:date="2017-02-19T22:26:00Z"/>
        </w:rPr>
        <w:pPrChange w:id="2720" w:author="Bill" w:date="2017-02-20T00:04:00Z">
          <w:pPr/>
        </w:pPrChange>
      </w:pPr>
      <w:del w:id="2721" w:author="Bill" w:date="2017-02-19T22:26:00Z">
        <w:r w:rsidDel="0060683C">
          <w:delText>Exported revision 15.</w:delText>
        </w:r>
      </w:del>
    </w:p>
    <w:p w:rsidR="00E90A6A" w:rsidDel="0060683C" w:rsidRDefault="00E90A6A" w:rsidP="00EE29DC">
      <w:pPr>
        <w:spacing w:line="288" w:lineRule="auto"/>
        <w:ind w:firstLineChars="200" w:firstLine="480"/>
        <w:rPr>
          <w:del w:id="2722" w:author="Bill" w:date="2017-02-19T22:26:00Z"/>
        </w:rPr>
        <w:pPrChange w:id="2723" w:author="Bill" w:date="2017-02-20T00:04:00Z">
          <w:pPr/>
        </w:pPrChange>
      </w:pPr>
    </w:p>
    <w:p w:rsidR="008A43F2" w:rsidDel="0060683C" w:rsidRDefault="008A43F2" w:rsidP="00EE29DC">
      <w:pPr>
        <w:spacing w:line="288" w:lineRule="auto"/>
        <w:ind w:firstLineChars="200" w:firstLine="480"/>
        <w:rPr>
          <w:del w:id="2724" w:author="Bill" w:date="2017-02-19T22:26:00Z"/>
        </w:rPr>
        <w:pPrChange w:id="2725" w:author="Bill" w:date="2017-02-20T00:04:00Z">
          <w:pPr>
            <w:pStyle w:val="2"/>
          </w:pPr>
        </w:pPrChange>
      </w:pPr>
      <w:del w:id="2726" w:author="Bill" w:date="2017-02-19T22:26:00Z">
        <w:r w:rsidDel="0060683C">
          <w:rPr>
            <w:rFonts w:hint="eastAsia"/>
          </w:rPr>
          <w:delText>svn log</w:delText>
        </w:r>
      </w:del>
    </w:p>
    <w:p w:rsidR="00FC6BD0" w:rsidRPr="00B26691" w:rsidDel="0060683C" w:rsidRDefault="00FC6BD0" w:rsidP="00EE29DC">
      <w:pPr>
        <w:spacing w:line="288" w:lineRule="auto"/>
        <w:ind w:firstLineChars="200" w:firstLine="480"/>
        <w:rPr>
          <w:del w:id="2727" w:author="Bill" w:date="2017-02-19T22:26:00Z"/>
          <w:rPrChange w:id="2728" w:author="Bill" w:date="2017-02-19T23:46:00Z">
            <w:rPr>
              <w:del w:id="2729" w:author="Bill" w:date="2017-02-19T22:26:00Z"/>
              <w:rFonts w:ascii="黑体"/>
              <w:sz w:val="32"/>
              <w:szCs w:val="32"/>
            </w:rPr>
          </w:rPrChange>
        </w:rPr>
        <w:pPrChange w:id="2730" w:author="Bill" w:date="2017-02-20T00:04:00Z">
          <w:pPr>
            <w:spacing w:line="0" w:lineRule="atLeast"/>
          </w:pPr>
        </w:pPrChange>
      </w:pPr>
      <w:del w:id="2731" w:author="Bill" w:date="2017-02-19T22:26:00Z">
        <w:r w:rsidRPr="00B26691" w:rsidDel="0060683C">
          <w:rPr>
            <w:rFonts w:hint="eastAsia"/>
            <w:rPrChange w:id="2732" w:author="Bill" w:date="2017-02-19T23:46:00Z">
              <w:rPr>
                <w:rFonts w:ascii="黑体" w:hint="eastAsia"/>
                <w:sz w:val="32"/>
                <w:szCs w:val="32"/>
              </w:rPr>
            </w:rPrChange>
          </w:rPr>
          <w:delText>命令简写</w:delText>
        </w:r>
      </w:del>
    </w:p>
    <w:p w:rsidR="00FC6BD0" w:rsidRPr="00B26691" w:rsidDel="0060683C" w:rsidRDefault="00FC6BD0" w:rsidP="00EE29DC">
      <w:pPr>
        <w:spacing w:line="288" w:lineRule="auto"/>
        <w:ind w:firstLineChars="200" w:firstLine="480"/>
        <w:rPr>
          <w:del w:id="2733" w:author="Bill" w:date="2017-02-19T22:26:00Z"/>
          <w:rPrChange w:id="2734" w:author="Bill" w:date="2017-02-19T23:46:00Z">
            <w:rPr>
              <w:del w:id="2735" w:author="Bill" w:date="2017-02-19T22:26:00Z"/>
              <w:sz w:val="28"/>
              <w:szCs w:val="28"/>
            </w:rPr>
          </w:rPrChange>
        </w:rPr>
        <w:pPrChange w:id="2736" w:author="Bill" w:date="2017-02-20T00:04:00Z">
          <w:pPr>
            <w:spacing w:line="0" w:lineRule="atLeast"/>
          </w:pPr>
        </w:pPrChange>
      </w:pPr>
      <w:del w:id="2737" w:author="Bill" w:date="2017-02-19T22:26:00Z">
        <w:r w:rsidRPr="00B26691" w:rsidDel="0060683C">
          <w:rPr>
            <w:rPrChange w:id="2738" w:author="Bill" w:date="2017-02-19T23:46:00Z">
              <w:rPr>
                <w:sz w:val="28"/>
                <w:szCs w:val="28"/>
              </w:rPr>
            </w:rPrChange>
          </w:rPr>
          <w:delText>svn log</w:delText>
        </w:r>
      </w:del>
    </w:p>
    <w:p w:rsidR="00FC6BD0" w:rsidRPr="00B26691" w:rsidDel="0060683C" w:rsidRDefault="00FC6BD0" w:rsidP="00EE29DC">
      <w:pPr>
        <w:spacing w:line="288" w:lineRule="auto"/>
        <w:ind w:firstLineChars="200" w:firstLine="480"/>
        <w:rPr>
          <w:del w:id="2739" w:author="Bill" w:date="2017-02-19T22:26:00Z"/>
          <w:rPrChange w:id="2740" w:author="Bill" w:date="2017-02-19T23:46:00Z">
            <w:rPr>
              <w:del w:id="2741" w:author="Bill" w:date="2017-02-19T22:26:00Z"/>
              <w:rFonts w:ascii="黑体"/>
              <w:sz w:val="32"/>
              <w:szCs w:val="32"/>
            </w:rPr>
          </w:rPrChange>
        </w:rPr>
        <w:pPrChange w:id="2742" w:author="Bill" w:date="2017-02-20T00:04:00Z">
          <w:pPr>
            <w:spacing w:line="0" w:lineRule="atLeast"/>
          </w:pPr>
        </w:pPrChange>
      </w:pPr>
    </w:p>
    <w:p w:rsidR="00FC6BD0" w:rsidRPr="00B26691" w:rsidDel="0060683C" w:rsidRDefault="00FC6BD0" w:rsidP="00EE29DC">
      <w:pPr>
        <w:spacing w:line="288" w:lineRule="auto"/>
        <w:ind w:firstLineChars="200" w:firstLine="480"/>
        <w:rPr>
          <w:del w:id="2743" w:author="Bill" w:date="2017-02-19T22:26:00Z"/>
          <w:rPrChange w:id="2744" w:author="Bill" w:date="2017-02-19T23:46:00Z">
            <w:rPr>
              <w:del w:id="2745" w:author="Bill" w:date="2017-02-19T22:26:00Z"/>
              <w:rFonts w:ascii="黑体"/>
              <w:sz w:val="32"/>
              <w:szCs w:val="32"/>
            </w:rPr>
          </w:rPrChange>
        </w:rPr>
        <w:pPrChange w:id="2746" w:author="Bill" w:date="2017-02-20T00:04:00Z">
          <w:pPr>
            <w:spacing w:line="0" w:lineRule="atLeast"/>
          </w:pPr>
        </w:pPrChange>
      </w:pPr>
      <w:del w:id="2747" w:author="Bill" w:date="2017-02-19T22:26:00Z">
        <w:r w:rsidRPr="00B26691" w:rsidDel="0060683C">
          <w:rPr>
            <w:rFonts w:hint="eastAsia"/>
            <w:rPrChange w:id="2748" w:author="Bill" w:date="2017-02-19T23:46:00Z">
              <w:rPr>
                <w:rFonts w:ascii="黑体" w:hint="eastAsia"/>
                <w:sz w:val="32"/>
                <w:szCs w:val="32"/>
              </w:rPr>
            </w:rPrChange>
          </w:rPr>
          <w:delText>概要</w:delText>
        </w:r>
      </w:del>
    </w:p>
    <w:p w:rsidR="00FC6BD0" w:rsidRPr="00B26691" w:rsidDel="0060683C" w:rsidRDefault="00FC6BD0" w:rsidP="00EE29DC">
      <w:pPr>
        <w:spacing w:line="288" w:lineRule="auto"/>
        <w:ind w:firstLineChars="200" w:firstLine="480"/>
        <w:rPr>
          <w:del w:id="2749" w:author="Bill" w:date="2017-02-19T22:26:00Z"/>
          <w:rPrChange w:id="2750" w:author="Bill" w:date="2017-02-19T23:46:00Z">
            <w:rPr>
              <w:del w:id="2751" w:author="Bill" w:date="2017-02-19T22:26:00Z"/>
              <w:sz w:val="28"/>
              <w:szCs w:val="28"/>
            </w:rPr>
          </w:rPrChange>
        </w:rPr>
        <w:pPrChange w:id="2752" w:author="Bill" w:date="2017-02-20T00:04:00Z">
          <w:pPr>
            <w:spacing w:line="0" w:lineRule="atLeast"/>
          </w:pPr>
        </w:pPrChange>
      </w:pPr>
      <w:del w:id="2753" w:author="Bill" w:date="2017-02-19T22:26:00Z">
        <w:r w:rsidRPr="00B26691" w:rsidDel="0060683C">
          <w:rPr>
            <w:rPrChange w:id="2754" w:author="Bill" w:date="2017-02-19T23:46:00Z">
              <w:rPr>
                <w:sz w:val="28"/>
                <w:szCs w:val="28"/>
              </w:rPr>
            </w:rPrChange>
          </w:rPr>
          <w:delText>svn log [PATH]</w:delText>
        </w:r>
      </w:del>
    </w:p>
    <w:p w:rsidR="00FC6BD0" w:rsidRPr="00B26691" w:rsidDel="0060683C" w:rsidRDefault="00FC6BD0" w:rsidP="00EE29DC">
      <w:pPr>
        <w:spacing w:line="288" w:lineRule="auto"/>
        <w:ind w:firstLineChars="200" w:firstLine="480"/>
        <w:rPr>
          <w:del w:id="2755" w:author="Bill" w:date="2017-02-19T22:26:00Z"/>
          <w:rPrChange w:id="2756" w:author="Bill" w:date="2017-02-19T23:46:00Z">
            <w:rPr>
              <w:del w:id="2757" w:author="Bill" w:date="2017-02-19T22:26:00Z"/>
              <w:sz w:val="28"/>
              <w:szCs w:val="28"/>
            </w:rPr>
          </w:rPrChange>
        </w:rPr>
        <w:pPrChange w:id="2758" w:author="Bill" w:date="2017-02-20T00:04:00Z">
          <w:pPr>
            <w:spacing w:line="0" w:lineRule="atLeast"/>
          </w:pPr>
        </w:pPrChange>
      </w:pPr>
      <w:del w:id="2759" w:author="Bill" w:date="2017-02-19T22:26:00Z">
        <w:r w:rsidRPr="00B26691" w:rsidDel="0060683C">
          <w:rPr>
            <w:rPrChange w:id="2760" w:author="Bill" w:date="2017-02-19T23:46:00Z">
              <w:rPr>
                <w:sz w:val="28"/>
                <w:szCs w:val="28"/>
              </w:rPr>
            </w:rPrChange>
          </w:rPr>
          <w:delText>svn log URL [PATH...]</w:delText>
        </w:r>
      </w:del>
    </w:p>
    <w:p w:rsidR="00FC6BD0" w:rsidRPr="00B26691" w:rsidDel="0060683C" w:rsidRDefault="00FC6BD0" w:rsidP="00EE29DC">
      <w:pPr>
        <w:spacing w:line="288" w:lineRule="auto"/>
        <w:ind w:firstLineChars="200" w:firstLine="480"/>
        <w:rPr>
          <w:del w:id="2761" w:author="Bill" w:date="2017-02-19T22:26:00Z"/>
          <w:rPrChange w:id="2762" w:author="Bill" w:date="2017-02-19T23:46:00Z">
            <w:rPr>
              <w:del w:id="2763" w:author="Bill" w:date="2017-02-19T22:26:00Z"/>
              <w:sz w:val="28"/>
              <w:szCs w:val="28"/>
            </w:rPr>
          </w:rPrChange>
        </w:rPr>
        <w:pPrChange w:id="2764" w:author="Bill" w:date="2017-02-20T00:04:00Z">
          <w:pPr>
            <w:spacing w:line="0" w:lineRule="atLeast"/>
          </w:pPr>
        </w:pPrChange>
      </w:pPr>
    </w:p>
    <w:p w:rsidR="00FC6BD0" w:rsidRPr="00B26691" w:rsidDel="0060683C" w:rsidRDefault="00FC6BD0" w:rsidP="00EE29DC">
      <w:pPr>
        <w:spacing w:line="288" w:lineRule="auto"/>
        <w:ind w:firstLineChars="200" w:firstLine="480"/>
        <w:rPr>
          <w:del w:id="2765" w:author="Bill" w:date="2017-02-19T22:26:00Z"/>
          <w:rPrChange w:id="2766" w:author="Bill" w:date="2017-02-19T23:46:00Z">
            <w:rPr>
              <w:del w:id="2767" w:author="Bill" w:date="2017-02-19T22:26:00Z"/>
              <w:sz w:val="28"/>
              <w:szCs w:val="28"/>
            </w:rPr>
          </w:rPrChange>
        </w:rPr>
        <w:pPrChange w:id="2768" w:author="Bill" w:date="2017-02-20T00:04:00Z">
          <w:pPr>
            <w:spacing w:line="0" w:lineRule="atLeast"/>
          </w:pPr>
        </w:pPrChange>
      </w:pPr>
      <w:del w:id="2769" w:author="Bill" w:date="2017-02-19T22:26:00Z">
        <w:r w:rsidRPr="00B26691" w:rsidDel="0060683C">
          <w:rPr>
            <w:rFonts w:hint="eastAsia"/>
            <w:rPrChange w:id="2770" w:author="Bill" w:date="2017-02-19T23:46:00Z">
              <w:rPr>
                <w:rFonts w:hint="eastAsia"/>
                <w:sz w:val="28"/>
                <w:szCs w:val="28"/>
              </w:rPr>
            </w:rPrChange>
          </w:rPr>
          <w:delText>描述</w:delText>
        </w:r>
      </w:del>
    </w:p>
    <w:p w:rsidR="00FC6BD0" w:rsidRPr="00B26691" w:rsidDel="0060683C" w:rsidRDefault="00FC6BD0" w:rsidP="00EE29DC">
      <w:pPr>
        <w:spacing w:line="288" w:lineRule="auto"/>
        <w:ind w:firstLineChars="200" w:firstLine="480"/>
        <w:rPr>
          <w:del w:id="2771" w:author="Bill" w:date="2017-02-19T22:26:00Z"/>
          <w:rPrChange w:id="2772" w:author="Bill" w:date="2017-02-19T23:46:00Z">
            <w:rPr>
              <w:del w:id="2773" w:author="Bill" w:date="2017-02-19T22:26:00Z"/>
              <w:rFonts w:ascii="Arial" w:hAnsi="Arial" w:cs="Arial"/>
            </w:rPr>
          </w:rPrChange>
        </w:rPr>
        <w:pPrChange w:id="2774" w:author="Bill" w:date="2017-02-20T00:04:00Z">
          <w:pPr>
            <w:spacing w:line="0" w:lineRule="atLeast"/>
          </w:pPr>
        </w:pPrChange>
      </w:pPr>
      <w:del w:id="2775" w:author="Bill" w:date="2017-02-19T22:26:00Z">
        <w:r w:rsidRPr="00B26691" w:rsidDel="0060683C">
          <w:rPr>
            <w:rFonts w:hint="eastAsia"/>
            <w:rPrChange w:id="2776" w:author="Bill" w:date="2017-02-19T23:46:00Z">
              <w:rPr>
                <w:rFonts w:ascii="Arial" w:hAnsi="Arial" w:cs="Arial" w:hint="eastAsia"/>
              </w:rPr>
            </w:rPrChange>
          </w:rPr>
          <w:delText>缺省目标是你的当前目录的路径，如果没有提供参数，</w:delText>
        </w:r>
        <w:r w:rsidRPr="00B26691" w:rsidDel="0060683C">
          <w:rPr>
            <w:rPrChange w:id="2777" w:author="Bill" w:date="2017-02-19T23:46:00Z">
              <w:rPr>
                <w:rFonts w:ascii="Arial" w:hAnsi="Arial" w:cs="Arial"/>
              </w:rPr>
            </w:rPrChange>
          </w:rPr>
          <w:delText>svn log</w:delText>
        </w:r>
        <w:r w:rsidRPr="00B26691" w:rsidDel="0060683C">
          <w:rPr>
            <w:rFonts w:hint="eastAsia"/>
            <w:rPrChange w:id="2778" w:author="Bill" w:date="2017-02-19T23:46:00Z">
              <w:rPr>
                <w:rFonts w:ascii="Arial" w:hAnsi="Arial" w:cs="Arial" w:hint="eastAsia"/>
              </w:rPr>
            </w:rPrChange>
          </w:rPr>
          <w:delText>会显示当前目录下的所有文件和目录的日志信息，你可以通过指定路径来精炼结果，一个或多个修订版本，或者是任何两个的组合。对于本地路径的缺省修订版本范围</w:delText>
        </w:r>
        <w:r w:rsidRPr="00B26691" w:rsidDel="0060683C">
          <w:rPr>
            <w:rPrChange w:id="2779" w:author="Bill" w:date="2017-02-19T23:46:00Z">
              <w:rPr>
                <w:rFonts w:ascii="Arial" w:hAnsi="Arial" w:cs="Arial"/>
              </w:rPr>
            </w:rPrChange>
          </w:rPr>
          <w:delText>BASE:1</w:delText>
        </w:r>
        <w:r w:rsidRPr="00B26691" w:rsidDel="0060683C">
          <w:rPr>
            <w:rFonts w:hint="eastAsia"/>
            <w:rPrChange w:id="2780" w:author="Bill" w:date="2017-02-19T23:46:00Z">
              <w:rPr>
                <w:rFonts w:ascii="Arial" w:hAnsi="Arial" w:cs="Arial" w:hint="eastAsia"/>
              </w:rPr>
            </w:rPrChange>
          </w:rPr>
          <w:delText>。</w:delText>
        </w:r>
        <w:r w:rsidRPr="00B26691" w:rsidDel="0060683C">
          <w:rPr>
            <w:rPrChange w:id="2781" w:author="Bill" w:date="2017-02-19T23:46:00Z">
              <w:rPr>
                <w:rFonts w:ascii="Arial" w:hAnsi="Arial" w:cs="Arial"/>
              </w:rPr>
            </w:rPrChange>
          </w:rPr>
          <w:delText xml:space="preserve"> </w:delText>
        </w:r>
      </w:del>
    </w:p>
    <w:p w:rsidR="00FC6BD0" w:rsidRPr="00B26691" w:rsidDel="0060683C" w:rsidRDefault="00FC6BD0" w:rsidP="00EE29DC">
      <w:pPr>
        <w:spacing w:line="288" w:lineRule="auto"/>
        <w:ind w:firstLineChars="200" w:firstLine="480"/>
        <w:rPr>
          <w:del w:id="2782" w:author="Bill" w:date="2017-02-19T22:26:00Z"/>
          <w:rPrChange w:id="2783" w:author="Bill" w:date="2017-02-19T23:46:00Z">
            <w:rPr>
              <w:del w:id="2784" w:author="Bill" w:date="2017-02-19T22:26:00Z"/>
              <w:rFonts w:ascii="Arial" w:hAnsi="Arial" w:cs="Arial"/>
            </w:rPr>
          </w:rPrChange>
        </w:rPr>
        <w:pPrChange w:id="2785" w:author="Bill" w:date="2017-02-20T00:04:00Z">
          <w:pPr>
            <w:spacing w:line="0" w:lineRule="atLeast"/>
          </w:pPr>
        </w:pPrChange>
      </w:pPr>
      <w:del w:id="2786" w:author="Bill" w:date="2017-02-19T22:26:00Z">
        <w:r w:rsidRPr="00B26691" w:rsidDel="0060683C">
          <w:rPr>
            <w:rFonts w:hint="eastAsia"/>
            <w:rPrChange w:id="2787" w:author="Bill" w:date="2017-02-19T23:46:00Z">
              <w:rPr>
                <w:rFonts w:ascii="Arial" w:hAnsi="Arial" w:cs="Arial" w:hint="eastAsia"/>
              </w:rPr>
            </w:rPrChange>
          </w:rPr>
          <w:delText>如果你只是指定一个</w:delText>
        </w:r>
        <w:r w:rsidRPr="00B26691" w:rsidDel="0060683C">
          <w:rPr>
            <w:rPrChange w:id="2788" w:author="Bill" w:date="2017-02-19T23:46:00Z">
              <w:rPr>
                <w:rFonts w:ascii="Arial" w:hAnsi="Arial" w:cs="Arial"/>
              </w:rPr>
            </w:rPrChange>
          </w:rPr>
          <w:delText>URL</w:delText>
        </w:r>
        <w:r w:rsidRPr="00B26691" w:rsidDel="0060683C">
          <w:rPr>
            <w:rFonts w:hint="eastAsia"/>
            <w:rPrChange w:id="2789" w:author="Bill" w:date="2017-02-19T23:46:00Z">
              <w:rPr>
                <w:rFonts w:ascii="Arial" w:hAnsi="Arial" w:cs="Arial" w:hint="eastAsia"/>
              </w:rPr>
            </w:rPrChange>
          </w:rPr>
          <w:delText>，就会打印这个</w:delText>
        </w:r>
        <w:r w:rsidRPr="00B26691" w:rsidDel="0060683C">
          <w:rPr>
            <w:rPrChange w:id="2790" w:author="Bill" w:date="2017-02-19T23:46:00Z">
              <w:rPr>
                <w:rFonts w:ascii="Arial" w:hAnsi="Arial" w:cs="Arial"/>
              </w:rPr>
            </w:rPrChange>
          </w:rPr>
          <w:delText>URL</w:delText>
        </w:r>
        <w:r w:rsidRPr="00B26691" w:rsidDel="0060683C">
          <w:rPr>
            <w:rFonts w:hint="eastAsia"/>
            <w:rPrChange w:id="2791" w:author="Bill" w:date="2017-02-19T23:46:00Z">
              <w:rPr>
                <w:rFonts w:ascii="Arial" w:hAnsi="Arial" w:cs="Arial" w:hint="eastAsia"/>
              </w:rPr>
            </w:rPrChange>
          </w:rPr>
          <w:delText>上所有的日志信息，如果添加部分路径，只有这条路径下的</w:delText>
        </w:r>
        <w:r w:rsidRPr="00B26691" w:rsidDel="0060683C">
          <w:rPr>
            <w:rPrChange w:id="2792" w:author="Bill" w:date="2017-02-19T23:46:00Z">
              <w:rPr>
                <w:rFonts w:ascii="Arial" w:hAnsi="Arial" w:cs="Arial"/>
              </w:rPr>
            </w:rPrChange>
          </w:rPr>
          <w:delText>URL</w:delText>
        </w:r>
        <w:r w:rsidRPr="00B26691" w:rsidDel="0060683C">
          <w:rPr>
            <w:rFonts w:hint="eastAsia"/>
            <w:rPrChange w:id="2793" w:author="Bill" w:date="2017-02-19T23:46:00Z">
              <w:rPr>
                <w:rFonts w:ascii="Arial" w:hAnsi="Arial" w:cs="Arial" w:hint="eastAsia"/>
              </w:rPr>
            </w:rPrChange>
          </w:rPr>
          <w:delText>信息会被打印，</w:delText>
        </w:r>
        <w:r w:rsidRPr="00B26691" w:rsidDel="0060683C">
          <w:rPr>
            <w:rPrChange w:id="2794" w:author="Bill" w:date="2017-02-19T23:46:00Z">
              <w:rPr>
                <w:rFonts w:ascii="Arial" w:hAnsi="Arial" w:cs="Arial"/>
              </w:rPr>
            </w:rPrChange>
          </w:rPr>
          <w:delText>URL</w:delText>
        </w:r>
        <w:r w:rsidRPr="00B26691" w:rsidDel="0060683C">
          <w:rPr>
            <w:rFonts w:hint="eastAsia"/>
            <w:rPrChange w:id="2795" w:author="Bill" w:date="2017-02-19T23:46:00Z">
              <w:rPr>
                <w:rFonts w:ascii="Arial" w:hAnsi="Arial" w:cs="Arial" w:hint="eastAsia"/>
              </w:rPr>
            </w:rPrChange>
          </w:rPr>
          <w:delText>缺省的修订版本范围是</w:delText>
        </w:r>
        <w:r w:rsidRPr="00B26691" w:rsidDel="0060683C">
          <w:rPr>
            <w:rPrChange w:id="2796" w:author="Bill" w:date="2017-02-19T23:46:00Z">
              <w:rPr>
                <w:rFonts w:ascii="Arial" w:hAnsi="Arial" w:cs="Arial"/>
              </w:rPr>
            </w:rPrChange>
          </w:rPr>
          <w:delText>HEAD:1</w:delText>
        </w:r>
        <w:r w:rsidRPr="00B26691" w:rsidDel="0060683C">
          <w:rPr>
            <w:rFonts w:hint="eastAsia"/>
            <w:rPrChange w:id="2797" w:author="Bill" w:date="2017-02-19T23:46:00Z">
              <w:rPr>
                <w:rFonts w:ascii="Arial" w:hAnsi="Arial" w:cs="Arial" w:hint="eastAsia"/>
              </w:rPr>
            </w:rPrChange>
          </w:rPr>
          <w:delText>。</w:delText>
        </w:r>
      </w:del>
    </w:p>
    <w:p w:rsidR="00FC6BD0" w:rsidRPr="00B26691" w:rsidDel="0060683C" w:rsidRDefault="00FC6BD0" w:rsidP="00EE29DC">
      <w:pPr>
        <w:spacing w:line="288" w:lineRule="auto"/>
        <w:ind w:firstLineChars="200" w:firstLine="480"/>
        <w:rPr>
          <w:del w:id="2798" w:author="Bill" w:date="2017-02-19T22:26:00Z"/>
          <w:rPrChange w:id="2799" w:author="Bill" w:date="2017-02-19T23:46:00Z">
            <w:rPr>
              <w:del w:id="2800" w:author="Bill" w:date="2017-02-19T22:26:00Z"/>
              <w:sz w:val="28"/>
              <w:szCs w:val="28"/>
            </w:rPr>
          </w:rPrChange>
        </w:rPr>
        <w:pPrChange w:id="2801" w:author="Bill" w:date="2017-02-20T00:04:00Z">
          <w:pPr>
            <w:spacing w:line="0" w:lineRule="atLeast"/>
          </w:pPr>
        </w:pPrChange>
      </w:pPr>
    </w:p>
    <w:p w:rsidR="00FC6BD0" w:rsidRPr="00B26691" w:rsidDel="0060683C" w:rsidRDefault="00FC6BD0" w:rsidP="00EE29DC">
      <w:pPr>
        <w:spacing w:line="288" w:lineRule="auto"/>
        <w:ind w:firstLineChars="200" w:firstLine="480"/>
        <w:rPr>
          <w:del w:id="2802" w:author="Bill" w:date="2017-02-19T22:26:00Z"/>
          <w:rPrChange w:id="2803" w:author="Bill" w:date="2017-02-19T23:46:00Z">
            <w:rPr>
              <w:del w:id="2804" w:author="Bill" w:date="2017-02-19T22:26:00Z"/>
              <w:rFonts w:ascii="黑体"/>
              <w:sz w:val="32"/>
              <w:szCs w:val="32"/>
            </w:rPr>
          </w:rPrChange>
        </w:rPr>
        <w:pPrChange w:id="2805" w:author="Bill" w:date="2017-02-20T00:04:00Z">
          <w:pPr>
            <w:spacing w:line="0" w:lineRule="atLeast"/>
          </w:pPr>
        </w:pPrChange>
      </w:pPr>
      <w:del w:id="2806" w:author="Bill" w:date="2017-02-19T22:26:00Z">
        <w:r w:rsidRPr="00B26691" w:rsidDel="0060683C">
          <w:rPr>
            <w:rFonts w:hint="eastAsia"/>
            <w:rPrChange w:id="2807" w:author="Bill" w:date="2017-02-19T23:46:00Z">
              <w:rPr>
                <w:rFonts w:ascii="黑体" w:hint="eastAsia"/>
                <w:sz w:val="32"/>
                <w:szCs w:val="32"/>
              </w:rPr>
            </w:rPrChange>
          </w:rPr>
          <w:delText>改变</w:delText>
        </w:r>
      </w:del>
    </w:p>
    <w:p w:rsidR="00FC6BD0" w:rsidRPr="00B26691" w:rsidDel="0060683C" w:rsidRDefault="00FC6BD0" w:rsidP="00EE29DC">
      <w:pPr>
        <w:spacing w:line="288" w:lineRule="auto"/>
        <w:ind w:firstLineChars="200" w:firstLine="480"/>
        <w:rPr>
          <w:del w:id="2808" w:author="Bill" w:date="2017-02-19T22:26:00Z"/>
          <w:rPrChange w:id="2809" w:author="Bill" w:date="2017-02-19T23:46:00Z">
            <w:rPr>
              <w:del w:id="2810" w:author="Bill" w:date="2017-02-19T22:26:00Z"/>
              <w:sz w:val="28"/>
              <w:szCs w:val="28"/>
            </w:rPr>
          </w:rPrChange>
        </w:rPr>
        <w:pPrChange w:id="2811" w:author="Bill" w:date="2017-02-20T00:04:00Z">
          <w:pPr/>
        </w:pPrChange>
      </w:pPr>
      <w:del w:id="2812" w:author="Bill" w:date="2017-02-19T22:26:00Z">
        <w:r w:rsidRPr="00B26691" w:rsidDel="0060683C">
          <w:rPr>
            <w:rFonts w:hint="eastAsia"/>
            <w:rPrChange w:id="2813" w:author="Bill" w:date="2017-02-19T23:46:00Z">
              <w:rPr>
                <w:rFonts w:hint="eastAsia"/>
                <w:sz w:val="28"/>
                <w:szCs w:val="28"/>
              </w:rPr>
            </w:rPrChange>
          </w:rPr>
          <w:delText>无</w:delText>
        </w:r>
      </w:del>
    </w:p>
    <w:p w:rsidR="00FC6BD0" w:rsidRPr="007525AE" w:rsidDel="0060683C" w:rsidRDefault="00FC6BD0" w:rsidP="00EE29DC">
      <w:pPr>
        <w:spacing w:line="288" w:lineRule="auto"/>
        <w:ind w:firstLineChars="200" w:firstLine="480"/>
        <w:rPr>
          <w:del w:id="2814" w:author="Bill" w:date="2017-02-19T22:26:00Z"/>
        </w:rPr>
        <w:pPrChange w:id="2815" w:author="Bill" w:date="2017-02-20T00:04:00Z">
          <w:pPr>
            <w:spacing w:line="20" w:lineRule="atLeast"/>
          </w:pPr>
        </w:pPrChange>
      </w:pPr>
    </w:p>
    <w:p w:rsidR="00FC6BD0" w:rsidRPr="00B26691" w:rsidDel="0060683C" w:rsidRDefault="00FC6BD0" w:rsidP="00EE29DC">
      <w:pPr>
        <w:spacing w:line="288" w:lineRule="auto"/>
        <w:ind w:firstLineChars="200" w:firstLine="480"/>
        <w:rPr>
          <w:del w:id="2816" w:author="Bill" w:date="2017-02-19T22:26:00Z"/>
          <w:rPrChange w:id="2817" w:author="Bill" w:date="2017-02-19T23:46:00Z">
            <w:rPr>
              <w:del w:id="2818" w:author="Bill" w:date="2017-02-19T22:26:00Z"/>
              <w:rFonts w:ascii="黑体"/>
              <w:sz w:val="32"/>
              <w:szCs w:val="32"/>
            </w:rPr>
          </w:rPrChange>
        </w:rPr>
        <w:pPrChange w:id="2819" w:author="Bill" w:date="2017-02-20T00:04:00Z">
          <w:pPr>
            <w:spacing w:line="0" w:lineRule="atLeast"/>
          </w:pPr>
        </w:pPrChange>
      </w:pPr>
      <w:del w:id="2820" w:author="Bill" w:date="2017-02-19T22:26:00Z">
        <w:r w:rsidRPr="00B26691" w:rsidDel="0060683C">
          <w:rPr>
            <w:rFonts w:hint="eastAsia"/>
            <w:rPrChange w:id="2821" w:author="Bill" w:date="2017-02-19T23:46:00Z">
              <w:rPr>
                <w:rFonts w:ascii="黑体" w:hint="eastAsia"/>
                <w:sz w:val="32"/>
                <w:szCs w:val="32"/>
              </w:rPr>
            </w:rPrChange>
          </w:rPr>
          <w:delText>选项：</w:delText>
        </w:r>
      </w:del>
    </w:p>
    <w:p w:rsidR="00FC6BD0" w:rsidRPr="00B26691" w:rsidDel="0060683C" w:rsidRDefault="00FC6BD0" w:rsidP="00EE29DC">
      <w:pPr>
        <w:spacing w:line="288" w:lineRule="auto"/>
        <w:ind w:firstLineChars="200" w:firstLine="480"/>
        <w:rPr>
          <w:del w:id="2822" w:author="Bill" w:date="2017-02-19T22:26:00Z"/>
          <w:rPrChange w:id="2823" w:author="Bill" w:date="2017-02-19T23:46:00Z">
            <w:rPr>
              <w:del w:id="2824" w:author="Bill" w:date="2017-02-19T22:26:00Z"/>
              <w:sz w:val="28"/>
              <w:szCs w:val="28"/>
            </w:rPr>
          </w:rPrChange>
        </w:rPr>
        <w:pPrChange w:id="2825" w:author="Bill" w:date="2017-02-20T00:04:00Z">
          <w:pPr>
            <w:spacing w:line="0" w:lineRule="atLeast"/>
          </w:pPr>
        </w:pPrChange>
      </w:pPr>
      <w:del w:id="2826" w:author="Bill" w:date="2017-02-19T22:26:00Z">
        <w:r w:rsidRPr="00B26691" w:rsidDel="0060683C">
          <w:rPr>
            <w:rPrChange w:id="2827" w:author="Bill" w:date="2017-02-19T23:46:00Z">
              <w:rPr>
                <w:sz w:val="28"/>
                <w:szCs w:val="28"/>
              </w:rPr>
            </w:rPrChange>
          </w:rPr>
          <w:delText>--revision (-r) REV</w:delText>
        </w:r>
      </w:del>
    </w:p>
    <w:p w:rsidR="00FC6BD0" w:rsidRPr="00B26691" w:rsidDel="0060683C" w:rsidRDefault="00FC6BD0" w:rsidP="00EE29DC">
      <w:pPr>
        <w:spacing w:line="288" w:lineRule="auto"/>
        <w:ind w:firstLineChars="200" w:firstLine="480"/>
        <w:rPr>
          <w:del w:id="2828" w:author="Bill" w:date="2017-02-19T22:26:00Z"/>
          <w:rPrChange w:id="2829" w:author="Bill" w:date="2017-02-19T23:46:00Z">
            <w:rPr>
              <w:del w:id="2830" w:author="Bill" w:date="2017-02-19T22:26:00Z"/>
              <w:sz w:val="28"/>
              <w:szCs w:val="28"/>
            </w:rPr>
          </w:rPrChange>
        </w:rPr>
        <w:pPrChange w:id="2831" w:author="Bill" w:date="2017-02-20T00:04:00Z">
          <w:pPr>
            <w:spacing w:line="0" w:lineRule="atLeast"/>
          </w:pPr>
        </w:pPrChange>
      </w:pPr>
      <w:del w:id="2832" w:author="Bill" w:date="2017-02-19T22:26:00Z">
        <w:r w:rsidRPr="00B26691" w:rsidDel="0060683C">
          <w:rPr>
            <w:rPrChange w:id="2833" w:author="Bill" w:date="2017-02-19T23:46:00Z">
              <w:rPr>
                <w:sz w:val="28"/>
                <w:szCs w:val="28"/>
              </w:rPr>
            </w:rPrChange>
          </w:rPr>
          <w:delText>--quiet (-q)</w:delText>
        </w:r>
      </w:del>
    </w:p>
    <w:p w:rsidR="00FC6BD0" w:rsidRPr="00B26691" w:rsidDel="0060683C" w:rsidRDefault="00FC6BD0" w:rsidP="00EE29DC">
      <w:pPr>
        <w:spacing w:line="288" w:lineRule="auto"/>
        <w:ind w:firstLineChars="200" w:firstLine="480"/>
        <w:rPr>
          <w:del w:id="2834" w:author="Bill" w:date="2017-02-19T22:26:00Z"/>
          <w:rPrChange w:id="2835" w:author="Bill" w:date="2017-02-19T23:46:00Z">
            <w:rPr>
              <w:del w:id="2836" w:author="Bill" w:date="2017-02-19T22:26:00Z"/>
              <w:sz w:val="28"/>
              <w:szCs w:val="28"/>
            </w:rPr>
          </w:rPrChange>
        </w:rPr>
        <w:pPrChange w:id="2837" w:author="Bill" w:date="2017-02-20T00:04:00Z">
          <w:pPr>
            <w:spacing w:line="0" w:lineRule="atLeast"/>
          </w:pPr>
        </w:pPrChange>
      </w:pPr>
      <w:del w:id="2838" w:author="Bill" w:date="2017-02-19T22:26:00Z">
        <w:r w:rsidRPr="00B26691" w:rsidDel="0060683C">
          <w:rPr>
            <w:rPrChange w:id="2839" w:author="Bill" w:date="2017-02-19T23:46:00Z">
              <w:rPr>
                <w:sz w:val="28"/>
                <w:szCs w:val="28"/>
              </w:rPr>
            </w:rPrChange>
          </w:rPr>
          <w:delText>--verbose (-v)</w:delText>
        </w:r>
      </w:del>
    </w:p>
    <w:p w:rsidR="00FC6BD0" w:rsidRPr="00B26691" w:rsidDel="0060683C" w:rsidRDefault="00FC6BD0" w:rsidP="00EE29DC">
      <w:pPr>
        <w:spacing w:line="288" w:lineRule="auto"/>
        <w:ind w:firstLineChars="200" w:firstLine="480"/>
        <w:rPr>
          <w:del w:id="2840" w:author="Bill" w:date="2017-02-19T22:26:00Z"/>
          <w:rPrChange w:id="2841" w:author="Bill" w:date="2017-02-19T23:46:00Z">
            <w:rPr>
              <w:del w:id="2842" w:author="Bill" w:date="2017-02-19T22:26:00Z"/>
              <w:sz w:val="28"/>
              <w:szCs w:val="28"/>
            </w:rPr>
          </w:rPrChange>
        </w:rPr>
        <w:pPrChange w:id="2843" w:author="Bill" w:date="2017-02-20T00:04:00Z">
          <w:pPr>
            <w:spacing w:line="0" w:lineRule="atLeast"/>
          </w:pPr>
        </w:pPrChange>
      </w:pPr>
      <w:del w:id="2844" w:author="Bill" w:date="2017-02-19T22:26:00Z">
        <w:r w:rsidRPr="00B26691" w:rsidDel="0060683C">
          <w:rPr>
            <w:rPrChange w:id="2845" w:author="Bill" w:date="2017-02-19T23:46:00Z">
              <w:rPr>
                <w:sz w:val="28"/>
                <w:szCs w:val="28"/>
              </w:rPr>
            </w:rPrChange>
          </w:rPr>
          <w:delText>--targets FILENAME</w:delText>
        </w:r>
      </w:del>
    </w:p>
    <w:p w:rsidR="00FC6BD0" w:rsidRPr="00B26691" w:rsidDel="0060683C" w:rsidRDefault="00FC6BD0" w:rsidP="00EE29DC">
      <w:pPr>
        <w:spacing w:line="288" w:lineRule="auto"/>
        <w:ind w:firstLineChars="200" w:firstLine="480"/>
        <w:rPr>
          <w:del w:id="2846" w:author="Bill" w:date="2017-02-19T22:26:00Z"/>
          <w:rPrChange w:id="2847" w:author="Bill" w:date="2017-02-19T23:46:00Z">
            <w:rPr>
              <w:del w:id="2848" w:author="Bill" w:date="2017-02-19T22:26:00Z"/>
              <w:sz w:val="28"/>
              <w:szCs w:val="28"/>
            </w:rPr>
          </w:rPrChange>
        </w:rPr>
        <w:pPrChange w:id="2849" w:author="Bill" w:date="2017-02-20T00:04:00Z">
          <w:pPr>
            <w:spacing w:line="0" w:lineRule="atLeast"/>
          </w:pPr>
        </w:pPrChange>
      </w:pPr>
      <w:del w:id="2850" w:author="Bill" w:date="2017-02-19T22:26:00Z">
        <w:r w:rsidRPr="00B26691" w:rsidDel="0060683C">
          <w:rPr>
            <w:rPrChange w:id="2851" w:author="Bill" w:date="2017-02-19T23:46:00Z">
              <w:rPr>
                <w:sz w:val="28"/>
                <w:szCs w:val="28"/>
              </w:rPr>
            </w:rPrChange>
          </w:rPr>
          <w:delText>--stop-on-copy</w:delText>
        </w:r>
      </w:del>
    </w:p>
    <w:p w:rsidR="00FC6BD0" w:rsidRPr="00B26691" w:rsidDel="0060683C" w:rsidRDefault="00FC6BD0" w:rsidP="00EE29DC">
      <w:pPr>
        <w:spacing w:line="288" w:lineRule="auto"/>
        <w:ind w:firstLineChars="200" w:firstLine="480"/>
        <w:rPr>
          <w:del w:id="2852" w:author="Bill" w:date="2017-02-19T22:26:00Z"/>
          <w:rPrChange w:id="2853" w:author="Bill" w:date="2017-02-19T23:46:00Z">
            <w:rPr>
              <w:del w:id="2854" w:author="Bill" w:date="2017-02-19T22:26:00Z"/>
              <w:sz w:val="28"/>
              <w:szCs w:val="28"/>
            </w:rPr>
          </w:rPrChange>
        </w:rPr>
        <w:pPrChange w:id="2855" w:author="Bill" w:date="2017-02-20T00:04:00Z">
          <w:pPr>
            <w:spacing w:line="0" w:lineRule="atLeast"/>
          </w:pPr>
        </w:pPrChange>
      </w:pPr>
      <w:del w:id="2856" w:author="Bill" w:date="2017-02-19T22:26:00Z">
        <w:r w:rsidRPr="00B26691" w:rsidDel="0060683C">
          <w:rPr>
            <w:rPrChange w:id="2857" w:author="Bill" w:date="2017-02-19T23:46:00Z">
              <w:rPr>
                <w:sz w:val="28"/>
                <w:szCs w:val="28"/>
              </w:rPr>
            </w:rPrChange>
          </w:rPr>
          <w:delText>--incremental</w:delText>
        </w:r>
      </w:del>
    </w:p>
    <w:p w:rsidR="00FC6BD0" w:rsidRPr="00B26691" w:rsidDel="0060683C" w:rsidRDefault="00FC6BD0" w:rsidP="00EE29DC">
      <w:pPr>
        <w:spacing w:line="288" w:lineRule="auto"/>
        <w:ind w:firstLineChars="200" w:firstLine="480"/>
        <w:rPr>
          <w:del w:id="2858" w:author="Bill" w:date="2017-02-19T22:26:00Z"/>
          <w:rPrChange w:id="2859" w:author="Bill" w:date="2017-02-19T23:46:00Z">
            <w:rPr>
              <w:del w:id="2860" w:author="Bill" w:date="2017-02-19T22:26:00Z"/>
              <w:sz w:val="28"/>
              <w:szCs w:val="28"/>
            </w:rPr>
          </w:rPrChange>
        </w:rPr>
        <w:pPrChange w:id="2861" w:author="Bill" w:date="2017-02-20T00:04:00Z">
          <w:pPr>
            <w:spacing w:line="0" w:lineRule="atLeast"/>
          </w:pPr>
        </w:pPrChange>
      </w:pPr>
      <w:del w:id="2862" w:author="Bill" w:date="2017-02-19T22:26:00Z">
        <w:r w:rsidRPr="00B26691" w:rsidDel="0060683C">
          <w:rPr>
            <w:rPrChange w:id="2863" w:author="Bill" w:date="2017-02-19T23:46:00Z">
              <w:rPr>
                <w:sz w:val="28"/>
                <w:szCs w:val="28"/>
              </w:rPr>
            </w:rPrChange>
          </w:rPr>
          <w:delText>--limit NUM</w:delText>
        </w:r>
      </w:del>
    </w:p>
    <w:p w:rsidR="00FC6BD0" w:rsidRPr="00B26691" w:rsidDel="0060683C" w:rsidRDefault="00FC6BD0" w:rsidP="00EE29DC">
      <w:pPr>
        <w:spacing w:line="288" w:lineRule="auto"/>
        <w:ind w:firstLineChars="200" w:firstLine="480"/>
        <w:rPr>
          <w:del w:id="2864" w:author="Bill" w:date="2017-02-19T22:26:00Z"/>
          <w:rPrChange w:id="2865" w:author="Bill" w:date="2017-02-19T23:46:00Z">
            <w:rPr>
              <w:del w:id="2866" w:author="Bill" w:date="2017-02-19T22:26:00Z"/>
              <w:sz w:val="28"/>
              <w:szCs w:val="28"/>
            </w:rPr>
          </w:rPrChange>
        </w:rPr>
        <w:pPrChange w:id="2867" w:author="Bill" w:date="2017-02-20T00:04:00Z">
          <w:pPr>
            <w:spacing w:line="0" w:lineRule="atLeast"/>
          </w:pPr>
        </w:pPrChange>
      </w:pPr>
      <w:del w:id="2868" w:author="Bill" w:date="2017-02-19T22:26:00Z">
        <w:r w:rsidRPr="00B26691" w:rsidDel="0060683C">
          <w:rPr>
            <w:rPrChange w:id="2869" w:author="Bill" w:date="2017-02-19T23:46:00Z">
              <w:rPr>
                <w:sz w:val="28"/>
                <w:szCs w:val="28"/>
              </w:rPr>
            </w:rPrChange>
          </w:rPr>
          <w:delText>--xml</w:delText>
        </w:r>
      </w:del>
    </w:p>
    <w:p w:rsidR="00FC6BD0" w:rsidRPr="00B26691" w:rsidDel="0060683C" w:rsidRDefault="00FC6BD0" w:rsidP="00EE29DC">
      <w:pPr>
        <w:spacing w:line="288" w:lineRule="auto"/>
        <w:ind w:firstLineChars="200" w:firstLine="480"/>
        <w:rPr>
          <w:del w:id="2870" w:author="Bill" w:date="2017-02-19T22:26:00Z"/>
          <w:rPrChange w:id="2871" w:author="Bill" w:date="2017-02-19T23:46:00Z">
            <w:rPr>
              <w:del w:id="2872" w:author="Bill" w:date="2017-02-19T22:26:00Z"/>
              <w:sz w:val="28"/>
              <w:szCs w:val="28"/>
            </w:rPr>
          </w:rPrChange>
        </w:rPr>
        <w:pPrChange w:id="2873" w:author="Bill" w:date="2017-02-20T00:04:00Z">
          <w:pPr>
            <w:spacing w:line="0" w:lineRule="atLeast"/>
          </w:pPr>
        </w:pPrChange>
      </w:pPr>
      <w:del w:id="2874" w:author="Bill" w:date="2017-02-19T22:26:00Z">
        <w:r w:rsidRPr="00B26691" w:rsidDel="0060683C">
          <w:rPr>
            <w:rPrChange w:id="2875" w:author="Bill" w:date="2017-02-19T23:46:00Z">
              <w:rPr>
                <w:sz w:val="28"/>
                <w:szCs w:val="28"/>
              </w:rPr>
            </w:rPrChange>
          </w:rPr>
          <w:delText>--username USER</w:delText>
        </w:r>
      </w:del>
    </w:p>
    <w:p w:rsidR="00FC6BD0" w:rsidRPr="00B26691" w:rsidDel="0060683C" w:rsidRDefault="00FC6BD0" w:rsidP="00EE29DC">
      <w:pPr>
        <w:spacing w:line="288" w:lineRule="auto"/>
        <w:ind w:firstLineChars="200" w:firstLine="480"/>
        <w:rPr>
          <w:del w:id="2876" w:author="Bill" w:date="2017-02-19T22:26:00Z"/>
          <w:rPrChange w:id="2877" w:author="Bill" w:date="2017-02-19T23:46:00Z">
            <w:rPr>
              <w:del w:id="2878" w:author="Bill" w:date="2017-02-19T22:26:00Z"/>
              <w:sz w:val="28"/>
              <w:szCs w:val="28"/>
            </w:rPr>
          </w:rPrChange>
        </w:rPr>
        <w:pPrChange w:id="2879" w:author="Bill" w:date="2017-02-20T00:04:00Z">
          <w:pPr>
            <w:spacing w:line="0" w:lineRule="atLeast"/>
          </w:pPr>
        </w:pPrChange>
      </w:pPr>
      <w:del w:id="2880" w:author="Bill" w:date="2017-02-19T22:26:00Z">
        <w:r w:rsidRPr="00B26691" w:rsidDel="0060683C">
          <w:rPr>
            <w:rPrChange w:id="2881" w:author="Bill" w:date="2017-02-19T23:46:00Z">
              <w:rPr>
                <w:sz w:val="28"/>
                <w:szCs w:val="28"/>
              </w:rPr>
            </w:rPrChange>
          </w:rPr>
          <w:delText>--password PASS</w:delText>
        </w:r>
      </w:del>
    </w:p>
    <w:p w:rsidR="00FC6BD0" w:rsidRPr="00B26691" w:rsidDel="0060683C" w:rsidRDefault="00FC6BD0" w:rsidP="00EE29DC">
      <w:pPr>
        <w:spacing w:line="288" w:lineRule="auto"/>
        <w:ind w:firstLineChars="200" w:firstLine="480"/>
        <w:rPr>
          <w:del w:id="2882" w:author="Bill" w:date="2017-02-19T22:26:00Z"/>
          <w:rPrChange w:id="2883" w:author="Bill" w:date="2017-02-19T23:46:00Z">
            <w:rPr>
              <w:del w:id="2884" w:author="Bill" w:date="2017-02-19T22:26:00Z"/>
              <w:sz w:val="28"/>
              <w:szCs w:val="28"/>
            </w:rPr>
          </w:rPrChange>
        </w:rPr>
        <w:pPrChange w:id="2885" w:author="Bill" w:date="2017-02-20T00:04:00Z">
          <w:pPr>
            <w:spacing w:line="0" w:lineRule="atLeast"/>
          </w:pPr>
        </w:pPrChange>
      </w:pPr>
      <w:del w:id="2886" w:author="Bill" w:date="2017-02-19T22:26:00Z">
        <w:r w:rsidRPr="00B26691" w:rsidDel="0060683C">
          <w:rPr>
            <w:rPrChange w:id="2887" w:author="Bill" w:date="2017-02-19T23:46:00Z">
              <w:rPr>
                <w:sz w:val="28"/>
                <w:szCs w:val="28"/>
              </w:rPr>
            </w:rPrChange>
          </w:rPr>
          <w:delText>--no-auth-cache</w:delText>
        </w:r>
      </w:del>
    </w:p>
    <w:p w:rsidR="00FC6BD0" w:rsidRPr="00B26691" w:rsidDel="0060683C" w:rsidRDefault="00FC6BD0" w:rsidP="00EE29DC">
      <w:pPr>
        <w:spacing w:line="288" w:lineRule="auto"/>
        <w:ind w:firstLineChars="200" w:firstLine="480"/>
        <w:rPr>
          <w:del w:id="2888" w:author="Bill" w:date="2017-02-19T22:26:00Z"/>
          <w:rPrChange w:id="2889" w:author="Bill" w:date="2017-02-19T23:46:00Z">
            <w:rPr>
              <w:del w:id="2890" w:author="Bill" w:date="2017-02-19T22:26:00Z"/>
              <w:sz w:val="28"/>
              <w:szCs w:val="28"/>
            </w:rPr>
          </w:rPrChange>
        </w:rPr>
        <w:pPrChange w:id="2891" w:author="Bill" w:date="2017-02-20T00:04:00Z">
          <w:pPr>
            <w:spacing w:line="0" w:lineRule="atLeast"/>
          </w:pPr>
        </w:pPrChange>
      </w:pPr>
      <w:del w:id="2892" w:author="Bill" w:date="2017-02-19T22:26:00Z">
        <w:r w:rsidRPr="00B26691" w:rsidDel="0060683C">
          <w:rPr>
            <w:rPrChange w:id="2893" w:author="Bill" w:date="2017-02-19T23:46:00Z">
              <w:rPr>
                <w:sz w:val="28"/>
                <w:szCs w:val="28"/>
              </w:rPr>
            </w:rPrChange>
          </w:rPr>
          <w:delText>--non-interactive</w:delText>
        </w:r>
      </w:del>
    </w:p>
    <w:p w:rsidR="00FC6BD0" w:rsidRPr="00B26691" w:rsidDel="0060683C" w:rsidRDefault="00FC6BD0" w:rsidP="00EE29DC">
      <w:pPr>
        <w:spacing w:line="288" w:lineRule="auto"/>
        <w:ind w:firstLineChars="200" w:firstLine="480"/>
        <w:rPr>
          <w:del w:id="2894" w:author="Bill" w:date="2017-02-19T22:26:00Z"/>
          <w:rPrChange w:id="2895" w:author="Bill" w:date="2017-02-19T23:46:00Z">
            <w:rPr>
              <w:del w:id="2896" w:author="Bill" w:date="2017-02-19T22:26:00Z"/>
              <w:sz w:val="28"/>
              <w:szCs w:val="28"/>
            </w:rPr>
          </w:rPrChange>
        </w:rPr>
        <w:pPrChange w:id="2897" w:author="Bill" w:date="2017-02-20T00:04:00Z">
          <w:pPr>
            <w:spacing w:line="0" w:lineRule="atLeast"/>
          </w:pPr>
        </w:pPrChange>
      </w:pPr>
      <w:del w:id="2898" w:author="Bill" w:date="2017-02-19T22:26:00Z">
        <w:r w:rsidRPr="00B26691" w:rsidDel="0060683C">
          <w:rPr>
            <w:rPrChange w:id="2899" w:author="Bill" w:date="2017-02-19T23:46:00Z">
              <w:rPr>
                <w:sz w:val="28"/>
                <w:szCs w:val="28"/>
              </w:rPr>
            </w:rPrChange>
          </w:rPr>
          <w:delText>--config-dir DIR</w:delText>
        </w:r>
      </w:del>
    </w:p>
    <w:p w:rsidR="00FC6BD0" w:rsidRPr="00B11467" w:rsidDel="0060683C" w:rsidRDefault="00FC6BD0" w:rsidP="00EE29DC">
      <w:pPr>
        <w:spacing w:line="288" w:lineRule="auto"/>
        <w:ind w:firstLineChars="200" w:firstLine="480"/>
        <w:rPr>
          <w:del w:id="2900" w:author="Bill" w:date="2017-02-19T22:26:00Z"/>
        </w:rPr>
        <w:pPrChange w:id="2901" w:author="Bill" w:date="2017-02-20T00:04:00Z">
          <w:pPr>
            <w:spacing w:line="0" w:lineRule="atLeast"/>
          </w:pPr>
        </w:pPrChange>
      </w:pPr>
    </w:p>
    <w:p w:rsidR="00FC6BD0" w:rsidRPr="00B26691" w:rsidDel="0060683C" w:rsidRDefault="00FC6BD0" w:rsidP="00EE29DC">
      <w:pPr>
        <w:spacing w:line="288" w:lineRule="auto"/>
        <w:ind w:firstLineChars="200" w:firstLine="480"/>
        <w:rPr>
          <w:del w:id="2902" w:author="Bill" w:date="2017-02-19T22:26:00Z"/>
          <w:rPrChange w:id="2903" w:author="Bill" w:date="2017-02-19T23:46:00Z">
            <w:rPr>
              <w:del w:id="2904" w:author="Bill" w:date="2017-02-19T22:26:00Z"/>
              <w:rFonts w:ascii="黑体"/>
              <w:sz w:val="32"/>
              <w:szCs w:val="32"/>
            </w:rPr>
          </w:rPrChange>
        </w:rPr>
        <w:pPrChange w:id="2905" w:author="Bill" w:date="2017-02-20T00:04:00Z">
          <w:pPr>
            <w:spacing w:line="0" w:lineRule="atLeast"/>
          </w:pPr>
        </w:pPrChange>
      </w:pPr>
      <w:del w:id="2906" w:author="Bill" w:date="2017-02-19T22:26:00Z">
        <w:r w:rsidRPr="00B26691" w:rsidDel="0060683C">
          <w:rPr>
            <w:rFonts w:hint="eastAsia"/>
            <w:rPrChange w:id="2907" w:author="Bill" w:date="2017-02-19T23:46:00Z">
              <w:rPr>
                <w:rFonts w:ascii="黑体" w:hint="eastAsia"/>
                <w:sz w:val="32"/>
                <w:szCs w:val="32"/>
              </w:rPr>
            </w:rPrChange>
          </w:rPr>
          <w:delText>用途：</w:delText>
        </w:r>
      </w:del>
    </w:p>
    <w:p w:rsidR="00FC6BD0" w:rsidRPr="00B26691" w:rsidDel="0060683C" w:rsidRDefault="00FC6BD0" w:rsidP="00EE29DC">
      <w:pPr>
        <w:spacing w:line="288" w:lineRule="auto"/>
        <w:ind w:firstLineChars="200" w:firstLine="480"/>
        <w:rPr>
          <w:del w:id="2908" w:author="Bill" w:date="2017-02-19T22:26:00Z"/>
          <w:rPrChange w:id="2909" w:author="Bill" w:date="2017-02-19T23:46:00Z">
            <w:rPr>
              <w:del w:id="2910" w:author="Bill" w:date="2017-02-19T22:26:00Z"/>
              <w:sz w:val="28"/>
              <w:szCs w:val="28"/>
            </w:rPr>
          </w:rPrChange>
        </w:rPr>
        <w:pPrChange w:id="2911" w:author="Bill" w:date="2017-02-20T00:04:00Z">
          <w:pPr>
            <w:spacing w:line="0" w:lineRule="atLeast"/>
          </w:pPr>
        </w:pPrChange>
      </w:pPr>
      <w:del w:id="2912" w:author="Bill" w:date="2017-02-19T22:26:00Z">
        <w:r w:rsidRPr="00B26691" w:rsidDel="0060683C">
          <w:rPr>
            <w:rFonts w:hint="eastAsia"/>
            <w:rPrChange w:id="2913" w:author="Bill" w:date="2017-02-19T23:46:00Z">
              <w:rPr>
                <w:rFonts w:hint="eastAsia"/>
                <w:sz w:val="28"/>
                <w:szCs w:val="28"/>
              </w:rPr>
            </w:rPrChange>
          </w:rPr>
          <w:delText>查看版本信息，做合并参考</w:delText>
        </w:r>
      </w:del>
    </w:p>
    <w:p w:rsidR="00FC6BD0" w:rsidRPr="007525AE" w:rsidDel="0060683C" w:rsidRDefault="00FC6BD0" w:rsidP="00EE29DC">
      <w:pPr>
        <w:spacing w:line="288" w:lineRule="auto"/>
        <w:ind w:firstLineChars="200" w:firstLine="480"/>
        <w:rPr>
          <w:del w:id="2914" w:author="Bill" w:date="2017-02-19T22:26:00Z"/>
        </w:rPr>
        <w:pPrChange w:id="2915" w:author="Bill" w:date="2017-02-20T00:04:00Z">
          <w:pPr>
            <w:spacing w:line="20" w:lineRule="atLeast"/>
          </w:pPr>
        </w:pPrChange>
      </w:pPr>
    </w:p>
    <w:p w:rsidR="00FC6BD0" w:rsidRPr="00B26691" w:rsidDel="0060683C" w:rsidRDefault="00FC6BD0" w:rsidP="00EE29DC">
      <w:pPr>
        <w:spacing w:line="288" w:lineRule="auto"/>
        <w:ind w:firstLineChars="200" w:firstLine="480"/>
        <w:rPr>
          <w:del w:id="2916" w:author="Bill" w:date="2017-02-19T22:26:00Z"/>
          <w:rPrChange w:id="2917" w:author="Bill" w:date="2017-02-19T23:46:00Z">
            <w:rPr>
              <w:del w:id="2918" w:author="Bill" w:date="2017-02-19T22:26:00Z"/>
              <w:rFonts w:ascii="黑体"/>
              <w:sz w:val="32"/>
              <w:szCs w:val="32"/>
            </w:rPr>
          </w:rPrChange>
        </w:rPr>
        <w:pPrChange w:id="2919" w:author="Bill" w:date="2017-02-20T00:04:00Z">
          <w:pPr>
            <w:spacing w:line="0" w:lineRule="atLeast"/>
          </w:pPr>
        </w:pPrChange>
      </w:pPr>
      <w:del w:id="2920" w:author="Bill" w:date="2017-02-19T22:26:00Z">
        <w:r w:rsidRPr="00B26691" w:rsidDel="0060683C">
          <w:rPr>
            <w:rFonts w:hint="eastAsia"/>
            <w:rPrChange w:id="2921" w:author="Bill" w:date="2017-02-19T23:46:00Z">
              <w:rPr>
                <w:rFonts w:ascii="黑体" w:hint="eastAsia"/>
                <w:sz w:val="32"/>
                <w:szCs w:val="32"/>
              </w:rPr>
            </w:rPrChange>
          </w:rPr>
          <w:delText>例子：</w:delText>
        </w:r>
      </w:del>
    </w:p>
    <w:p w:rsidR="00FC6BD0" w:rsidDel="0060683C" w:rsidRDefault="00FC6BD0" w:rsidP="00EE29DC">
      <w:pPr>
        <w:spacing w:line="288" w:lineRule="auto"/>
        <w:ind w:firstLineChars="200" w:firstLine="480"/>
        <w:rPr>
          <w:del w:id="2922" w:author="Bill" w:date="2017-02-19T22:26:00Z"/>
        </w:rPr>
        <w:pPrChange w:id="2923" w:author="Bill" w:date="2017-02-20T00:04:00Z">
          <w:pPr/>
        </w:pPrChange>
      </w:pPr>
      <w:del w:id="2924" w:author="Bill" w:date="2017-02-19T22:26:00Z">
        <w:r w:rsidDel="0060683C">
          <w:delText>$ svn log</w:delText>
        </w:r>
      </w:del>
    </w:p>
    <w:p w:rsidR="00FC6BD0" w:rsidDel="0060683C" w:rsidRDefault="00FC6BD0" w:rsidP="00EE29DC">
      <w:pPr>
        <w:spacing w:line="288" w:lineRule="auto"/>
        <w:ind w:firstLineChars="200" w:firstLine="480"/>
        <w:rPr>
          <w:del w:id="2925" w:author="Bill" w:date="2017-02-19T22:26:00Z"/>
        </w:rPr>
        <w:pPrChange w:id="2926" w:author="Bill" w:date="2017-02-20T00:04:00Z">
          <w:pPr/>
        </w:pPrChange>
      </w:pPr>
      <w:del w:id="2927" w:author="Bill" w:date="2017-02-19T22:26:00Z">
        <w:r w:rsidDel="0060683C">
          <w:delText>------------------------------------------------------------------------</w:delText>
        </w:r>
      </w:del>
    </w:p>
    <w:p w:rsidR="00FC6BD0" w:rsidDel="0060683C" w:rsidRDefault="00FC6BD0" w:rsidP="00EE29DC">
      <w:pPr>
        <w:spacing w:line="288" w:lineRule="auto"/>
        <w:ind w:firstLineChars="200" w:firstLine="480"/>
        <w:rPr>
          <w:del w:id="2928" w:author="Bill" w:date="2017-02-19T22:26:00Z"/>
        </w:rPr>
        <w:pPrChange w:id="2929" w:author="Bill" w:date="2017-02-20T00:04:00Z">
          <w:pPr/>
        </w:pPrChange>
      </w:pPr>
      <w:del w:id="2930" w:author="Bill" w:date="2017-02-19T22:26:00Z">
        <w:r w:rsidDel="0060683C">
          <w:delText>r20 | harry | 2003-01-17 22:56:19 -0600 (Fri, 17 Jan 2003) | 1 line</w:delText>
        </w:r>
      </w:del>
    </w:p>
    <w:p w:rsidR="00FC6BD0" w:rsidDel="0060683C" w:rsidRDefault="00FC6BD0" w:rsidP="00EE29DC">
      <w:pPr>
        <w:spacing w:line="288" w:lineRule="auto"/>
        <w:ind w:firstLineChars="200" w:firstLine="480"/>
        <w:rPr>
          <w:del w:id="2931" w:author="Bill" w:date="2017-02-19T22:26:00Z"/>
        </w:rPr>
        <w:pPrChange w:id="2932" w:author="Bill" w:date="2017-02-20T00:04:00Z">
          <w:pPr/>
        </w:pPrChange>
      </w:pPr>
      <w:del w:id="2933" w:author="Bill" w:date="2017-02-19T22:26:00Z">
        <w:r w:rsidDel="0060683C">
          <w:delText>Tweak.</w:delText>
        </w:r>
        <w:r w:rsidDel="0060683C">
          <w:rPr>
            <w:rFonts w:hint="eastAsia"/>
          </w:rPr>
          <w:delText>（</w:delText>
        </w:r>
        <w:r w:rsidDel="0060683C">
          <w:rPr>
            <w:rFonts w:hint="eastAsia"/>
          </w:rPr>
          <w:delText>-m</w:delText>
        </w:r>
        <w:r w:rsidDel="0060683C">
          <w:rPr>
            <w:rFonts w:hint="eastAsia"/>
          </w:rPr>
          <w:delText>的备注</w:delText>
        </w:r>
        <w:r w:rsidR="00F71054" w:rsidDel="0060683C">
          <w:rPr>
            <w:rFonts w:hint="eastAsia"/>
          </w:rPr>
          <w:delText>信息）</w:delText>
        </w:r>
      </w:del>
    </w:p>
    <w:p w:rsidR="00FC6BD0" w:rsidDel="0060683C" w:rsidRDefault="00FC6BD0" w:rsidP="00EE29DC">
      <w:pPr>
        <w:spacing w:line="288" w:lineRule="auto"/>
        <w:ind w:firstLineChars="200" w:firstLine="480"/>
        <w:rPr>
          <w:del w:id="2934" w:author="Bill" w:date="2017-02-19T22:26:00Z"/>
        </w:rPr>
        <w:pPrChange w:id="2935" w:author="Bill" w:date="2017-02-20T00:04:00Z">
          <w:pPr/>
        </w:pPrChange>
      </w:pPr>
      <w:del w:id="2936" w:author="Bill" w:date="2017-02-19T22:26:00Z">
        <w:r w:rsidDel="0060683C">
          <w:delText>------------------------------------------------------------------------</w:delText>
        </w:r>
      </w:del>
    </w:p>
    <w:p w:rsidR="00FC6BD0" w:rsidDel="0060683C" w:rsidRDefault="00FC6BD0" w:rsidP="00EE29DC">
      <w:pPr>
        <w:spacing w:line="288" w:lineRule="auto"/>
        <w:ind w:firstLineChars="200" w:firstLine="480"/>
        <w:rPr>
          <w:del w:id="2937" w:author="Bill" w:date="2017-02-19T22:26:00Z"/>
        </w:rPr>
        <w:pPrChange w:id="2938" w:author="Bill" w:date="2017-02-20T00:04:00Z">
          <w:pPr/>
        </w:pPrChange>
      </w:pPr>
      <w:del w:id="2939" w:author="Bill" w:date="2017-02-19T22:26:00Z">
        <w:r w:rsidDel="0060683C">
          <w:delText>r17 | sally | 2003-01-16 23:21:19 -0600 (Thu, 16 Jan 2003) | 2 lines</w:delText>
        </w:r>
      </w:del>
    </w:p>
    <w:p w:rsidR="00FC6BD0" w:rsidDel="0060683C" w:rsidRDefault="00FC6BD0" w:rsidP="00EE29DC">
      <w:pPr>
        <w:spacing w:line="288" w:lineRule="auto"/>
        <w:ind w:firstLineChars="200" w:firstLine="480"/>
        <w:rPr>
          <w:del w:id="2940" w:author="Bill" w:date="2017-02-19T22:26:00Z"/>
        </w:rPr>
        <w:pPrChange w:id="2941" w:author="Bill" w:date="2017-02-20T00:04:00Z">
          <w:pPr/>
        </w:pPrChange>
      </w:pPr>
      <w:del w:id="2942" w:author="Bill" w:date="2017-02-19T22:26:00Z">
        <w:r w:rsidDel="0060683C">
          <w:rPr>
            <w:rFonts w:hint="eastAsia"/>
          </w:rPr>
          <w:delText>…</w:delText>
        </w:r>
      </w:del>
    </w:p>
    <w:p w:rsidR="008A43F2" w:rsidDel="0060683C" w:rsidRDefault="00F71054" w:rsidP="00EE29DC">
      <w:pPr>
        <w:spacing w:line="288" w:lineRule="auto"/>
        <w:ind w:firstLineChars="200" w:firstLine="480"/>
        <w:rPr>
          <w:del w:id="2943" w:author="Bill" w:date="2017-02-19T22:26:00Z"/>
        </w:rPr>
        <w:pPrChange w:id="2944" w:author="Bill" w:date="2017-02-20T00:04:00Z">
          <w:pPr>
            <w:pStyle w:val="2"/>
          </w:pPr>
        </w:pPrChange>
      </w:pPr>
      <w:del w:id="2945" w:author="Bill" w:date="2017-02-19T22:26:00Z">
        <w:r w:rsidDel="0060683C">
          <w:rPr>
            <w:rFonts w:hint="eastAsia"/>
          </w:rPr>
          <w:delText>svn list</w:delText>
        </w:r>
      </w:del>
    </w:p>
    <w:p w:rsidR="00F71054" w:rsidRPr="00B26691" w:rsidDel="0060683C" w:rsidRDefault="00F71054" w:rsidP="00EE29DC">
      <w:pPr>
        <w:spacing w:line="288" w:lineRule="auto"/>
        <w:ind w:firstLineChars="200" w:firstLine="480"/>
        <w:rPr>
          <w:del w:id="2946" w:author="Bill" w:date="2017-02-19T22:26:00Z"/>
          <w:rPrChange w:id="2947" w:author="Bill" w:date="2017-02-19T23:46:00Z">
            <w:rPr>
              <w:del w:id="2948" w:author="Bill" w:date="2017-02-19T22:26:00Z"/>
              <w:rFonts w:ascii="黑体"/>
              <w:sz w:val="32"/>
              <w:szCs w:val="32"/>
            </w:rPr>
          </w:rPrChange>
        </w:rPr>
        <w:pPrChange w:id="2949" w:author="Bill" w:date="2017-02-20T00:04:00Z">
          <w:pPr>
            <w:spacing w:line="0" w:lineRule="atLeast"/>
          </w:pPr>
        </w:pPrChange>
      </w:pPr>
      <w:del w:id="2950" w:author="Bill" w:date="2017-02-19T22:26:00Z">
        <w:r w:rsidRPr="00B26691" w:rsidDel="0060683C">
          <w:rPr>
            <w:rFonts w:hint="eastAsia"/>
            <w:rPrChange w:id="2951" w:author="Bill" w:date="2017-02-19T23:46:00Z">
              <w:rPr>
                <w:rFonts w:ascii="黑体" w:hint="eastAsia"/>
                <w:sz w:val="32"/>
                <w:szCs w:val="32"/>
              </w:rPr>
            </w:rPrChange>
          </w:rPr>
          <w:delText>命令简写</w:delText>
        </w:r>
      </w:del>
    </w:p>
    <w:p w:rsidR="00F71054" w:rsidRPr="00B26691" w:rsidDel="0060683C" w:rsidRDefault="00F71054" w:rsidP="00EE29DC">
      <w:pPr>
        <w:spacing w:line="288" w:lineRule="auto"/>
        <w:ind w:firstLineChars="200" w:firstLine="480"/>
        <w:rPr>
          <w:del w:id="2952" w:author="Bill" w:date="2017-02-19T22:26:00Z"/>
          <w:rPrChange w:id="2953" w:author="Bill" w:date="2017-02-19T23:46:00Z">
            <w:rPr>
              <w:del w:id="2954" w:author="Bill" w:date="2017-02-19T22:26:00Z"/>
              <w:sz w:val="28"/>
              <w:szCs w:val="28"/>
            </w:rPr>
          </w:rPrChange>
        </w:rPr>
        <w:pPrChange w:id="2955" w:author="Bill" w:date="2017-02-20T00:04:00Z">
          <w:pPr>
            <w:spacing w:line="0" w:lineRule="atLeast"/>
          </w:pPr>
        </w:pPrChange>
      </w:pPr>
      <w:del w:id="2956" w:author="Bill" w:date="2017-02-19T22:26:00Z">
        <w:r w:rsidRPr="00B26691" w:rsidDel="0060683C">
          <w:rPr>
            <w:rPrChange w:id="2957" w:author="Bill" w:date="2017-02-19T23:46:00Z">
              <w:rPr>
                <w:sz w:val="28"/>
                <w:szCs w:val="28"/>
              </w:rPr>
            </w:rPrChange>
          </w:rPr>
          <w:delText>svn ls</w:delText>
        </w:r>
      </w:del>
    </w:p>
    <w:p w:rsidR="00F71054" w:rsidRPr="00B26691" w:rsidDel="0060683C" w:rsidRDefault="00F71054" w:rsidP="00EE29DC">
      <w:pPr>
        <w:spacing w:line="288" w:lineRule="auto"/>
        <w:ind w:firstLineChars="200" w:firstLine="480"/>
        <w:rPr>
          <w:del w:id="2958" w:author="Bill" w:date="2017-02-19T22:26:00Z"/>
          <w:rPrChange w:id="2959" w:author="Bill" w:date="2017-02-19T23:46:00Z">
            <w:rPr>
              <w:del w:id="2960" w:author="Bill" w:date="2017-02-19T22:26:00Z"/>
              <w:rFonts w:ascii="黑体"/>
              <w:sz w:val="32"/>
              <w:szCs w:val="32"/>
            </w:rPr>
          </w:rPrChange>
        </w:rPr>
        <w:pPrChange w:id="2961" w:author="Bill" w:date="2017-02-20T00:04:00Z">
          <w:pPr>
            <w:spacing w:line="0" w:lineRule="atLeast"/>
          </w:pPr>
        </w:pPrChange>
      </w:pPr>
    </w:p>
    <w:p w:rsidR="00F71054" w:rsidRPr="00B26691" w:rsidDel="0060683C" w:rsidRDefault="00F71054" w:rsidP="00EE29DC">
      <w:pPr>
        <w:spacing w:line="288" w:lineRule="auto"/>
        <w:ind w:firstLineChars="200" w:firstLine="480"/>
        <w:rPr>
          <w:del w:id="2962" w:author="Bill" w:date="2017-02-19T22:26:00Z"/>
          <w:rPrChange w:id="2963" w:author="Bill" w:date="2017-02-19T23:46:00Z">
            <w:rPr>
              <w:del w:id="2964" w:author="Bill" w:date="2017-02-19T22:26:00Z"/>
              <w:rFonts w:ascii="黑体"/>
              <w:sz w:val="32"/>
              <w:szCs w:val="32"/>
            </w:rPr>
          </w:rPrChange>
        </w:rPr>
        <w:pPrChange w:id="2965" w:author="Bill" w:date="2017-02-20T00:04:00Z">
          <w:pPr>
            <w:spacing w:line="0" w:lineRule="atLeast"/>
          </w:pPr>
        </w:pPrChange>
      </w:pPr>
      <w:del w:id="2966" w:author="Bill" w:date="2017-02-19T22:26:00Z">
        <w:r w:rsidRPr="00B26691" w:rsidDel="0060683C">
          <w:rPr>
            <w:rFonts w:hint="eastAsia"/>
            <w:rPrChange w:id="2967" w:author="Bill" w:date="2017-02-19T23:46:00Z">
              <w:rPr>
                <w:rFonts w:ascii="黑体" w:hint="eastAsia"/>
                <w:sz w:val="32"/>
                <w:szCs w:val="32"/>
              </w:rPr>
            </w:rPrChange>
          </w:rPr>
          <w:delText>概要</w:delText>
        </w:r>
      </w:del>
    </w:p>
    <w:p w:rsidR="00F71054" w:rsidRPr="00B26691" w:rsidDel="0060683C" w:rsidRDefault="00F71054" w:rsidP="00EE29DC">
      <w:pPr>
        <w:spacing w:line="288" w:lineRule="auto"/>
        <w:ind w:firstLineChars="200" w:firstLine="480"/>
        <w:rPr>
          <w:del w:id="2968" w:author="Bill" w:date="2017-02-19T22:26:00Z"/>
          <w:rPrChange w:id="2969" w:author="Bill" w:date="2017-02-19T23:46:00Z">
            <w:rPr>
              <w:del w:id="2970" w:author="Bill" w:date="2017-02-19T22:26:00Z"/>
              <w:sz w:val="28"/>
              <w:szCs w:val="28"/>
            </w:rPr>
          </w:rPrChange>
        </w:rPr>
        <w:pPrChange w:id="2971" w:author="Bill" w:date="2017-02-20T00:04:00Z">
          <w:pPr>
            <w:spacing w:line="0" w:lineRule="atLeast"/>
          </w:pPr>
        </w:pPrChange>
      </w:pPr>
      <w:del w:id="2972" w:author="Bill" w:date="2017-02-19T22:26:00Z">
        <w:r w:rsidRPr="00B26691" w:rsidDel="0060683C">
          <w:rPr>
            <w:rPrChange w:id="2973" w:author="Bill" w:date="2017-02-19T23:46:00Z">
              <w:rPr>
                <w:sz w:val="28"/>
                <w:szCs w:val="28"/>
              </w:rPr>
            </w:rPrChange>
          </w:rPr>
          <w:delText>svn list [TARGET[@REV]...]</w:delText>
        </w:r>
      </w:del>
    </w:p>
    <w:p w:rsidR="00F71054" w:rsidRPr="00B26691" w:rsidDel="0060683C" w:rsidRDefault="00F71054" w:rsidP="00EE29DC">
      <w:pPr>
        <w:spacing w:line="288" w:lineRule="auto"/>
        <w:ind w:firstLineChars="200" w:firstLine="480"/>
        <w:rPr>
          <w:del w:id="2974" w:author="Bill" w:date="2017-02-19T22:26:00Z"/>
          <w:rPrChange w:id="2975" w:author="Bill" w:date="2017-02-19T23:46:00Z">
            <w:rPr>
              <w:del w:id="2976" w:author="Bill" w:date="2017-02-19T22:26:00Z"/>
              <w:sz w:val="28"/>
              <w:szCs w:val="28"/>
            </w:rPr>
          </w:rPrChange>
        </w:rPr>
        <w:pPrChange w:id="2977" w:author="Bill" w:date="2017-02-20T00:04:00Z">
          <w:pPr>
            <w:spacing w:line="0" w:lineRule="atLeast"/>
          </w:pPr>
        </w:pPrChange>
      </w:pPr>
    </w:p>
    <w:p w:rsidR="00F71054" w:rsidRPr="00B26691" w:rsidDel="0060683C" w:rsidRDefault="00F71054" w:rsidP="00EE29DC">
      <w:pPr>
        <w:spacing w:line="288" w:lineRule="auto"/>
        <w:ind w:firstLineChars="200" w:firstLine="480"/>
        <w:rPr>
          <w:del w:id="2978" w:author="Bill" w:date="2017-02-19T22:26:00Z"/>
          <w:rPrChange w:id="2979" w:author="Bill" w:date="2017-02-19T23:46:00Z">
            <w:rPr>
              <w:del w:id="2980" w:author="Bill" w:date="2017-02-19T22:26:00Z"/>
              <w:sz w:val="28"/>
              <w:szCs w:val="28"/>
            </w:rPr>
          </w:rPrChange>
        </w:rPr>
        <w:pPrChange w:id="2981" w:author="Bill" w:date="2017-02-20T00:04:00Z">
          <w:pPr>
            <w:spacing w:line="0" w:lineRule="atLeast"/>
          </w:pPr>
        </w:pPrChange>
      </w:pPr>
      <w:del w:id="2982" w:author="Bill" w:date="2017-02-19T22:26:00Z">
        <w:r w:rsidRPr="00B26691" w:rsidDel="0060683C">
          <w:rPr>
            <w:rFonts w:hint="eastAsia"/>
            <w:rPrChange w:id="2983" w:author="Bill" w:date="2017-02-19T23:46:00Z">
              <w:rPr>
                <w:rFonts w:hint="eastAsia"/>
                <w:sz w:val="28"/>
                <w:szCs w:val="28"/>
              </w:rPr>
            </w:rPrChange>
          </w:rPr>
          <w:delText>描述</w:delText>
        </w:r>
      </w:del>
    </w:p>
    <w:p w:rsidR="00F71054" w:rsidRPr="00B26691" w:rsidDel="0060683C" w:rsidRDefault="00F71054" w:rsidP="00EE29DC">
      <w:pPr>
        <w:spacing w:line="288" w:lineRule="auto"/>
        <w:ind w:firstLineChars="200" w:firstLine="480"/>
        <w:rPr>
          <w:del w:id="2984" w:author="Bill" w:date="2017-02-19T22:26:00Z"/>
          <w:rPrChange w:id="2985" w:author="Bill" w:date="2017-02-19T23:46:00Z">
            <w:rPr>
              <w:del w:id="2986" w:author="Bill" w:date="2017-02-19T22:26:00Z"/>
              <w:rFonts w:ascii="Arial" w:hAnsi="Arial" w:cs="Arial"/>
            </w:rPr>
          </w:rPrChange>
        </w:rPr>
        <w:pPrChange w:id="2987" w:author="Bill" w:date="2017-02-20T00:04:00Z">
          <w:pPr>
            <w:spacing w:line="0" w:lineRule="atLeast"/>
          </w:pPr>
        </w:pPrChange>
      </w:pPr>
      <w:del w:id="2988" w:author="Bill" w:date="2017-02-19T22:26:00Z">
        <w:r w:rsidRPr="00B26691" w:rsidDel="0060683C">
          <w:rPr>
            <w:rFonts w:hint="eastAsia"/>
            <w:rPrChange w:id="2989" w:author="Bill" w:date="2017-02-19T23:46:00Z">
              <w:rPr>
                <w:rFonts w:ascii="Arial" w:hAnsi="Arial" w:cs="Arial" w:hint="eastAsia"/>
              </w:rPr>
            </w:rPrChange>
          </w:rPr>
          <w:delText>列出每一个</w:delText>
        </w:r>
        <w:r w:rsidRPr="00B26691" w:rsidDel="0060683C">
          <w:rPr>
            <w:rPrChange w:id="2990" w:author="Bill" w:date="2017-02-19T23:46:00Z">
              <w:rPr>
                <w:rFonts w:ascii="Arial" w:hAnsi="Arial" w:cs="Arial"/>
              </w:rPr>
            </w:rPrChange>
          </w:rPr>
          <w:delText>TARGET</w:delText>
        </w:r>
        <w:r w:rsidRPr="00B26691" w:rsidDel="0060683C">
          <w:rPr>
            <w:rFonts w:hint="eastAsia"/>
            <w:rPrChange w:id="2991" w:author="Bill" w:date="2017-02-19T23:46:00Z">
              <w:rPr>
                <w:rFonts w:ascii="Arial" w:hAnsi="Arial" w:cs="Arial" w:hint="eastAsia"/>
              </w:rPr>
            </w:rPrChange>
          </w:rPr>
          <w:delText>文件和</w:delText>
        </w:r>
        <w:r w:rsidRPr="00B26691" w:rsidDel="0060683C">
          <w:rPr>
            <w:rPrChange w:id="2992" w:author="Bill" w:date="2017-02-19T23:46:00Z">
              <w:rPr>
                <w:rFonts w:ascii="Arial" w:hAnsi="Arial" w:cs="Arial"/>
              </w:rPr>
            </w:rPrChange>
          </w:rPr>
          <w:delText>TARGET</w:delText>
        </w:r>
        <w:r w:rsidRPr="00B26691" w:rsidDel="0060683C">
          <w:rPr>
            <w:rFonts w:hint="eastAsia"/>
            <w:rPrChange w:id="2993" w:author="Bill" w:date="2017-02-19T23:46:00Z">
              <w:rPr>
                <w:rFonts w:ascii="Arial" w:hAnsi="Arial" w:cs="Arial" w:hint="eastAsia"/>
              </w:rPr>
            </w:rPrChange>
          </w:rPr>
          <w:delText>目录的内容，如果</w:delText>
        </w:r>
        <w:r w:rsidRPr="00B26691" w:rsidDel="0060683C">
          <w:rPr>
            <w:rPrChange w:id="2994" w:author="Bill" w:date="2017-02-19T23:46:00Z">
              <w:rPr>
                <w:rFonts w:ascii="Arial" w:hAnsi="Arial" w:cs="Arial"/>
              </w:rPr>
            </w:rPrChange>
          </w:rPr>
          <w:delText>TARGET</w:delText>
        </w:r>
        <w:r w:rsidRPr="00B26691" w:rsidDel="0060683C">
          <w:rPr>
            <w:rFonts w:hint="eastAsia"/>
            <w:rPrChange w:id="2995" w:author="Bill" w:date="2017-02-19T23:46:00Z">
              <w:rPr>
                <w:rFonts w:ascii="Arial" w:hAnsi="Arial" w:cs="Arial" w:hint="eastAsia"/>
              </w:rPr>
            </w:rPrChange>
          </w:rPr>
          <w:delText>是工作拷贝路径，会使用对应的版本库</w:delText>
        </w:r>
        <w:r w:rsidRPr="00B26691" w:rsidDel="0060683C">
          <w:rPr>
            <w:rPrChange w:id="2996" w:author="Bill" w:date="2017-02-19T23:46:00Z">
              <w:rPr>
                <w:rFonts w:ascii="Arial" w:hAnsi="Arial" w:cs="Arial"/>
              </w:rPr>
            </w:rPrChange>
          </w:rPr>
          <w:delText>URL</w:delText>
        </w:r>
        <w:r w:rsidRPr="00B26691" w:rsidDel="0060683C">
          <w:rPr>
            <w:rFonts w:hint="eastAsia"/>
            <w:rPrChange w:id="2997" w:author="Bill" w:date="2017-02-19T23:46:00Z">
              <w:rPr>
                <w:rFonts w:ascii="Arial" w:hAnsi="Arial" w:cs="Arial" w:hint="eastAsia"/>
              </w:rPr>
            </w:rPrChange>
          </w:rPr>
          <w:delText>。</w:delText>
        </w:r>
        <w:r w:rsidRPr="00B26691" w:rsidDel="0060683C">
          <w:rPr>
            <w:rPrChange w:id="2998" w:author="Bill" w:date="2017-02-19T23:46:00Z">
              <w:rPr>
                <w:rFonts w:ascii="Arial" w:hAnsi="Arial" w:cs="Arial"/>
              </w:rPr>
            </w:rPrChange>
          </w:rPr>
          <w:delText xml:space="preserve"> </w:delText>
        </w:r>
      </w:del>
    </w:p>
    <w:p w:rsidR="00F71054" w:rsidRPr="00B26691" w:rsidDel="0060683C" w:rsidRDefault="00F71054" w:rsidP="00EE29DC">
      <w:pPr>
        <w:spacing w:line="288" w:lineRule="auto"/>
        <w:ind w:firstLineChars="200" w:firstLine="480"/>
        <w:rPr>
          <w:del w:id="2999" w:author="Bill" w:date="2017-02-19T22:26:00Z"/>
          <w:rPrChange w:id="3000" w:author="Bill" w:date="2017-02-19T23:46:00Z">
            <w:rPr>
              <w:del w:id="3001" w:author="Bill" w:date="2017-02-19T22:26:00Z"/>
              <w:rFonts w:ascii="Arial" w:hAnsi="Arial" w:cs="Arial"/>
            </w:rPr>
          </w:rPrChange>
        </w:rPr>
        <w:pPrChange w:id="3002" w:author="Bill" w:date="2017-02-20T00:04:00Z">
          <w:pPr>
            <w:spacing w:line="0" w:lineRule="atLeast"/>
          </w:pPr>
        </w:pPrChange>
      </w:pPr>
      <w:del w:id="3003" w:author="Bill" w:date="2017-02-19T22:26:00Z">
        <w:r w:rsidRPr="00B26691" w:rsidDel="0060683C">
          <w:rPr>
            <w:rFonts w:hint="eastAsia"/>
            <w:rPrChange w:id="3004" w:author="Bill" w:date="2017-02-19T23:46:00Z">
              <w:rPr>
                <w:rFonts w:ascii="Arial" w:hAnsi="Arial" w:cs="Arial" w:hint="eastAsia"/>
              </w:rPr>
            </w:rPrChange>
          </w:rPr>
          <w:delText>缺省的</w:delText>
        </w:r>
        <w:r w:rsidRPr="00B26691" w:rsidDel="0060683C">
          <w:rPr>
            <w:rPrChange w:id="3005" w:author="Bill" w:date="2017-02-19T23:46:00Z">
              <w:rPr>
                <w:rFonts w:ascii="Arial" w:hAnsi="Arial" w:cs="Arial"/>
              </w:rPr>
            </w:rPrChange>
          </w:rPr>
          <w:delText>TARGET</w:delText>
        </w:r>
        <w:r w:rsidRPr="00B26691" w:rsidDel="0060683C">
          <w:rPr>
            <w:rFonts w:hint="eastAsia"/>
            <w:rPrChange w:id="3006" w:author="Bill" w:date="2017-02-19T23:46:00Z">
              <w:rPr>
                <w:rFonts w:ascii="Arial" w:hAnsi="Arial" w:cs="Arial" w:hint="eastAsia"/>
              </w:rPr>
            </w:rPrChange>
          </w:rPr>
          <w:delText>是“</w:delText>
        </w:r>
        <w:r w:rsidRPr="00B26691" w:rsidDel="0060683C">
          <w:rPr>
            <w:rPrChange w:id="3007" w:author="Bill" w:date="2017-02-19T23:46:00Z">
              <w:rPr>
                <w:rFonts w:ascii="Arial" w:hAnsi="Arial" w:cs="Arial"/>
              </w:rPr>
            </w:rPrChange>
          </w:rPr>
          <w:delText>.</w:delText>
        </w:r>
        <w:r w:rsidRPr="00B26691" w:rsidDel="0060683C">
          <w:rPr>
            <w:rFonts w:hint="eastAsia"/>
            <w:rPrChange w:id="3008" w:author="Bill" w:date="2017-02-19T23:46:00Z">
              <w:rPr>
                <w:rFonts w:ascii="Arial" w:hAnsi="Arial" w:cs="Arial" w:hint="eastAsia"/>
              </w:rPr>
            </w:rPrChange>
          </w:rPr>
          <w:delText>”，意味着当前工作拷贝的版本库</w:delText>
        </w:r>
        <w:r w:rsidRPr="00B26691" w:rsidDel="0060683C">
          <w:rPr>
            <w:rPrChange w:id="3009" w:author="Bill" w:date="2017-02-19T23:46:00Z">
              <w:rPr>
                <w:rFonts w:ascii="Arial" w:hAnsi="Arial" w:cs="Arial"/>
              </w:rPr>
            </w:rPrChange>
          </w:rPr>
          <w:delText>URL</w:delText>
        </w:r>
        <w:r w:rsidRPr="00B26691" w:rsidDel="0060683C">
          <w:rPr>
            <w:rFonts w:hint="eastAsia"/>
            <w:rPrChange w:id="3010" w:author="Bill" w:date="2017-02-19T23:46:00Z">
              <w:rPr>
                <w:rFonts w:ascii="Arial" w:hAnsi="Arial" w:cs="Arial" w:hint="eastAsia"/>
              </w:rPr>
            </w:rPrChange>
          </w:rPr>
          <w:delText>。</w:delText>
        </w:r>
      </w:del>
    </w:p>
    <w:p w:rsidR="00F71054" w:rsidRPr="00B26691" w:rsidDel="0060683C" w:rsidRDefault="00F71054" w:rsidP="00EE29DC">
      <w:pPr>
        <w:spacing w:line="288" w:lineRule="auto"/>
        <w:ind w:firstLineChars="200" w:firstLine="480"/>
        <w:rPr>
          <w:del w:id="3011" w:author="Bill" w:date="2017-02-19T22:26:00Z"/>
          <w:rPrChange w:id="3012" w:author="Bill" w:date="2017-02-19T23:46:00Z">
            <w:rPr>
              <w:del w:id="3013" w:author="Bill" w:date="2017-02-19T22:26:00Z"/>
              <w:sz w:val="28"/>
              <w:szCs w:val="28"/>
            </w:rPr>
          </w:rPrChange>
        </w:rPr>
        <w:pPrChange w:id="3014" w:author="Bill" w:date="2017-02-20T00:04:00Z">
          <w:pPr>
            <w:spacing w:line="0" w:lineRule="atLeast"/>
          </w:pPr>
        </w:pPrChange>
      </w:pPr>
    </w:p>
    <w:p w:rsidR="00F71054" w:rsidRPr="00B26691" w:rsidDel="0060683C" w:rsidRDefault="00F71054" w:rsidP="00EE29DC">
      <w:pPr>
        <w:spacing w:line="288" w:lineRule="auto"/>
        <w:ind w:firstLineChars="200" w:firstLine="480"/>
        <w:rPr>
          <w:del w:id="3015" w:author="Bill" w:date="2017-02-19T22:26:00Z"/>
          <w:rPrChange w:id="3016" w:author="Bill" w:date="2017-02-19T23:46:00Z">
            <w:rPr>
              <w:del w:id="3017" w:author="Bill" w:date="2017-02-19T22:26:00Z"/>
              <w:rFonts w:ascii="黑体"/>
              <w:sz w:val="32"/>
              <w:szCs w:val="32"/>
            </w:rPr>
          </w:rPrChange>
        </w:rPr>
        <w:pPrChange w:id="3018" w:author="Bill" w:date="2017-02-20T00:04:00Z">
          <w:pPr>
            <w:spacing w:line="0" w:lineRule="atLeast"/>
          </w:pPr>
        </w:pPrChange>
      </w:pPr>
      <w:del w:id="3019" w:author="Bill" w:date="2017-02-19T22:26:00Z">
        <w:r w:rsidRPr="00B26691" w:rsidDel="0060683C">
          <w:rPr>
            <w:rFonts w:hint="eastAsia"/>
            <w:rPrChange w:id="3020" w:author="Bill" w:date="2017-02-19T23:46:00Z">
              <w:rPr>
                <w:rFonts w:ascii="黑体" w:hint="eastAsia"/>
                <w:sz w:val="32"/>
                <w:szCs w:val="32"/>
              </w:rPr>
            </w:rPrChange>
          </w:rPr>
          <w:delText>改变</w:delText>
        </w:r>
      </w:del>
    </w:p>
    <w:p w:rsidR="00F71054" w:rsidRPr="00B26691" w:rsidDel="0060683C" w:rsidRDefault="00F71054" w:rsidP="00EE29DC">
      <w:pPr>
        <w:spacing w:line="288" w:lineRule="auto"/>
        <w:ind w:firstLineChars="200" w:firstLine="480"/>
        <w:rPr>
          <w:del w:id="3021" w:author="Bill" w:date="2017-02-19T22:26:00Z"/>
          <w:rPrChange w:id="3022" w:author="Bill" w:date="2017-02-19T23:46:00Z">
            <w:rPr>
              <w:del w:id="3023" w:author="Bill" w:date="2017-02-19T22:26:00Z"/>
              <w:sz w:val="28"/>
              <w:szCs w:val="28"/>
            </w:rPr>
          </w:rPrChange>
        </w:rPr>
        <w:pPrChange w:id="3024" w:author="Bill" w:date="2017-02-20T00:04:00Z">
          <w:pPr/>
        </w:pPrChange>
      </w:pPr>
      <w:del w:id="3025" w:author="Bill" w:date="2017-02-19T22:26:00Z">
        <w:r w:rsidRPr="00B26691" w:rsidDel="0060683C">
          <w:rPr>
            <w:rFonts w:hint="eastAsia"/>
            <w:rPrChange w:id="3026" w:author="Bill" w:date="2017-02-19T23:46:00Z">
              <w:rPr>
                <w:rFonts w:hint="eastAsia"/>
                <w:sz w:val="28"/>
                <w:szCs w:val="28"/>
              </w:rPr>
            </w:rPrChange>
          </w:rPr>
          <w:delText>无</w:delText>
        </w:r>
      </w:del>
    </w:p>
    <w:p w:rsidR="00F71054" w:rsidRPr="007525AE" w:rsidDel="0060683C" w:rsidRDefault="00F71054" w:rsidP="00EE29DC">
      <w:pPr>
        <w:spacing w:line="288" w:lineRule="auto"/>
        <w:ind w:firstLineChars="200" w:firstLine="480"/>
        <w:rPr>
          <w:del w:id="3027" w:author="Bill" w:date="2017-02-19T22:26:00Z"/>
        </w:rPr>
        <w:pPrChange w:id="3028" w:author="Bill" w:date="2017-02-20T00:04:00Z">
          <w:pPr>
            <w:spacing w:line="20" w:lineRule="atLeast"/>
          </w:pPr>
        </w:pPrChange>
      </w:pPr>
    </w:p>
    <w:p w:rsidR="00F71054" w:rsidRPr="00B26691" w:rsidDel="0060683C" w:rsidRDefault="00F71054" w:rsidP="00EE29DC">
      <w:pPr>
        <w:spacing w:line="288" w:lineRule="auto"/>
        <w:ind w:firstLineChars="200" w:firstLine="480"/>
        <w:rPr>
          <w:del w:id="3029" w:author="Bill" w:date="2017-02-19T22:26:00Z"/>
          <w:rPrChange w:id="3030" w:author="Bill" w:date="2017-02-19T23:46:00Z">
            <w:rPr>
              <w:del w:id="3031" w:author="Bill" w:date="2017-02-19T22:26:00Z"/>
              <w:rFonts w:ascii="黑体"/>
              <w:sz w:val="32"/>
              <w:szCs w:val="32"/>
            </w:rPr>
          </w:rPrChange>
        </w:rPr>
        <w:pPrChange w:id="3032" w:author="Bill" w:date="2017-02-20T00:04:00Z">
          <w:pPr>
            <w:spacing w:line="0" w:lineRule="atLeast"/>
          </w:pPr>
        </w:pPrChange>
      </w:pPr>
      <w:del w:id="3033" w:author="Bill" w:date="2017-02-19T22:26:00Z">
        <w:r w:rsidRPr="00B26691" w:rsidDel="0060683C">
          <w:rPr>
            <w:rFonts w:hint="eastAsia"/>
            <w:rPrChange w:id="3034" w:author="Bill" w:date="2017-02-19T23:46:00Z">
              <w:rPr>
                <w:rFonts w:ascii="黑体" w:hint="eastAsia"/>
                <w:sz w:val="32"/>
                <w:szCs w:val="32"/>
              </w:rPr>
            </w:rPrChange>
          </w:rPr>
          <w:delText>选项：</w:delText>
        </w:r>
      </w:del>
    </w:p>
    <w:p w:rsidR="00F71054" w:rsidRPr="00B26691" w:rsidDel="0060683C" w:rsidRDefault="00F71054" w:rsidP="00EE29DC">
      <w:pPr>
        <w:spacing w:line="288" w:lineRule="auto"/>
        <w:ind w:firstLineChars="200" w:firstLine="480"/>
        <w:rPr>
          <w:del w:id="3035" w:author="Bill" w:date="2017-02-19T22:26:00Z"/>
          <w:rPrChange w:id="3036" w:author="Bill" w:date="2017-02-19T23:46:00Z">
            <w:rPr>
              <w:del w:id="3037" w:author="Bill" w:date="2017-02-19T22:26:00Z"/>
              <w:sz w:val="28"/>
              <w:szCs w:val="28"/>
            </w:rPr>
          </w:rPrChange>
        </w:rPr>
        <w:pPrChange w:id="3038" w:author="Bill" w:date="2017-02-20T00:04:00Z">
          <w:pPr>
            <w:spacing w:line="0" w:lineRule="atLeast"/>
          </w:pPr>
        </w:pPrChange>
      </w:pPr>
      <w:del w:id="3039" w:author="Bill" w:date="2017-02-19T22:26:00Z">
        <w:r w:rsidRPr="00B26691" w:rsidDel="0060683C">
          <w:rPr>
            <w:rPrChange w:id="3040" w:author="Bill" w:date="2017-02-19T23:46:00Z">
              <w:rPr>
                <w:sz w:val="28"/>
                <w:szCs w:val="28"/>
              </w:rPr>
            </w:rPrChange>
          </w:rPr>
          <w:delText>--revision (-r) REV</w:delText>
        </w:r>
      </w:del>
    </w:p>
    <w:p w:rsidR="00F71054" w:rsidRPr="00B26691" w:rsidDel="0060683C" w:rsidRDefault="00F71054" w:rsidP="00EE29DC">
      <w:pPr>
        <w:spacing w:line="288" w:lineRule="auto"/>
        <w:ind w:firstLineChars="200" w:firstLine="480"/>
        <w:rPr>
          <w:del w:id="3041" w:author="Bill" w:date="2017-02-19T22:26:00Z"/>
          <w:rPrChange w:id="3042" w:author="Bill" w:date="2017-02-19T23:46:00Z">
            <w:rPr>
              <w:del w:id="3043" w:author="Bill" w:date="2017-02-19T22:26:00Z"/>
              <w:sz w:val="28"/>
              <w:szCs w:val="28"/>
            </w:rPr>
          </w:rPrChange>
        </w:rPr>
        <w:pPrChange w:id="3044" w:author="Bill" w:date="2017-02-20T00:04:00Z">
          <w:pPr>
            <w:spacing w:line="0" w:lineRule="atLeast"/>
          </w:pPr>
        </w:pPrChange>
      </w:pPr>
      <w:del w:id="3045" w:author="Bill" w:date="2017-02-19T22:26:00Z">
        <w:r w:rsidRPr="00B26691" w:rsidDel="0060683C">
          <w:rPr>
            <w:rPrChange w:id="3046" w:author="Bill" w:date="2017-02-19T23:46:00Z">
              <w:rPr>
                <w:sz w:val="28"/>
                <w:szCs w:val="28"/>
              </w:rPr>
            </w:rPrChange>
          </w:rPr>
          <w:delText>--verbose (-v)</w:delText>
        </w:r>
      </w:del>
    </w:p>
    <w:p w:rsidR="00F71054" w:rsidRPr="00B26691" w:rsidDel="0060683C" w:rsidRDefault="00F71054" w:rsidP="00EE29DC">
      <w:pPr>
        <w:spacing w:line="288" w:lineRule="auto"/>
        <w:ind w:firstLineChars="200" w:firstLine="480"/>
        <w:rPr>
          <w:del w:id="3047" w:author="Bill" w:date="2017-02-19T22:26:00Z"/>
          <w:rPrChange w:id="3048" w:author="Bill" w:date="2017-02-19T23:46:00Z">
            <w:rPr>
              <w:del w:id="3049" w:author="Bill" w:date="2017-02-19T22:26:00Z"/>
              <w:sz w:val="28"/>
              <w:szCs w:val="28"/>
            </w:rPr>
          </w:rPrChange>
        </w:rPr>
        <w:pPrChange w:id="3050" w:author="Bill" w:date="2017-02-20T00:04:00Z">
          <w:pPr>
            <w:spacing w:line="0" w:lineRule="atLeast"/>
          </w:pPr>
        </w:pPrChange>
      </w:pPr>
      <w:del w:id="3051" w:author="Bill" w:date="2017-02-19T22:26:00Z">
        <w:r w:rsidRPr="00B26691" w:rsidDel="0060683C">
          <w:rPr>
            <w:rPrChange w:id="3052" w:author="Bill" w:date="2017-02-19T23:46:00Z">
              <w:rPr>
                <w:sz w:val="28"/>
                <w:szCs w:val="28"/>
              </w:rPr>
            </w:rPrChange>
          </w:rPr>
          <w:delText>--recursive (-R)</w:delText>
        </w:r>
      </w:del>
    </w:p>
    <w:p w:rsidR="00F71054" w:rsidRPr="00B26691" w:rsidDel="0060683C" w:rsidRDefault="00F71054" w:rsidP="00EE29DC">
      <w:pPr>
        <w:spacing w:line="288" w:lineRule="auto"/>
        <w:ind w:firstLineChars="200" w:firstLine="480"/>
        <w:rPr>
          <w:del w:id="3053" w:author="Bill" w:date="2017-02-19T22:26:00Z"/>
          <w:rPrChange w:id="3054" w:author="Bill" w:date="2017-02-19T23:46:00Z">
            <w:rPr>
              <w:del w:id="3055" w:author="Bill" w:date="2017-02-19T22:26:00Z"/>
              <w:sz w:val="28"/>
              <w:szCs w:val="28"/>
            </w:rPr>
          </w:rPrChange>
        </w:rPr>
        <w:pPrChange w:id="3056" w:author="Bill" w:date="2017-02-20T00:04:00Z">
          <w:pPr>
            <w:spacing w:line="0" w:lineRule="atLeast"/>
          </w:pPr>
        </w:pPrChange>
      </w:pPr>
      <w:del w:id="3057" w:author="Bill" w:date="2017-02-19T22:26:00Z">
        <w:r w:rsidRPr="00B26691" w:rsidDel="0060683C">
          <w:rPr>
            <w:rPrChange w:id="3058" w:author="Bill" w:date="2017-02-19T23:46:00Z">
              <w:rPr>
                <w:sz w:val="28"/>
                <w:szCs w:val="28"/>
              </w:rPr>
            </w:rPrChange>
          </w:rPr>
          <w:delText>--incremental</w:delText>
        </w:r>
      </w:del>
    </w:p>
    <w:p w:rsidR="00F71054" w:rsidRPr="00B26691" w:rsidDel="0060683C" w:rsidRDefault="00F71054" w:rsidP="00EE29DC">
      <w:pPr>
        <w:spacing w:line="288" w:lineRule="auto"/>
        <w:ind w:firstLineChars="200" w:firstLine="480"/>
        <w:rPr>
          <w:del w:id="3059" w:author="Bill" w:date="2017-02-19T22:26:00Z"/>
          <w:rPrChange w:id="3060" w:author="Bill" w:date="2017-02-19T23:46:00Z">
            <w:rPr>
              <w:del w:id="3061" w:author="Bill" w:date="2017-02-19T22:26:00Z"/>
              <w:sz w:val="28"/>
              <w:szCs w:val="28"/>
            </w:rPr>
          </w:rPrChange>
        </w:rPr>
        <w:pPrChange w:id="3062" w:author="Bill" w:date="2017-02-20T00:04:00Z">
          <w:pPr>
            <w:spacing w:line="0" w:lineRule="atLeast"/>
          </w:pPr>
        </w:pPrChange>
      </w:pPr>
      <w:del w:id="3063" w:author="Bill" w:date="2017-02-19T22:26:00Z">
        <w:r w:rsidRPr="00B26691" w:rsidDel="0060683C">
          <w:rPr>
            <w:rPrChange w:id="3064" w:author="Bill" w:date="2017-02-19T23:46:00Z">
              <w:rPr>
                <w:sz w:val="28"/>
                <w:szCs w:val="28"/>
              </w:rPr>
            </w:rPrChange>
          </w:rPr>
          <w:delText>--xml</w:delText>
        </w:r>
      </w:del>
    </w:p>
    <w:p w:rsidR="00F71054" w:rsidRPr="00B26691" w:rsidDel="0060683C" w:rsidRDefault="00F71054" w:rsidP="00EE29DC">
      <w:pPr>
        <w:spacing w:line="288" w:lineRule="auto"/>
        <w:ind w:firstLineChars="200" w:firstLine="480"/>
        <w:rPr>
          <w:del w:id="3065" w:author="Bill" w:date="2017-02-19T22:26:00Z"/>
          <w:rPrChange w:id="3066" w:author="Bill" w:date="2017-02-19T23:46:00Z">
            <w:rPr>
              <w:del w:id="3067" w:author="Bill" w:date="2017-02-19T22:26:00Z"/>
              <w:sz w:val="28"/>
              <w:szCs w:val="28"/>
            </w:rPr>
          </w:rPrChange>
        </w:rPr>
        <w:pPrChange w:id="3068" w:author="Bill" w:date="2017-02-20T00:04:00Z">
          <w:pPr>
            <w:spacing w:line="0" w:lineRule="atLeast"/>
          </w:pPr>
        </w:pPrChange>
      </w:pPr>
      <w:del w:id="3069" w:author="Bill" w:date="2017-02-19T22:26:00Z">
        <w:r w:rsidRPr="00B26691" w:rsidDel="0060683C">
          <w:rPr>
            <w:rPrChange w:id="3070" w:author="Bill" w:date="2017-02-19T23:46:00Z">
              <w:rPr>
                <w:sz w:val="28"/>
                <w:szCs w:val="28"/>
              </w:rPr>
            </w:rPrChange>
          </w:rPr>
          <w:delText>--username USER</w:delText>
        </w:r>
      </w:del>
    </w:p>
    <w:p w:rsidR="00F71054" w:rsidRPr="00B26691" w:rsidDel="0060683C" w:rsidRDefault="00F71054" w:rsidP="00EE29DC">
      <w:pPr>
        <w:spacing w:line="288" w:lineRule="auto"/>
        <w:ind w:firstLineChars="200" w:firstLine="480"/>
        <w:rPr>
          <w:del w:id="3071" w:author="Bill" w:date="2017-02-19T22:26:00Z"/>
          <w:rPrChange w:id="3072" w:author="Bill" w:date="2017-02-19T23:46:00Z">
            <w:rPr>
              <w:del w:id="3073" w:author="Bill" w:date="2017-02-19T22:26:00Z"/>
              <w:sz w:val="28"/>
              <w:szCs w:val="28"/>
            </w:rPr>
          </w:rPrChange>
        </w:rPr>
        <w:pPrChange w:id="3074" w:author="Bill" w:date="2017-02-20T00:04:00Z">
          <w:pPr>
            <w:spacing w:line="0" w:lineRule="atLeast"/>
          </w:pPr>
        </w:pPrChange>
      </w:pPr>
      <w:del w:id="3075" w:author="Bill" w:date="2017-02-19T22:26:00Z">
        <w:r w:rsidRPr="00B26691" w:rsidDel="0060683C">
          <w:rPr>
            <w:rPrChange w:id="3076" w:author="Bill" w:date="2017-02-19T23:46:00Z">
              <w:rPr>
                <w:sz w:val="28"/>
                <w:szCs w:val="28"/>
              </w:rPr>
            </w:rPrChange>
          </w:rPr>
          <w:delText>--password PASS</w:delText>
        </w:r>
      </w:del>
    </w:p>
    <w:p w:rsidR="00F71054" w:rsidRPr="00B26691" w:rsidDel="0060683C" w:rsidRDefault="00F71054" w:rsidP="00EE29DC">
      <w:pPr>
        <w:spacing w:line="288" w:lineRule="auto"/>
        <w:ind w:firstLineChars="200" w:firstLine="480"/>
        <w:rPr>
          <w:del w:id="3077" w:author="Bill" w:date="2017-02-19T22:26:00Z"/>
          <w:rPrChange w:id="3078" w:author="Bill" w:date="2017-02-19T23:46:00Z">
            <w:rPr>
              <w:del w:id="3079" w:author="Bill" w:date="2017-02-19T22:26:00Z"/>
              <w:sz w:val="28"/>
              <w:szCs w:val="28"/>
            </w:rPr>
          </w:rPrChange>
        </w:rPr>
        <w:pPrChange w:id="3080" w:author="Bill" w:date="2017-02-20T00:04:00Z">
          <w:pPr>
            <w:spacing w:line="0" w:lineRule="atLeast"/>
          </w:pPr>
        </w:pPrChange>
      </w:pPr>
      <w:del w:id="3081" w:author="Bill" w:date="2017-02-19T22:26:00Z">
        <w:r w:rsidRPr="00B26691" w:rsidDel="0060683C">
          <w:rPr>
            <w:rPrChange w:id="3082" w:author="Bill" w:date="2017-02-19T23:46:00Z">
              <w:rPr>
                <w:sz w:val="28"/>
                <w:szCs w:val="28"/>
              </w:rPr>
            </w:rPrChange>
          </w:rPr>
          <w:delText>--no-auth-cache</w:delText>
        </w:r>
      </w:del>
    </w:p>
    <w:p w:rsidR="00F71054" w:rsidRPr="00B26691" w:rsidDel="0060683C" w:rsidRDefault="00F71054" w:rsidP="00EE29DC">
      <w:pPr>
        <w:spacing w:line="288" w:lineRule="auto"/>
        <w:ind w:firstLineChars="200" w:firstLine="480"/>
        <w:rPr>
          <w:del w:id="3083" w:author="Bill" w:date="2017-02-19T22:26:00Z"/>
          <w:rPrChange w:id="3084" w:author="Bill" w:date="2017-02-19T23:46:00Z">
            <w:rPr>
              <w:del w:id="3085" w:author="Bill" w:date="2017-02-19T22:26:00Z"/>
              <w:sz w:val="28"/>
              <w:szCs w:val="28"/>
            </w:rPr>
          </w:rPrChange>
        </w:rPr>
        <w:pPrChange w:id="3086" w:author="Bill" w:date="2017-02-20T00:04:00Z">
          <w:pPr>
            <w:spacing w:line="0" w:lineRule="atLeast"/>
          </w:pPr>
        </w:pPrChange>
      </w:pPr>
      <w:del w:id="3087" w:author="Bill" w:date="2017-02-19T22:26:00Z">
        <w:r w:rsidRPr="00B26691" w:rsidDel="0060683C">
          <w:rPr>
            <w:rPrChange w:id="3088" w:author="Bill" w:date="2017-02-19T23:46:00Z">
              <w:rPr>
                <w:sz w:val="28"/>
                <w:szCs w:val="28"/>
              </w:rPr>
            </w:rPrChange>
          </w:rPr>
          <w:delText>--non-interactive</w:delText>
        </w:r>
      </w:del>
    </w:p>
    <w:p w:rsidR="00F71054" w:rsidRPr="00B26691" w:rsidDel="0060683C" w:rsidRDefault="00F71054" w:rsidP="00EE29DC">
      <w:pPr>
        <w:spacing w:line="288" w:lineRule="auto"/>
        <w:ind w:firstLineChars="200" w:firstLine="480"/>
        <w:rPr>
          <w:del w:id="3089" w:author="Bill" w:date="2017-02-19T22:26:00Z"/>
          <w:rPrChange w:id="3090" w:author="Bill" w:date="2017-02-19T23:46:00Z">
            <w:rPr>
              <w:del w:id="3091" w:author="Bill" w:date="2017-02-19T22:26:00Z"/>
              <w:sz w:val="28"/>
              <w:szCs w:val="28"/>
            </w:rPr>
          </w:rPrChange>
        </w:rPr>
        <w:pPrChange w:id="3092" w:author="Bill" w:date="2017-02-20T00:04:00Z">
          <w:pPr>
            <w:spacing w:line="0" w:lineRule="atLeast"/>
          </w:pPr>
        </w:pPrChange>
      </w:pPr>
      <w:del w:id="3093" w:author="Bill" w:date="2017-02-19T22:26:00Z">
        <w:r w:rsidRPr="00B26691" w:rsidDel="0060683C">
          <w:rPr>
            <w:rPrChange w:id="3094" w:author="Bill" w:date="2017-02-19T23:46:00Z">
              <w:rPr>
                <w:sz w:val="28"/>
                <w:szCs w:val="28"/>
              </w:rPr>
            </w:rPrChange>
          </w:rPr>
          <w:delText>--config-dir DIR</w:delText>
        </w:r>
      </w:del>
    </w:p>
    <w:p w:rsidR="00F71054" w:rsidRPr="00B11467" w:rsidDel="0060683C" w:rsidRDefault="00F71054" w:rsidP="00EE29DC">
      <w:pPr>
        <w:spacing w:line="288" w:lineRule="auto"/>
        <w:ind w:firstLineChars="200" w:firstLine="480"/>
        <w:rPr>
          <w:del w:id="3095" w:author="Bill" w:date="2017-02-19T22:26:00Z"/>
        </w:rPr>
        <w:pPrChange w:id="3096" w:author="Bill" w:date="2017-02-20T00:04:00Z">
          <w:pPr>
            <w:spacing w:line="0" w:lineRule="atLeast"/>
          </w:pPr>
        </w:pPrChange>
      </w:pPr>
    </w:p>
    <w:p w:rsidR="00F71054" w:rsidRPr="00B26691" w:rsidDel="0060683C" w:rsidRDefault="00F71054" w:rsidP="00EE29DC">
      <w:pPr>
        <w:spacing w:line="288" w:lineRule="auto"/>
        <w:ind w:firstLineChars="200" w:firstLine="480"/>
        <w:rPr>
          <w:del w:id="3097" w:author="Bill" w:date="2017-02-19T22:26:00Z"/>
          <w:rPrChange w:id="3098" w:author="Bill" w:date="2017-02-19T23:46:00Z">
            <w:rPr>
              <w:del w:id="3099" w:author="Bill" w:date="2017-02-19T22:26:00Z"/>
              <w:rFonts w:ascii="黑体"/>
              <w:sz w:val="32"/>
              <w:szCs w:val="32"/>
            </w:rPr>
          </w:rPrChange>
        </w:rPr>
        <w:pPrChange w:id="3100" w:author="Bill" w:date="2017-02-20T00:04:00Z">
          <w:pPr>
            <w:spacing w:line="0" w:lineRule="atLeast"/>
          </w:pPr>
        </w:pPrChange>
      </w:pPr>
      <w:del w:id="3101" w:author="Bill" w:date="2017-02-19T22:26:00Z">
        <w:r w:rsidRPr="00B26691" w:rsidDel="0060683C">
          <w:rPr>
            <w:rFonts w:hint="eastAsia"/>
            <w:rPrChange w:id="3102" w:author="Bill" w:date="2017-02-19T23:46:00Z">
              <w:rPr>
                <w:rFonts w:ascii="黑体" w:hint="eastAsia"/>
                <w:sz w:val="32"/>
                <w:szCs w:val="32"/>
              </w:rPr>
            </w:rPrChange>
          </w:rPr>
          <w:delText>用途：</w:delText>
        </w:r>
      </w:del>
    </w:p>
    <w:p w:rsidR="00F71054" w:rsidRPr="00B26691" w:rsidDel="0060683C" w:rsidRDefault="00F71054" w:rsidP="00EE29DC">
      <w:pPr>
        <w:spacing w:line="288" w:lineRule="auto"/>
        <w:ind w:firstLineChars="200" w:firstLine="480"/>
        <w:rPr>
          <w:del w:id="3103" w:author="Bill" w:date="2017-02-19T22:26:00Z"/>
          <w:rPrChange w:id="3104" w:author="Bill" w:date="2017-02-19T23:46:00Z">
            <w:rPr>
              <w:del w:id="3105" w:author="Bill" w:date="2017-02-19T22:26:00Z"/>
              <w:sz w:val="28"/>
              <w:szCs w:val="28"/>
            </w:rPr>
          </w:rPrChange>
        </w:rPr>
        <w:pPrChange w:id="3106" w:author="Bill" w:date="2017-02-20T00:04:00Z">
          <w:pPr>
            <w:spacing w:line="0" w:lineRule="atLeast"/>
          </w:pPr>
        </w:pPrChange>
      </w:pPr>
      <w:del w:id="3107" w:author="Bill" w:date="2017-02-19T22:26:00Z">
        <w:r w:rsidRPr="00B26691" w:rsidDel="0060683C">
          <w:rPr>
            <w:rFonts w:hint="eastAsia"/>
            <w:rPrChange w:id="3108" w:author="Bill" w:date="2017-02-19T23:46:00Z">
              <w:rPr>
                <w:rFonts w:hint="eastAsia"/>
                <w:sz w:val="28"/>
                <w:szCs w:val="28"/>
              </w:rPr>
            </w:rPrChange>
          </w:rPr>
          <w:delText>查看版本库中的文件列表</w:delText>
        </w:r>
      </w:del>
    </w:p>
    <w:p w:rsidR="00F71054" w:rsidRPr="007525AE" w:rsidDel="0060683C" w:rsidRDefault="00F71054" w:rsidP="00EE29DC">
      <w:pPr>
        <w:spacing w:line="288" w:lineRule="auto"/>
        <w:ind w:firstLineChars="200" w:firstLine="480"/>
        <w:rPr>
          <w:del w:id="3109" w:author="Bill" w:date="2017-02-19T22:26:00Z"/>
        </w:rPr>
        <w:pPrChange w:id="3110" w:author="Bill" w:date="2017-02-20T00:04:00Z">
          <w:pPr>
            <w:spacing w:line="20" w:lineRule="atLeast"/>
          </w:pPr>
        </w:pPrChange>
      </w:pPr>
    </w:p>
    <w:p w:rsidR="00F71054" w:rsidRPr="00B26691" w:rsidDel="0060683C" w:rsidRDefault="00F71054" w:rsidP="00EE29DC">
      <w:pPr>
        <w:spacing w:line="288" w:lineRule="auto"/>
        <w:ind w:firstLineChars="200" w:firstLine="480"/>
        <w:rPr>
          <w:del w:id="3111" w:author="Bill" w:date="2017-02-19T22:26:00Z"/>
          <w:rPrChange w:id="3112" w:author="Bill" w:date="2017-02-19T23:46:00Z">
            <w:rPr>
              <w:del w:id="3113" w:author="Bill" w:date="2017-02-19T22:26:00Z"/>
              <w:rFonts w:ascii="黑体"/>
              <w:sz w:val="32"/>
              <w:szCs w:val="32"/>
            </w:rPr>
          </w:rPrChange>
        </w:rPr>
        <w:pPrChange w:id="3114" w:author="Bill" w:date="2017-02-20T00:04:00Z">
          <w:pPr>
            <w:spacing w:line="0" w:lineRule="atLeast"/>
          </w:pPr>
        </w:pPrChange>
      </w:pPr>
      <w:del w:id="3115" w:author="Bill" w:date="2017-02-19T22:26:00Z">
        <w:r w:rsidRPr="00B26691" w:rsidDel="0060683C">
          <w:rPr>
            <w:rFonts w:hint="eastAsia"/>
            <w:rPrChange w:id="3116" w:author="Bill" w:date="2017-02-19T23:46:00Z">
              <w:rPr>
                <w:rFonts w:ascii="黑体" w:hint="eastAsia"/>
                <w:sz w:val="32"/>
                <w:szCs w:val="32"/>
              </w:rPr>
            </w:rPrChange>
          </w:rPr>
          <w:delText>例子：</w:delText>
        </w:r>
      </w:del>
    </w:p>
    <w:p w:rsidR="00F71054" w:rsidRPr="00F71054" w:rsidDel="0060683C" w:rsidRDefault="00F71054" w:rsidP="00EE29DC">
      <w:pPr>
        <w:spacing w:line="288" w:lineRule="auto"/>
        <w:ind w:firstLineChars="200" w:firstLine="480"/>
        <w:rPr>
          <w:del w:id="3117" w:author="Bill" w:date="2017-02-19T22:26:00Z"/>
        </w:rPr>
        <w:pPrChange w:id="3118" w:author="Bill" w:date="2017-02-20T00:04:00Z">
          <w:pPr/>
        </w:pPrChange>
      </w:pPr>
      <w:del w:id="3119" w:author="Bill" w:date="2017-02-19T22:26:00Z">
        <w:r w:rsidRPr="00F71054" w:rsidDel="0060683C">
          <w:rPr>
            <w:rFonts w:hint="eastAsia"/>
          </w:rPr>
          <w:delText>如果你希望在没有下载工作拷贝时察看版本库有哪些文件，</w:delText>
        </w:r>
        <w:r w:rsidRPr="00F71054" w:rsidDel="0060683C">
          <w:rPr>
            <w:rFonts w:hint="eastAsia"/>
          </w:rPr>
          <w:delText>svn list</w:delText>
        </w:r>
        <w:r w:rsidRPr="00F71054" w:rsidDel="0060683C">
          <w:rPr>
            <w:rFonts w:hint="eastAsia"/>
          </w:rPr>
          <w:delText>会非常有用：</w:delText>
        </w:r>
      </w:del>
    </w:p>
    <w:p w:rsidR="00F71054" w:rsidDel="0060683C" w:rsidRDefault="00F71054" w:rsidP="00EE29DC">
      <w:pPr>
        <w:spacing w:line="288" w:lineRule="auto"/>
        <w:ind w:firstLineChars="200" w:firstLine="480"/>
        <w:rPr>
          <w:del w:id="3120" w:author="Bill" w:date="2017-02-19T22:26:00Z"/>
        </w:rPr>
        <w:pPrChange w:id="3121" w:author="Bill" w:date="2017-02-20T00:04:00Z">
          <w:pPr/>
        </w:pPrChange>
      </w:pPr>
      <w:del w:id="3122" w:author="Bill" w:date="2017-02-19T22:26:00Z">
        <w:r w:rsidDel="0060683C">
          <w:delText>$ svn list svn://192.168.1.29/apsbat/trunk</w:delText>
        </w:r>
      </w:del>
    </w:p>
    <w:p w:rsidR="00F71054" w:rsidDel="0060683C" w:rsidRDefault="00F71054" w:rsidP="00EE29DC">
      <w:pPr>
        <w:spacing w:line="288" w:lineRule="auto"/>
        <w:ind w:firstLineChars="200" w:firstLine="480"/>
        <w:rPr>
          <w:del w:id="3123" w:author="Bill" w:date="2017-02-19T22:26:00Z"/>
        </w:rPr>
        <w:pPrChange w:id="3124" w:author="Bill" w:date="2017-02-20T00:04:00Z">
          <w:pPr/>
        </w:pPrChange>
      </w:pPr>
      <w:del w:id="3125" w:author="Bill" w:date="2017-02-19T22:26:00Z">
        <w:r w:rsidDel="0060683C">
          <w:delText>README.txt</w:delText>
        </w:r>
      </w:del>
    </w:p>
    <w:p w:rsidR="00F71054" w:rsidDel="0060683C" w:rsidRDefault="00F71054" w:rsidP="00EE29DC">
      <w:pPr>
        <w:spacing w:line="288" w:lineRule="auto"/>
        <w:ind w:firstLineChars="200" w:firstLine="480"/>
        <w:rPr>
          <w:del w:id="3126" w:author="Bill" w:date="2017-02-19T22:26:00Z"/>
        </w:rPr>
        <w:pPrChange w:id="3127" w:author="Bill" w:date="2017-02-20T00:04:00Z">
          <w:pPr/>
        </w:pPrChange>
      </w:pPr>
      <w:del w:id="3128" w:author="Bill" w:date="2017-02-19T22:26:00Z">
        <w:r w:rsidDel="0060683C">
          <w:delText>INSTALL</w:delText>
        </w:r>
      </w:del>
    </w:p>
    <w:p w:rsidR="00F71054" w:rsidDel="0060683C" w:rsidRDefault="00F71054" w:rsidP="00EE29DC">
      <w:pPr>
        <w:spacing w:line="288" w:lineRule="auto"/>
        <w:ind w:firstLineChars="200" w:firstLine="480"/>
        <w:rPr>
          <w:del w:id="3129" w:author="Bill" w:date="2017-02-19T22:26:00Z"/>
        </w:rPr>
        <w:pPrChange w:id="3130" w:author="Bill" w:date="2017-02-20T00:04:00Z">
          <w:pPr/>
        </w:pPrChange>
      </w:pPr>
      <w:del w:id="3131" w:author="Bill" w:date="2017-02-19T22:26:00Z">
        <w:r w:rsidDel="0060683C">
          <w:delText>examples/</w:delText>
        </w:r>
      </w:del>
    </w:p>
    <w:p w:rsidR="00F71054" w:rsidRPr="00F71054" w:rsidDel="0060683C" w:rsidRDefault="00F71054" w:rsidP="00EE29DC">
      <w:pPr>
        <w:spacing w:line="288" w:lineRule="auto"/>
        <w:ind w:firstLineChars="200" w:firstLine="480"/>
        <w:rPr>
          <w:del w:id="3132" w:author="Bill" w:date="2017-02-19T22:26:00Z"/>
        </w:rPr>
        <w:pPrChange w:id="3133" w:author="Bill" w:date="2017-02-20T00:04:00Z">
          <w:pPr/>
        </w:pPrChange>
      </w:pPr>
      <w:del w:id="3134" w:author="Bill" w:date="2017-02-19T22:26:00Z">
        <w:r w:rsidDel="0060683C">
          <w:rPr>
            <w:rFonts w:hint="eastAsia"/>
          </w:rPr>
          <w:delText>…</w:delText>
        </w:r>
      </w:del>
    </w:p>
    <w:p w:rsidR="00F71054" w:rsidRPr="00F71054" w:rsidDel="0060683C" w:rsidRDefault="00F71054" w:rsidP="00EE29DC">
      <w:pPr>
        <w:spacing w:line="288" w:lineRule="auto"/>
        <w:ind w:firstLineChars="200" w:firstLine="480"/>
        <w:rPr>
          <w:del w:id="3135" w:author="Bill" w:date="2017-02-19T22:26:00Z"/>
        </w:rPr>
        <w:pPrChange w:id="3136" w:author="Bill" w:date="2017-02-20T00:04:00Z">
          <w:pPr/>
        </w:pPrChange>
      </w:pPr>
    </w:p>
    <w:p w:rsidR="008A43F2" w:rsidDel="0060683C" w:rsidRDefault="008A43F2" w:rsidP="00EE29DC">
      <w:pPr>
        <w:spacing w:line="288" w:lineRule="auto"/>
        <w:ind w:firstLineChars="200" w:firstLine="480"/>
        <w:rPr>
          <w:del w:id="3137" w:author="Bill" w:date="2017-02-19T22:26:00Z"/>
        </w:rPr>
        <w:pPrChange w:id="3138" w:author="Bill" w:date="2017-02-20T00:04:00Z">
          <w:pPr>
            <w:pStyle w:val="2"/>
          </w:pPr>
        </w:pPrChange>
      </w:pPr>
      <w:del w:id="3139" w:author="Bill" w:date="2017-02-19T22:26:00Z">
        <w:r w:rsidDel="0060683C">
          <w:rPr>
            <w:rFonts w:hint="eastAsia"/>
          </w:rPr>
          <w:delText>svn diff</w:delText>
        </w:r>
      </w:del>
    </w:p>
    <w:p w:rsidR="00F71054" w:rsidRPr="00B26691" w:rsidDel="0060683C" w:rsidRDefault="00F71054" w:rsidP="00EE29DC">
      <w:pPr>
        <w:spacing w:line="288" w:lineRule="auto"/>
        <w:ind w:firstLineChars="200" w:firstLine="480"/>
        <w:rPr>
          <w:del w:id="3140" w:author="Bill" w:date="2017-02-19T22:26:00Z"/>
          <w:rPrChange w:id="3141" w:author="Bill" w:date="2017-02-19T23:46:00Z">
            <w:rPr>
              <w:del w:id="3142" w:author="Bill" w:date="2017-02-19T22:26:00Z"/>
              <w:rFonts w:ascii="黑体"/>
              <w:sz w:val="32"/>
              <w:szCs w:val="32"/>
            </w:rPr>
          </w:rPrChange>
        </w:rPr>
        <w:pPrChange w:id="3143" w:author="Bill" w:date="2017-02-20T00:04:00Z">
          <w:pPr>
            <w:spacing w:line="0" w:lineRule="atLeast"/>
          </w:pPr>
        </w:pPrChange>
      </w:pPr>
      <w:del w:id="3144" w:author="Bill" w:date="2017-02-19T22:26:00Z">
        <w:r w:rsidRPr="00B26691" w:rsidDel="0060683C">
          <w:rPr>
            <w:rFonts w:hint="eastAsia"/>
            <w:rPrChange w:id="3145" w:author="Bill" w:date="2017-02-19T23:46:00Z">
              <w:rPr>
                <w:rFonts w:ascii="黑体" w:hint="eastAsia"/>
                <w:sz w:val="32"/>
                <w:szCs w:val="32"/>
              </w:rPr>
            </w:rPrChange>
          </w:rPr>
          <w:delText>命令简写</w:delText>
        </w:r>
      </w:del>
    </w:p>
    <w:p w:rsidR="00F71054" w:rsidRPr="00B26691" w:rsidDel="0060683C" w:rsidRDefault="00F71054" w:rsidP="00EE29DC">
      <w:pPr>
        <w:spacing w:line="288" w:lineRule="auto"/>
        <w:ind w:firstLineChars="200" w:firstLine="480"/>
        <w:rPr>
          <w:del w:id="3146" w:author="Bill" w:date="2017-02-19T22:26:00Z"/>
          <w:rPrChange w:id="3147" w:author="Bill" w:date="2017-02-19T23:46:00Z">
            <w:rPr>
              <w:del w:id="3148" w:author="Bill" w:date="2017-02-19T22:26:00Z"/>
              <w:sz w:val="28"/>
              <w:szCs w:val="28"/>
            </w:rPr>
          </w:rPrChange>
        </w:rPr>
        <w:pPrChange w:id="3149" w:author="Bill" w:date="2017-02-20T00:04:00Z">
          <w:pPr>
            <w:spacing w:line="0" w:lineRule="atLeast"/>
          </w:pPr>
        </w:pPrChange>
      </w:pPr>
      <w:del w:id="3150" w:author="Bill" w:date="2017-02-19T22:26:00Z">
        <w:r w:rsidRPr="00B26691" w:rsidDel="0060683C">
          <w:rPr>
            <w:rPrChange w:id="3151" w:author="Bill" w:date="2017-02-19T23:46:00Z">
              <w:rPr>
                <w:sz w:val="28"/>
                <w:szCs w:val="28"/>
              </w:rPr>
            </w:rPrChange>
          </w:rPr>
          <w:delText>svn di</w:delText>
        </w:r>
      </w:del>
    </w:p>
    <w:p w:rsidR="00F71054" w:rsidRPr="00B26691" w:rsidDel="0060683C" w:rsidRDefault="00F71054" w:rsidP="00EE29DC">
      <w:pPr>
        <w:spacing w:line="288" w:lineRule="auto"/>
        <w:ind w:firstLineChars="200" w:firstLine="480"/>
        <w:rPr>
          <w:del w:id="3152" w:author="Bill" w:date="2017-02-19T22:26:00Z"/>
          <w:rPrChange w:id="3153" w:author="Bill" w:date="2017-02-19T23:46:00Z">
            <w:rPr>
              <w:del w:id="3154" w:author="Bill" w:date="2017-02-19T22:26:00Z"/>
              <w:rFonts w:ascii="黑体"/>
              <w:sz w:val="32"/>
              <w:szCs w:val="32"/>
            </w:rPr>
          </w:rPrChange>
        </w:rPr>
        <w:pPrChange w:id="3155" w:author="Bill" w:date="2017-02-20T00:04:00Z">
          <w:pPr>
            <w:spacing w:line="0" w:lineRule="atLeast"/>
          </w:pPr>
        </w:pPrChange>
      </w:pPr>
    </w:p>
    <w:p w:rsidR="00F71054" w:rsidRPr="00B26691" w:rsidDel="0060683C" w:rsidRDefault="00F71054" w:rsidP="00EE29DC">
      <w:pPr>
        <w:spacing w:line="288" w:lineRule="auto"/>
        <w:ind w:firstLineChars="200" w:firstLine="480"/>
        <w:rPr>
          <w:del w:id="3156" w:author="Bill" w:date="2017-02-19T22:26:00Z"/>
          <w:rPrChange w:id="3157" w:author="Bill" w:date="2017-02-19T23:46:00Z">
            <w:rPr>
              <w:del w:id="3158" w:author="Bill" w:date="2017-02-19T22:26:00Z"/>
              <w:rFonts w:ascii="黑体"/>
              <w:sz w:val="32"/>
              <w:szCs w:val="32"/>
            </w:rPr>
          </w:rPrChange>
        </w:rPr>
        <w:pPrChange w:id="3159" w:author="Bill" w:date="2017-02-20T00:04:00Z">
          <w:pPr>
            <w:spacing w:line="0" w:lineRule="atLeast"/>
          </w:pPr>
        </w:pPrChange>
      </w:pPr>
      <w:del w:id="3160" w:author="Bill" w:date="2017-02-19T22:26:00Z">
        <w:r w:rsidRPr="00B26691" w:rsidDel="0060683C">
          <w:rPr>
            <w:rFonts w:hint="eastAsia"/>
            <w:rPrChange w:id="3161" w:author="Bill" w:date="2017-02-19T23:46:00Z">
              <w:rPr>
                <w:rFonts w:ascii="黑体" w:hint="eastAsia"/>
                <w:sz w:val="32"/>
                <w:szCs w:val="32"/>
              </w:rPr>
            </w:rPrChange>
          </w:rPr>
          <w:delText>概要</w:delText>
        </w:r>
      </w:del>
    </w:p>
    <w:p w:rsidR="00F71054" w:rsidRPr="00B26691" w:rsidDel="0060683C" w:rsidRDefault="00F71054" w:rsidP="00EE29DC">
      <w:pPr>
        <w:spacing w:line="288" w:lineRule="auto"/>
        <w:ind w:firstLineChars="200" w:firstLine="480"/>
        <w:rPr>
          <w:del w:id="3162" w:author="Bill" w:date="2017-02-19T22:26:00Z"/>
          <w:rPrChange w:id="3163" w:author="Bill" w:date="2017-02-19T23:46:00Z">
            <w:rPr>
              <w:del w:id="3164" w:author="Bill" w:date="2017-02-19T22:26:00Z"/>
              <w:sz w:val="30"/>
              <w:szCs w:val="30"/>
            </w:rPr>
          </w:rPrChange>
        </w:rPr>
        <w:pPrChange w:id="3165" w:author="Bill" w:date="2017-02-20T00:04:00Z">
          <w:pPr>
            <w:spacing w:line="0" w:lineRule="atLeast"/>
          </w:pPr>
        </w:pPrChange>
      </w:pPr>
      <w:del w:id="3166" w:author="Bill" w:date="2017-02-19T22:26:00Z">
        <w:r w:rsidRPr="00B26691" w:rsidDel="0060683C">
          <w:rPr>
            <w:rPrChange w:id="3167" w:author="Bill" w:date="2017-02-19T23:46:00Z">
              <w:rPr>
                <w:sz w:val="30"/>
                <w:szCs w:val="30"/>
              </w:rPr>
            </w:rPrChange>
          </w:rPr>
          <w:delText>svn diff [-r N[:M]] [TARGET[@REV]...]</w:delText>
        </w:r>
      </w:del>
    </w:p>
    <w:p w:rsidR="00F71054" w:rsidDel="0060683C" w:rsidRDefault="00F71054" w:rsidP="00EE29DC">
      <w:pPr>
        <w:spacing w:line="288" w:lineRule="auto"/>
        <w:ind w:firstLineChars="200" w:firstLine="480"/>
        <w:rPr>
          <w:del w:id="3168" w:author="Bill" w:date="2017-02-19T22:26:00Z"/>
        </w:rPr>
        <w:pPrChange w:id="3169" w:author="Bill" w:date="2017-02-20T00:04:00Z">
          <w:pPr>
            <w:spacing w:line="0" w:lineRule="atLeast"/>
          </w:pPr>
        </w:pPrChange>
      </w:pPr>
    </w:p>
    <w:p w:rsidR="00F71054" w:rsidRPr="00B26691" w:rsidDel="0060683C" w:rsidRDefault="00F71054" w:rsidP="00EE29DC">
      <w:pPr>
        <w:spacing w:line="288" w:lineRule="auto"/>
        <w:ind w:firstLineChars="200" w:firstLine="480"/>
        <w:rPr>
          <w:del w:id="3170" w:author="Bill" w:date="2017-02-19T22:26:00Z"/>
          <w:rPrChange w:id="3171" w:author="Bill" w:date="2017-02-19T23:46:00Z">
            <w:rPr>
              <w:del w:id="3172" w:author="Bill" w:date="2017-02-19T22:26:00Z"/>
              <w:sz w:val="28"/>
              <w:szCs w:val="28"/>
            </w:rPr>
          </w:rPrChange>
        </w:rPr>
        <w:pPrChange w:id="3173" w:author="Bill" w:date="2017-02-20T00:04:00Z">
          <w:pPr>
            <w:spacing w:line="0" w:lineRule="atLeast"/>
          </w:pPr>
        </w:pPrChange>
      </w:pPr>
      <w:del w:id="3174" w:author="Bill" w:date="2017-02-19T22:26:00Z">
        <w:r w:rsidRPr="00B26691" w:rsidDel="0060683C">
          <w:rPr>
            <w:rFonts w:hint="eastAsia"/>
            <w:rPrChange w:id="3175" w:author="Bill" w:date="2017-02-19T23:46:00Z">
              <w:rPr>
                <w:rFonts w:hint="eastAsia"/>
                <w:sz w:val="28"/>
                <w:szCs w:val="28"/>
              </w:rPr>
            </w:rPrChange>
          </w:rPr>
          <w:delText>描述</w:delText>
        </w:r>
      </w:del>
    </w:p>
    <w:p w:rsidR="00F71054" w:rsidRPr="00B26691" w:rsidDel="0060683C" w:rsidRDefault="00F71054" w:rsidP="00EE29DC">
      <w:pPr>
        <w:spacing w:line="288" w:lineRule="auto"/>
        <w:ind w:firstLineChars="200" w:firstLine="480"/>
        <w:rPr>
          <w:del w:id="3176" w:author="Bill" w:date="2017-02-19T22:26:00Z"/>
          <w:rPrChange w:id="3177" w:author="Bill" w:date="2017-02-19T23:46:00Z">
            <w:rPr>
              <w:del w:id="3178" w:author="Bill" w:date="2017-02-19T22:26:00Z"/>
              <w:rFonts w:ascii="Arial" w:hAnsi="Arial" w:cs="Arial"/>
            </w:rPr>
          </w:rPrChange>
        </w:rPr>
        <w:pPrChange w:id="3179" w:author="Bill" w:date="2017-02-20T00:04:00Z">
          <w:pPr>
            <w:spacing w:line="0" w:lineRule="atLeast"/>
          </w:pPr>
        </w:pPrChange>
      </w:pPr>
      <w:del w:id="3180" w:author="Bill" w:date="2017-02-19T22:26:00Z">
        <w:r w:rsidRPr="00B26691" w:rsidDel="0060683C">
          <w:rPr>
            <w:rFonts w:hint="eastAsia"/>
            <w:rPrChange w:id="3181" w:author="Bill" w:date="2017-02-19T23:46:00Z">
              <w:rPr>
                <w:rFonts w:ascii="Arial" w:hAnsi="Arial" w:cs="Arial" w:hint="eastAsia"/>
              </w:rPr>
            </w:rPrChange>
          </w:rPr>
          <w:delText>比较路径下的</w:delText>
        </w:r>
        <w:r w:rsidRPr="00B26691" w:rsidDel="0060683C">
          <w:rPr>
            <w:rPrChange w:id="3182" w:author="Bill" w:date="2017-02-19T23:46:00Z">
              <w:rPr>
                <w:rFonts w:ascii="Arial" w:hAnsi="Arial" w:cs="Arial"/>
              </w:rPr>
            </w:rPrChange>
          </w:rPr>
          <w:delText>2</w:delText>
        </w:r>
        <w:r w:rsidRPr="00B26691" w:rsidDel="0060683C">
          <w:rPr>
            <w:rFonts w:hint="eastAsia"/>
            <w:rPrChange w:id="3183" w:author="Bill" w:date="2017-02-19T23:46:00Z">
              <w:rPr>
                <w:rFonts w:ascii="Arial" w:hAnsi="Arial" w:cs="Arial" w:hint="eastAsia"/>
              </w:rPr>
            </w:rPrChange>
          </w:rPr>
          <w:delText>个修订版本的区别</w:delText>
        </w:r>
      </w:del>
    </w:p>
    <w:p w:rsidR="00F71054" w:rsidRPr="00B26691" w:rsidDel="0060683C" w:rsidRDefault="00F71054" w:rsidP="00EE29DC">
      <w:pPr>
        <w:spacing w:line="288" w:lineRule="auto"/>
        <w:ind w:firstLineChars="200" w:firstLine="480"/>
        <w:rPr>
          <w:del w:id="3184" w:author="Bill" w:date="2017-02-19T22:26:00Z"/>
          <w:rPrChange w:id="3185" w:author="Bill" w:date="2017-02-19T23:46:00Z">
            <w:rPr>
              <w:del w:id="3186" w:author="Bill" w:date="2017-02-19T22:26:00Z"/>
              <w:sz w:val="28"/>
              <w:szCs w:val="28"/>
            </w:rPr>
          </w:rPrChange>
        </w:rPr>
        <w:pPrChange w:id="3187" w:author="Bill" w:date="2017-02-20T00:04:00Z">
          <w:pPr>
            <w:spacing w:line="0" w:lineRule="atLeast"/>
          </w:pPr>
        </w:pPrChange>
      </w:pPr>
    </w:p>
    <w:p w:rsidR="00F71054" w:rsidRPr="00B26691" w:rsidDel="0060683C" w:rsidRDefault="00F71054" w:rsidP="00EE29DC">
      <w:pPr>
        <w:spacing w:line="288" w:lineRule="auto"/>
        <w:ind w:firstLineChars="200" w:firstLine="480"/>
        <w:rPr>
          <w:del w:id="3188" w:author="Bill" w:date="2017-02-19T22:26:00Z"/>
          <w:rPrChange w:id="3189" w:author="Bill" w:date="2017-02-19T23:46:00Z">
            <w:rPr>
              <w:del w:id="3190" w:author="Bill" w:date="2017-02-19T22:26:00Z"/>
              <w:rFonts w:ascii="黑体"/>
              <w:sz w:val="32"/>
              <w:szCs w:val="32"/>
            </w:rPr>
          </w:rPrChange>
        </w:rPr>
        <w:pPrChange w:id="3191" w:author="Bill" w:date="2017-02-20T00:04:00Z">
          <w:pPr>
            <w:spacing w:line="0" w:lineRule="atLeast"/>
          </w:pPr>
        </w:pPrChange>
      </w:pPr>
      <w:del w:id="3192" w:author="Bill" w:date="2017-02-19T22:26:00Z">
        <w:r w:rsidRPr="00B26691" w:rsidDel="0060683C">
          <w:rPr>
            <w:rFonts w:hint="eastAsia"/>
            <w:rPrChange w:id="3193" w:author="Bill" w:date="2017-02-19T23:46:00Z">
              <w:rPr>
                <w:rFonts w:ascii="黑体" w:hint="eastAsia"/>
                <w:sz w:val="32"/>
                <w:szCs w:val="32"/>
              </w:rPr>
            </w:rPrChange>
          </w:rPr>
          <w:delText>改变</w:delText>
        </w:r>
      </w:del>
    </w:p>
    <w:p w:rsidR="00F71054" w:rsidRPr="00B26691" w:rsidDel="0060683C" w:rsidRDefault="00F71054" w:rsidP="00EE29DC">
      <w:pPr>
        <w:spacing w:line="288" w:lineRule="auto"/>
        <w:ind w:firstLineChars="200" w:firstLine="480"/>
        <w:rPr>
          <w:del w:id="3194" w:author="Bill" w:date="2017-02-19T22:26:00Z"/>
          <w:rPrChange w:id="3195" w:author="Bill" w:date="2017-02-19T23:46:00Z">
            <w:rPr>
              <w:del w:id="3196" w:author="Bill" w:date="2017-02-19T22:26:00Z"/>
              <w:sz w:val="28"/>
              <w:szCs w:val="28"/>
            </w:rPr>
          </w:rPrChange>
        </w:rPr>
        <w:pPrChange w:id="3197" w:author="Bill" w:date="2017-02-20T00:04:00Z">
          <w:pPr/>
        </w:pPrChange>
      </w:pPr>
      <w:del w:id="3198" w:author="Bill" w:date="2017-02-19T22:26:00Z">
        <w:r w:rsidRPr="00B26691" w:rsidDel="0060683C">
          <w:rPr>
            <w:rFonts w:hint="eastAsia"/>
            <w:rPrChange w:id="3199" w:author="Bill" w:date="2017-02-19T23:46:00Z">
              <w:rPr>
                <w:rFonts w:hint="eastAsia"/>
                <w:sz w:val="28"/>
                <w:szCs w:val="28"/>
              </w:rPr>
            </w:rPrChange>
          </w:rPr>
          <w:delText>无</w:delText>
        </w:r>
      </w:del>
    </w:p>
    <w:p w:rsidR="00F71054" w:rsidRPr="007525AE" w:rsidDel="0060683C" w:rsidRDefault="00F71054" w:rsidP="00EE29DC">
      <w:pPr>
        <w:spacing w:line="288" w:lineRule="auto"/>
        <w:ind w:firstLineChars="200" w:firstLine="480"/>
        <w:rPr>
          <w:del w:id="3200" w:author="Bill" w:date="2017-02-19T22:26:00Z"/>
        </w:rPr>
        <w:pPrChange w:id="3201" w:author="Bill" w:date="2017-02-20T00:04:00Z">
          <w:pPr>
            <w:spacing w:line="20" w:lineRule="atLeast"/>
          </w:pPr>
        </w:pPrChange>
      </w:pPr>
    </w:p>
    <w:p w:rsidR="00F71054" w:rsidRPr="00B26691" w:rsidDel="0060683C" w:rsidRDefault="00F71054" w:rsidP="00EE29DC">
      <w:pPr>
        <w:spacing w:line="288" w:lineRule="auto"/>
        <w:ind w:firstLineChars="200" w:firstLine="480"/>
        <w:rPr>
          <w:del w:id="3202" w:author="Bill" w:date="2017-02-19T22:26:00Z"/>
          <w:rPrChange w:id="3203" w:author="Bill" w:date="2017-02-19T23:46:00Z">
            <w:rPr>
              <w:del w:id="3204" w:author="Bill" w:date="2017-02-19T22:26:00Z"/>
              <w:rFonts w:ascii="黑体"/>
              <w:sz w:val="32"/>
              <w:szCs w:val="32"/>
            </w:rPr>
          </w:rPrChange>
        </w:rPr>
        <w:pPrChange w:id="3205" w:author="Bill" w:date="2017-02-20T00:04:00Z">
          <w:pPr>
            <w:spacing w:line="0" w:lineRule="atLeast"/>
          </w:pPr>
        </w:pPrChange>
      </w:pPr>
      <w:del w:id="3206" w:author="Bill" w:date="2017-02-19T22:26:00Z">
        <w:r w:rsidRPr="00B26691" w:rsidDel="0060683C">
          <w:rPr>
            <w:rFonts w:hint="eastAsia"/>
            <w:rPrChange w:id="3207" w:author="Bill" w:date="2017-02-19T23:46:00Z">
              <w:rPr>
                <w:rFonts w:ascii="黑体" w:hint="eastAsia"/>
                <w:sz w:val="32"/>
                <w:szCs w:val="32"/>
              </w:rPr>
            </w:rPrChange>
          </w:rPr>
          <w:delText>选项：</w:delText>
        </w:r>
      </w:del>
    </w:p>
    <w:p w:rsidR="00F71054" w:rsidRPr="00B26691" w:rsidDel="0060683C" w:rsidRDefault="00F71054" w:rsidP="00EE29DC">
      <w:pPr>
        <w:spacing w:line="288" w:lineRule="auto"/>
        <w:ind w:firstLineChars="200" w:firstLine="480"/>
        <w:rPr>
          <w:del w:id="3208" w:author="Bill" w:date="2017-02-19T22:26:00Z"/>
          <w:rPrChange w:id="3209" w:author="Bill" w:date="2017-02-19T23:46:00Z">
            <w:rPr>
              <w:del w:id="3210" w:author="Bill" w:date="2017-02-19T22:26:00Z"/>
              <w:sz w:val="28"/>
              <w:szCs w:val="28"/>
            </w:rPr>
          </w:rPrChange>
        </w:rPr>
        <w:pPrChange w:id="3211" w:author="Bill" w:date="2017-02-20T00:04:00Z">
          <w:pPr>
            <w:spacing w:line="0" w:lineRule="atLeast"/>
          </w:pPr>
        </w:pPrChange>
      </w:pPr>
      <w:del w:id="3212" w:author="Bill" w:date="2017-02-19T22:26:00Z">
        <w:r w:rsidRPr="00B26691" w:rsidDel="0060683C">
          <w:rPr>
            <w:rPrChange w:id="3213" w:author="Bill" w:date="2017-02-19T23:46:00Z">
              <w:rPr>
                <w:sz w:val="28"/>
                <w:szCs w:val="28"/>
              </w:rPr>
            </w:rPrChange>
          </w:rPr>
          <w:delText>--revision (-r) REV</w:delText>
        </w:r>
      </w:del>
    </w:p>
    <w:p w:rsidR="00F71054" w:rsidRPr="00B26691" w:rsidDel="0060683C" w:rsidRDefault="00F71054" w:rsidP="00EE29DC">
      <w:pPr>
        <w:spacing w:line="288" w:lineRule="auto"/>
        <w:ind w:firstLineChars="200" w:firstLine="480"/>
        <w:rPr>
          <w:del w:id="3214" w:author="Bill" w:date="2017-02-19T22:26:00Z"/>
          <w:rPrChange w:id="3215" w:author="Bill" w:date="2017-02-19T23:46:00Z">
            <w:rPr>
              <w:del w:id="3216" w:author="Bill" w:date="2017-02-19T22:26:00Z"/>
              <w:sz w:val="28"/>
              <w:szCs w:val="28"/>
            </w:rPr>
          </w:rPrChange>
        </w:rPr>
        <w:pPrChange w:id="3217" w:author="Bill" w:date="2017-02-20T00:04:00Z">
          <w:pPr>
            <w:spacing w:line="0" w:lineRule="atLeast"/>
          </w:pPr>
        </w:pPrChange>
      </w:pPr>
      <w:del w:id="3218" w:author="Bill" w:date="2017-02-19T22:26:00Z">
        <w:r w:rsidRPr="00B26691" w:rsidDel="0060683C">
          <w:rPr>
            <w:rPrChange w:id="3219" w:author="Bill" w:date="2017-02-19T23:46:00Z">
              <w:rPr>
                <w:sz w:val="28"/>
                <w:szCs w:val="28"/>
              </w:rPr>
            </w:rPrChange>
          </w:rPr>
          <w:delText>--old OLD-TARGET</w:delText>
        </w:r>
      </w:del>
    </w:p>
    <w:p w:rsidR="00F71054" w:rsidRPr="00B26691" w:rsidDel="0060683C" w:rsidRDefault="00F71054" w:rsidP="00EE29DC">
      <w:pPr>
        <w:spacing w:line="288" w:lineRule="auto"/>
        <w:ind w:firstLineChars="200" w:firstLine="480"/>
        <w:rPr>
          <w:del w:id="3220" w:author="Bill" w:date="2017-02-19T22:26:00Z"/>
          <w:rPrChange w:id="3221" w:author="Bill" w:date="2017-02-19T23:46:00Z">
            <w:rPr>
              <w:del w:id="3222" w:author="Bill" w:date="2017-02-19T22:26:00Z"/>
              <w:sz w:val="28"/>
              <w:szCs w:val="28"/>
            </w:rPr>
          </w:rPrChange>
        </w:rPr>
        <w:pPrChange w:id="3223" w:author="Bill" w:date="2017-02-20T00:04:00Z">
          <w:pPr>
            <w:spacing w:line="0" w:lineRule="atLeast"/>
          </w:pPr>
        </w:pPrChange>
      </w:pPr>
      <w:del w:id="3224" w:author="Bill" w:date="2017-02-19T22:26:00Z">
        <w:r w:rsidRPr="00B26691" w:rsidDel="0060683C">
          <w:rPr>
            <w:rPrChange w:id="3225" w:author="Bill" w:date="2017-02-19T23:46:00Z">
              <w:rPr>
                <w:sz w:val="28"/>
                <w:szCs w:val="28"/>
              </w:rPr>
            </w:rPrChange>
          </w:rPr>
          <w:delText>--new NEW-TARGET</w:delText>
        </w:r>
      </w:del>
    </w:p>
    <w:p w:rsidR="00F71054" w:rsidRPr="00B26691" w:rsidDel="0060683C" w:rsidRDefault="00F71054" w:rsidP="00EE29DC">
      <w:pPr>
        <w:spacing w:line="288" w:lineRule="auto"/>
        <w:ind w:firstLineChars="200" w:firstLine="480"/>
        <w:rPr>
          <w:del w:id="3226" w:author="Bill" w:date="2017-02-19T22:26:00Z"/>
          <w:rPrChange w:id="3227" w:author="Bill" w:date="2017-02-19T23:46:00Z">
            <w:rPr>
              <w:del w:id="3228" w:author="Bill" w:date="2017-02-19T22:26:00Z"/>
              <w:sz w:val="28"/>
              <w:szCs w:val="28"/>
            </w:rPr>
          </w:rPrChange>
        </w:rPr>
        <w:pPrChange w:id="3229" w:author="Bill" w:date="2017-02-20T00:04:00Z">
          <w:pPr>
            <w:spacing w:line="0" w:lineRule="atLeast"/>
          </w:pPr>
        </w:pPrChange>
      </w:pPr>
      <w:del w:id="3230" w:author="Bill" w:date="2017-02-19T22:26:00Z">
        <w:r w:rsidRPr="00B26691" w:rsidDel="0060683C">
          <w:rPr>
            <w:rPrChange w:id="3231" w:author="Bill" w:date="2017-02-19T23:46:00Z">
              <w:rPr>
                <w:sz w:val="28"/>
                <w:szCs w:val="28"/>
              </w:rPr>
            </w:rPrChange>
          </w:rPr>
          <w:delText>--extensions (-x) "ARGS"</w:delText>
        </w:r>
      </w:del>
    </w:p>
    <w:p w:rsidR="00F71054" w:rsidRPr="00B26691" w:rsidDel="0060683C" w:rsidRDefault="00F71054" w:rsidP="00EE29DC">
      <w:pPr>
        <w:spacing w:line="288" w:lineRule="auto"/>
        <w:ind w:firstLineChars="200" w:firstLine="480"/>
        <w:rPr>
          <w:del w:id="3232" w:author="Bill" w:date="2017-02-19T22:26:00Z"/>
          <w:rPrChange w:id="3233" w:author="Bill" w:date="2017-02-19T23:46:00Z">
            <w:rPr>
              <w:del w:id="3234" w:author="Bill" w:date="2017-02-19T22:26:00Z"/>
              <w:sz w:val="28"/>
              <w:szCs w:val="28"/>
            </w:rPr>
          </w:rPrChange>
        </w:rPr>
        <w:pPrChange w:id="3235" w:author="Bill" w:date="2017-02-20T00:04:00Z">
          <w:pPr>
            <w:spacing w:line="0" w:lineRule="atLeast"/>
          </w:pPr>
        </w:pPrChange>
      </w:pPr>
      <w:del w:id="3236" w:author="Bill" w:date="2017-02-19T22:26:00Z">
        <w:r w:rsidRPr="00B26691" w:rsidDel="0060683C">
          <w:rPr>
            <w:rPrChange w:id="3237" w:author="Bill" w:date="2017-02-19T23:46:00Z">
              <w:rPr>
                <w:sz w:val="28"/>
                <w:szCs w:val="28"/>
              </w:rPr>
            </w:rPrChange>
          </w:rPr>
          <w:delText>--non-recursive (-N)</w:delText>
        </w:r>
      </w:del>
    </w:p>
    <w:p w:rsidR="00F71054" w:rsidRPr="00B26691" w:rsidDel="0060683C" w:rsidRDefault="00F71054" w:rsidP="00EE29DC">
      <w:pPr>
        <w:spacing w:line="288" w:lineRule="auto"/>
        <w:ind w:firstLineChars="200" w:firstLine="480"/>
        <w:rPr>
          <w:del w:id="3238" w:author="Bill" w:date="2017-02-19T22:26:00Z"/>
          <w:rPrChange w:id="3239" w:author="Bill" w:date="2017-02-19T23:46:00Z">
            <w:rPr>
              <w:del w:id="3240" w:author="Bill" w:date="2017-02-19T22:26:00Z"/>
              <w:sz w:val="28"/>
              <w:szCs w:val="28"/>
            </w:rPr>
          </w:rPrChange>
        </w:rPr>
        <w:pPrChange w:id="3241" w:author="Bill" w:date="2017-02-20T00:04:00Z">
          <w:pPr>
            <w:spacing w:line="0" w:lineRule="atLeast"/>
          </w:pPr>
        </w:pPrChange>
      </w:pPr>
      <w:del w:id="3242" w:author="Bill" w:date="2017-02-19T22:26:00Z">
        <w:r w:rsidRPr="00B26691" w:rsidDel="0060683C">
          <w:rPr>
            <w:rPrChange w:id="3243" w:author="Bill" w:date="2017-02-19T23:46:00Z">
              <w:rPr>
                <w:sz w:val="28"/>
                <w:szCs w:val="28"/>
              </w:rPr>
            </w:rPrChange>
          </w:rPr>
          <w:delText>--diff-cmd CMD</w:delText>
        </w:r>
      </w:del>
    </w:p>
    <w:p w:rsidR="00F71054" w:rsidRPr="00B26691" w:rsidDel="0060683C" w:rsidRDefault="00F71054" w:rsidP="00EE29DC">
      <w:pPr>
        <w:spacing w:line="288" w:lineRule="auto"/>
        <w:ind w:firstLineChars="200" w:firstLine="480"/>
        <w:rPr>
          <w:del w:id="3244" w:author="Bill" w:date="2017-02-19T22:26:00Z"/>
          <w:rPrChange w:id="3245" w:author="Bill" w:date="2017-02-19T23:46:00Z">
            <w:rPr>
              <w:del w:id="3246" w:author="Bill" w:date="2017-02-19T22:26:00Z"/>
              <w:sz w:val="28"/>
              <w:szCs w:val="28"/>
            </w:rPr>
          </w:rPrChange>
        </w:rPr>
        <w:pPrChange w:id="3247" w:author="Bill" w:date="2017-02-20T00:04:00Z">
          <w:pPr>
            <w:spacing w:line="0" w:lineRule="atLeast"/>
          </w:pPr>
        </w:pPrChange>
      </w:pPr>
      <w:del w:id="3248" w:author="Bill" w:date="2017-02-19T22:26:00Z">
        <w:r w:rsidRPr="00B26691" w:rsidDel="0060683C">
          <w:rPr>
            <w:rPrChange w:id="3249" w:author="Bill" w:date="2017-02-19T23:46:00Z">
              <w:rPr>
                <w:sz w:val="28"/>
                <w:szCs w:val="28"/>
              </w:rPr>
            </w:rPrChange>
          </w:rPr>
          <w:delText>--notice-ancestry</w:delText>
        </w:r>
      </w:del>
    </w:p>
    <w:p w:rsidR="00F71054" w:rsidRPr="00B26691" w:rsidDel="0060683C" w:rsidRDefault="00F71054" w:rsidP="00EE29DC">
      <w:pPr>
        <w:spacing w:line="288" w:lineRule="auto"/>
        <w:ind w:firstLineChars="200" w:firstLine="480"/>
        <w:rPr>
          <w:del w:id="3250" w:author="Bill" w:date="2017-02-19T22:26:00Z"/>
          <w:rPrChange w:id="3251" w:author="Bill" w:date="2017-02-19T23:46:00Z">
            <w:rPr>
              <w:del w:id="3252" w:author="Bill" w:date="2017-02-19T22:26:00Z"/>
              <w:sz w:val="28"/>
              <w:szCs w:val="28"/>
            </w:rPr>
          </w:rPrChange>
        </w:rPr>
        <w:pPrChange w:id="3253" w:author="Bill" w:date="2017-02-20T00:04:00Z">
          <w:pPr>
            <w:spacing w:line="0" w:lineRule="atLeast"/>
          </w:pPr>
        </w:pPrChange>
      </w:pPr>
      <w:del w:id="3254" w:author="Bill" w:date="2017-02-19T22:26:00Z">
        <w:r w:rsidRPr="00B26691" w:rsidDel="0060683C">
          <w:rPr>
            <w:rPrChange w:id="3255" w:author="Bill" w:date="2017-02-19T23:46:00Z">
              <w:rPr>
                <w:sz w:val="28"/>
                <w:szCs w:val="28"/>
              </w:rPr>
            </w:rPrChange>
          </w:rPr>
          <w:delText>--username USER</w:delText>
        </w:r>
      </w:del>
    </w:p>
    <w:p w:rsidR="00F71054" w:rsidRPr="00B26691" w:rsidDel="0060683C" w:rsidRDefault="00F71054" w:rsidP="00EE29DC">
      <w:pPr>
        <w:spacing w:line="288" w:lineRule="auto"/>
        <w:ind w:firstLineChars="200" w:firstLine="480"/>
        <w:rPr>
          <w:del w:id="3256" w:author="Bill" w:date="2017-02-19T22:26:00Z"/>
          <w:rPrChange w:id="3257" w:author="Bill" w:date="2017-02-19T23:46:00Z">
            <w:rPr>
              <w:del w:id="3258" w:author="Bill" w:date="2017-02-19T22:26:00Z"/>
              <w:sz w:val="28"/>
              <w:szCs w:val="28"/>
            </w:rPr>
          </w:rPrChange>
        </w:rPr>
        <w:pPrChange w:id="3259" w:author="Bill" w:date="2017-02-20T00:04:00Z">
          <w:pPr>
            <w:spacing w:line="0" w:lineRule="atLeast"/>
          </w:pPr>
        </w:pPrChange>
      </w:pPr>
      <w:del w:id="3260" w:author="Bill" w:date="2017-02-19T22:26:00Z">
        <w:r w:rsidRPr="00B26691" w:rsidDel="0060683C">
          <w:rPr>
            <w:rPrChange w:id="3261" w:author="Bill" w:date="2017-02-19T23:46:00Z">
              <w:rPr>
                <w:sz w:val="28"/>
                <w:szCs w:val="28"/>
              </w:rPr>
            </w:rPrChange>
          </w:rPr>
          <w:delText>--password PASS</w:delText>
        </w:r>
      </w:del>
    </w:p>
    <w:p w:rsidR="00F71054" w:rsidRPr="00B26691" w:rsidDel="0060683C" w:rsidRDefault="00F71054" w:rsidP="00EE29DC">
      <w:pPr>
        <w:spacing w:line="288" w:lineRule="auto"/>
        <w:ind w:firstLineChars="200" w:firstLine="480"/>
        <w:rPr>
          <w:del w:id="3262" w:author="Bill" w:date="2017-02-19T22:26:00Z"/>
          <w:rPrChange w:id="3263" w:author="Bill" w:date="2017-02-19T23:46:00Z">
            <w:rPr>
              <w:del w:id="3264" w:author="Bill" w:date="2017-02-19T22:26:00Z"/>
              <w:sz w:val="28"/>
              <w:szCs w:val="28"/>
            </w:rPr>
          </w:rPrChange>
        </w:rPr>
        <w:pPrChange w:id="3265" w:author="Bill" w:date="2017-02-20T00:04:00Z">
          <w:pPr>
            <w:spacing w:line="0" w:lineRule="atLeast"/>
          </w:pPr>
        </w:pPrChange>
      </w:pPr>
      <w:del w:id="3266" w:author="Bill" w:date="2017-02-19T22:26:00Z">
        <w:r w:rsidRPr="00B26691" w:rsidDel="0060683C">
          <w:rPr>
            <w:rPrChange w:id="3267" w:author="Bill" w:date="2017-02-19T23:46:00Z">
              <w:rPr>
                <w:sz w:val="28"/>
                <w:szCs w:val="28"/>
              </w:rPr>
            </w:rPrChange>
          </w:rPr>
          <w:delText>--no-auth-cache</w:delText>
        </w:r>
      </w:del>
    </w:p>
    <w:p w:rsidR="00F71054" w:rsidRPr="00B26691" w:rsidDel="0060683C" w:rsidRDefault="00F71054" w:rsidP="00EE29DC">
      <w:pPr>
        <w:spacing w:line="288" w:lineRule="auto"/>
        <w:ind w:firstLineChars="200" w:firstLine="480"/>
        <w:rPr>
          <w:del w:id="3268" w:author="Bill" w:date="2017-02-19T22:26:00Z"/>
          <w:rPrChange w:id="3269" w:author="Bill" w:date="2017-02-19T23:46:00Z">
            <w:rPr>
              <w:del w:id="3270" w:author="Bill" w:date="2017-02-19T22:26:00Z"/>
              <w:sz w:val="28"/>
              <w:szCs w:val="28"/>
            </w:rPr>
          </w:rPrChange>
        </w:rPr>
        <w:pPrChange w:id="3271" w:author="Bill" w:date="2017-02-20T00:04:00Z">
          <w:pPr>
            <w:spacing w:line="0" w:lineRule="atLeast"/>
          </w:pPr>
        </w:pPrChange>
      </w:pPr>
      <w:del w:id="3272" w:author="Bill" w:date="2017-02-19T22:26:00Z">
        <w:r w:rsidRPr="00B26691" w:rsidDel="0060683C">
          <w:rPr>
            <w:rPrChange w:id="3273" w:author="Bill" w:date="2017-02-19T23:46:00Z">
              <w:rPr>
                <w:sz w:val="28"/>
                <w:szCs w:val="28"/>
              </w:rPr>
            </w:rPrChange>
          </w:rPr>
          <w:delText>--non-interactive</w:delText>
        </w:r>
      </w:del>
    </w:p>
    <w:p w:rsidR="00F71054" w:rsidRPr="00B26691" w:rsidDel="0060683C" w:rsidRDefault="00F71054" w:rsidP="00EE29DC">
      <w:pPr>
        <w:spacing w:line="288" w:lineRule="auto"/>
        <w:ind w:firstLineChars="200" w:firstLine="480"/>
        <w:rPr>
          <w:del w:id="3274" w:author="Bill" w:date="2017-02-19T22:26:00Z"/>
          <w:rPrChange w:id="3275" w:author="Bill" w:date="2017-02-19T23:46:00Z">
            <w:rPr>
              <w:del w:id="3276" w:author="Bill" w:date="2017-02-19T22:26:00Z"/>
              <w:sz w:val="28"/>
              <w:szCs w:val="28"/>
            </w:rPr>
          </w:rPrChange>
        </w:rPr>
        <w:pPrChange w:id="3277" w:author="Bill" w:date="2017-02-20T00:04:00Z">
          <w:pPr>
            <w:spacing w:line="0" w:lineRule="atLeast"/>
          </w:pPr>
        </w:pPrChange>
      </w:pPr>
      <w:del w:id="3278" w:author="Bill" w:date="2017-02-19T22:26:00Z">
        <w:r w:rsidRPr="00B26691" w:rsidDel="0060683C">
          <w:rPr>
            <w:rPrChange w:id="3279" w:author="Bill" w:date="2017-02-19T23:46:00Z">
              <w:rPr>
                <w:sz w:val="28"/>
                <w:szCs w:val="28"/>
              </w:rPr>
            </w:rPrChange>
          </w:rPr>
          <w:delText>--no-diff-deleted</w:delText>
        </w:r>
      </w:del>
    </w:p>
    <w:p w:rsidR="00F71054" w:rsidRPr="00B26691" w:rsidDel="0060683C" w:rsidRDefault="00F71054" w:rsidP="00EE29DC">
      <w:pPr>
        <w:spacing w:line="288" w:lineRule="auto"/>
        <w:ind w:firstLineChars="200" w:firstLine="480"/>
        <w:rPr>
          <w:del w:id="3280" w:author="Bill" w:date="2017-02-19T22:26:00Z"/>
          <w:rPrChange w:id="3281" w:author="Bill" w:date="2017-02-19T23:46:00Z">
            <w:rPr>
              <w:del w:id="3282" w:author="Bill" w:date="2017-02-19T22:26:00Z"/>
              <w:sz w:val="28"/>
              <w:szCs w:val="28"/>
            </w:rPr>
          </w:rPrChange>
        </w:rPr>
        <w:pPrChange w:id="3283" w:author="Bill" w:date="2017-02-20T00:04:00Z">
          <w:pPr>
            <w:spacing w:line="0" w:lineRule="atLeast"/>
          </w:pPr>
        </w:pPrChange>
      </w:pPr>
      <w:del w:id="3284" w:author="Bill" w:date="2017-02-19T22:26:00Z">
        <w:r w:rsidRPr="00B26691" w:rsidDel="0060683C">
          <w:rPr>
            <w:rPrChange w:id="3285" w:author="Bill" w:date="2017-02-19T23:46:00Z">
              <w:rPr>
                <w:sz w:val="28"/>
                <w:szCs w:val="28"/>
              </w:rPr>
            </w:rPrChange>
          </w:rPr>
          <w:delText>--config-dir DIR</w:delText>
        </w:r>
      </w:del>
    </w:p>
    <w:p w:rsidR="00F71054" w:rsidRPr="00B11467" w:rsidDel="0060683C" w:rsidRDefault="00F71054" w:rsidP="00EE29DC">
      <w:pPr>
        <w:spacing w:line="288" w:lineRule="auto"/>
        <w:ind w:firstLineChars="200" w:firstLine="480"/>
        <w:rPr>
          <w:del w:id="3286" w:author="Bill" w:date="2017-02-19T22:26:00Z"/>
        </w:rPr>
        <w:pPrChange w:id="3287" w:author="Bill" w:date="2017-02-20T00:04:00Z">
          <w:pPr>
            <w:spacing w:line="0" w:lineRule="atLeast"/>
          </w:pPr>
        </w:pPrChange>
      </w:pPr>
    </w:p>
    <w:p w:rsidR="00F71054" w:rsidRPr="00B26691" w:rsidDel="0060683C" w:rsidRDefault="00F71054" w:rsidP="00EE29DC">
      <w:pPr>
        <w:spacing w:line="288" w:lineRule="auto"/>
        <w:ind w:firstLineChars="200" w:firstLine="480"/>
        <w:rPr>
          <w:del w:id="3288" w:author="Bill" w:date="2017-02-19T22:26:00Z"/>
          <w:rPrChange w:id="3289" w:author="Bill" w:date="2017-02-19T23:46:00Z">
            <w:rPr>
              <w:del w:id="3290" w:author="Bill" w:date="2017-02-19T22:26:00Z"/>
              <w:rFonts w:ascii="黑体"/>
              <w:sz w:val="32"/>
              <w:szCs w:val="32"/>
            </w:rPr>
          </w:rPrChange>
        </w:rPr>
        <w:pPrChange w:id="3291" w:author="Bill" w:date="2017-02-20T00:04:00Z">
          <w:pPr>
            <w:spacing w:line="0" w:lineRule="atLeast"/>
          </w:pPr>
        </w:pPrChange>
      </w:pPr>
      <w:del w:id="3292" w:author="Bill" w:date="2017-02-19T22:26:00Z">
        <w:r w:rsidRPr="00B26691" w:rsidDel="0060683C">
          <w:rPr>
            <w:rFonts w:hint="eastAsia"/>
            <w:rPrChange w:id="3293" w:author="Bill" w:date="2017-02-19T23:46:00Z">
              <w:rPr>
                <w:rFonts w:ascii="黑体" w:hint="eastAsia"/>
                <w:sz w:val="32"/>
                <w:szCs w:val="32"/>
              </w:rPr>
            </w:rPrChange>
          </w:rPr>
          <w:delText>用途：</w:delText>
        </w:r>
      </w:del>
    </w:p>
    <w:p w:rsidR="00F71054" w:rsidDel="0060683C" w:rsidRDefault="00F71054" w:rsidP="00EE29DC">
      <w:pPr>
        <w:spacing w:line="288" w:lineRule="auto"/>
        <w:ind w:firstLineChars="200" w:firstLine="480"/>
        <w:rPr>
          <w:del w:id="3294" w:author="Bill" w:date="2017-02-19T22:26:00Z"/>
        </w:rPr>
        <w:pPrChange w:id="3295" w:author="Bill" w:date="2017-02-20T00:04:00Z">
          <w:pPr>
            <w:spacing w:line="20" w:lineRule="atLeast"/>
          </w:pPr>
        </w:pPrChange>
      </w:pPr>
      <w:del w:id="3296" w:author="Bill" w:date="2017-02-19T22:26:00Z">
        <w:r w:rsidDel="0060683C">
          <w:rPr>
            <w:rFonts w:hint="eastAsia"/>
          </w:rPr>
          <w:delText>把分支合并入工作拷贝的主干中，然后使用此命令，对版本库中的主干和工作拷贝中的主干进行比对，校验修改内容是否正确</w:delText>
        </w:r>
      </w:del>
    </w:p>
    <w:p w:rsidR="00F71054" w:rsidRPr="00F71054" w:rsidDel="0060683C" w:rsidRDefault="00F71054" w:rsidP="00EE29DC">
      <w:pPr>
        <w:spacing w:line="288" w:lineRule="auto"/>
        <w:ind w:firstLineChars="200" w:firstLine="480"/>
        <w:rPr>
          <w:del w:id="3297" w:author="Bill" w:date="2017-02-19T22:26:00Z"/>
        </w:rPr>
        <w:pPrChange w:id="3298" w:author="Bill" w:date="2017-02-20T00:04:00Z">
          <w:pPr>
            <w:spacing w:line="20" w:lineRule="atLeast"/>
          </w:pPr>
        </w:pPrChange>
      </w:pPr>
    </w:p>
    <w:p w:rsidR="00F71054" w:rsidRPr="00B26691" w:rsidDel="0060683C" w:rsidRDefault="00F71054" w:rsidP="00EE29DC">
      <w:pPr>
        <w:spacing w:line="288" w:lineRule="auto"/>
        <w:ind w:firstLineChars="200" w:firstLine="480"/>
        <w:rPr>
          <w:del w:id="3299" w:author="Bill" w:date="2017-02-19T22:26:00Z"/>
          <w:rPrChange w:id="3300" w:author="Bill" w:date="2017-02-19T23:46:00Z">
            <w:rPr>
              <w:del w:id="3301" w:author="Bill" w:date="2017-02-19T22:26:00Z"/>
              <w:rFonts w:ascii="黑体"/>
              <w:sz w:val="32"/>
              <w:szCs w:val="32"/>
            </w:rPr>
          </w:rPrChange>
        </w:rPr>
        <w:pPrChange w:id="3302" w:author="Bill" w:date="2017-02-20T00:04:00Z">
          <w:pPr>
            <w:spacing w:line="0" w:lineRule="atLeast"/>
          </w:pPr>
        </w:pPrChange>
      </w:pPr>
      <w:del w:id="3303" w:author="Bill" w:date="2017-02-19T22:26:00Z">
        <w:r w:rsidRPr="00B26691" w:rsidDel="0060683C">
          <w:rPr>
            <w:rFonts w:hint="eastAsia"/>
            <w:rPrChange w:id="3304" w:author="Bill" w:date="2017-02-19T23:46:00Z">
              <w:rPr>
                <w:rFonts w:ascii="黑体" w:hint="eastAsia"/>
                <w:sz w:val="32"/>
                <w:szCs w:val="32"/>
              </w:rPr>
            </w:rPrChange>
          </w:rPr>
          <w:delText>例子：</w:delText>
        </w:r>
      </w:del>
    </w:p>
    <w:p w:rsidR="0068255E" w:rsidRPr="0068255E" w:rsidDel="0060683C" w:rsidRDefault="0068255E" w:rsidP="00EE29DC">
      <w:pPr>
        <w:spacing w:line="288" w:lineRule="auto"/>
        <w:ind w:firstLineChars="200" w:firstLine="480"/>
        <w:rPr>
          <w:del w:id="3305" w:author="Bill" w:date="2017-02-19T22:26:00Z"/>
        </w:rPr>
        <w:pPrChange w:id="3306" w:author="Bill" w:date="2017-02-20T00:04:00Z">
          <w:pPr/>
        </w:pPrChange>
      </w:pPr>
      <w:del w:id="3307" w:author="Bill" w:date="2017-02-19T22:26:00Z">
        <w:r w:rsidRPr="0068255E" w:rsidDel="0060683C">
          <w:rPr>
            <w:rFonts w:hint="eastAsia"/>
          </w:rPr>
          <w:delText>比较</w:delText>
        </w:r>
        <w:r w:rsidRPr="0068255E" w:rsidDel="0060683C">
          <w:rPr>
            <w:rFonts w:hint="eastAsia"/>
          </w:rPr>
          <w:delText>BASE</w:delText>
        </w:r>
        <w:r w:rsidRPr="0068255E" w:rsidDel="0060683C">
          <w:rPr>
            <w:rFonts w:hint="eastAsia"/>
          </w:rPr>
          <w:delText>和你的工作拷贝（</w:delText>
        </w:r>
        <w:r w:rsidRPr="0068255E" w:rsidDel="0060683C">
          <w:rPr>
            <w:rFonts w:hint="eastAsia"/>
          </w:rPr>
          <w:delText>svn diff</w:delText>
        </w:r>
        <w:r w:rsidRPr="0068255E" w:rsidDel="0060683C">
          <w:rPr>
            <w:rFonts w:hint="eastAsia"/>
          </w:rPr>
          <w:delText>最经常的用法）：</w:delText>
        </w:r>
      </w:del>
    </w:p>
    <w:p w:rsidR="0068255E" w:rsidDel="0060683C" w:rsidRDefault="0068255E" w:rsidP="00EE29DC">
      <w:pPr>
        <w:spacing w:line="288" w:lineRule="auto"/>
        <w:ind w:firstLineChars="200" w:firstLine="480"/>
        <w:rPr>
          <w:del w:id="3308" w:author="Bill" w:date="2017-02-19T22:26:00Z"/>
        </w:rPr>
        <w:pPrChange w:id="3309" w:author="Bill" w:date="2017-02-20T00:04:00Z">
          <w:pPr/>
        </w:pPrChange>
      </w:pPr>
      <w:del w:id="3310" w:author="Bill" w:date="2017-02-19T22:26:00Z">
        <w:r w:rsidDel="0060683C">
          <w:delText xml:space="preserve">$ svn diff COMMITTERS </w:delText>
        </w:r>
      </w:del>
    </w:p>
    <w:p w:rsidR="0068255E" w:rsidDel="0060683C" w:rsidRDefault="0068255E" w:rsidP="00EE29DC">
      <w:pPr>
        <w:spacing w:line="288" w:lineRule="auto"/>
        <w:ind w:firstLineChars="200" w:firstLine="480"/>
        <w:rPr>
          <w:del w:id="3311" w:author="Bill" w:date="2017-02-19T22:26:00Z"/>
        </w:rPr>
        <w:pPrChange w:id="3312" w:author="Bill" w:date="2017-02-20T00:04:00Z">
          <w:pPr/>
        </w:pPrChange>
      </w:pPr>
      <w:del w:id="3313" w:author="Bill" w:date="2017-02-19T22:26:00Z">
        <w:r w:rsidDel="0060683C">
          <w:delText>Index: COMMITTERS</w:delText>
        </w:r>
      </w:del>
    </w:p>
    <w:p w:rsidR="0068255E" w:rsidDel="0060683C" w:rsidRDefault="0068255E" w:rsidP="00EE29DC">
      <w:pPr>
        <w:spacing w:line="288" w:lineRule="auto"/>
        <w:ind w:firstLineChars="200" w:firstLine="480"/>
        <w:rPr>
          <w:del w:id="3314" w:author="Bill" w:date="2017-02-19T22:26:00Z"/>
        </w:rPr>
        <w:pPrChange w:id="3315" w:author="Bill" w:date="2017-02-20T00:04:00Z">
          <w:pPr/>
        </w:pPrChange>
      </w:pPr>
      <w:del w:id="3316" w:author="Bill" w:date="2017-02-19T22:26:00Z">
        <w:r w:rsidDel="0060683C">
          <w:delText>=============================================================</w:delText>
        </w:r>
      </w:del>
    </w:p>
    <w:p w:rsidR="0068255E" w:rsidDel="0060683C" w:rsidRDefault="0068255E" w:rsidP="00EE29DC">
      <w:pPr>
        <w:spacing w:line="288" w:lineRule="auto"/>
        <w:ind w:firstLineChars="200" w:firstLine="480"/>
        <w:rPr>
          <w:del w:id="3317" w:author="Bill" w:date="2017-02-19T22:26:00Z"/>
        </w:rPr>
        <w:pPrChange w:id="3318" w:author="Bill" w:date="2017-02-20T00:04:00Z">
          <w:pPr/>
        </w:pPrChange>
      </w:pPr>
      <w:del w:id="3319" w:author="Bill" w:date="2017-02-19T22:26:00Z">
        <w:r w:rsidDel="0060683C">
          <w:delText>--- COMMITTERS</w:delText>
        </w:r>
        <w:r w:rsidDel="0060683C">
          <w:tab/>
          <w:delText>(revision 4404)</w:delText>
        </w:r>
      </w:del>
    </w:p>
    <w:p w:rsidR="00F71054" w:rsidDel="0060683C" w:rsidRDefault="0068255E" w:rsidP="00EE29DC">
      <w:pPr>
        <w:spacing w:line="288" w:lineRule="auto"/>
        <w:ind w:firstLineChars="200" w:firstLine="480"/>
        <w:rPr>
          <w:del w:id="3320" w:author="Bill" w:date="2017-02-19T22:26:00Z"/>
        </w:rPr>
        <w:pPrChange w:id="3321" w:author="Bill" w:date="2017-02-20T00:04:00Z">
          <w:pPr/>
        </w:pPrChange>
      </w:pPr>
      <w:del w:id="3322" w:author="Bill" w:date="2017-02-19T22:26:00Z">
        <w:r w:rsidDel="0060683C">
          <w:delText>+++ COMMITTERS</w:delText>
        </w:r>
        <w:r w:rsidDel="0060683C">
          <w:tab/>
          <w:delText>(working copy)</w:delText>
        </w:r>
      </w:del>
    </w:p>
    <w:p w:rsidR="0068255E" w:rsidDel="0060683C" w:rsidRDefault="0068255E" w:rsidP="00EE29DC">
      <w:pPr>
        <w:spacing w:line="288" w:lineRule="auto"/>
        <w:ind w:firstLineChars="200" w:firstLine="480"/>
        <w:rPr>
          <w:del w:id="3323" w:author="Bill" w:date="2017-02-19T22:26:00Z"/>
        </w:rPr>
        <w:pPrChange w:id="3324" w:author="Bill" w:date="2017-02-20T00:04:00Z">
          <w:pPr/>
        </w:pPrChange>
      </w:pPr>
    </w:p>
    <w:p w:rsidR="0068255E" w:rsidRPr="0068255E" w:rsidDel="0060683C" w:rsidRDefault="0068255E" w:rsidP="00EE29DC">
      <w:pPr>
        <w:spacing w:line="288" w:lineRule="auto"/>
        <w:ind w:firstLineChars="200" w:firstLine="480"/>
        <w:rPr>
          <w:del w:id="3325" w:author="Bill" w:date="2017-02-19T22:26:00Z"/>
        </w:rPr>
        <w:pPrChange w:id="3326" w:author="Bill" w:date="2017-02-20T00:04:00Z">
          <w:pPr/>
        </w:pPrChange>
      </w:pPr>
      <w:del w:id="3327" w:author="Bill" w:date="2017-02-19T22:26:00Z">
        <w:r w:rsidRPr="0068255E" w:rsidDel="0060683C">
          <w:rPr>
            <w:rFonts w:hint="eastAsia"/>
          </w:rPr>
          <w:delText>察看你的工作拷贝对旧的修订版本的修改：</w:delText>
        </w:r>
      </w:del>
    </w:p>
    <w:p w:rsidR="0068255E" w:rsidDel="0060683C" w:rsidRDefault="0068255E" w:rsidP="00EE29DC">
      <w:pPr>
        <w:spacing w:line="288" w:lineRule="auto"/>
        <w:ind w:firstLineChars="200" w:firstLine="480"/>
        <w:rPr>
          <w:del w:id="3328" w:author="Bill" w:date="2017-02-19T22:26:00Z"/>
        </w:rPr>
        <w:pPrChange w:id="3329" w:author="Bill" w:date="2017-02-20T00:04:00Z">
          <w:pPr/>
        </w:pPrChange>
      </w:pPr>
      <w:del w:id="3330" w:author="Bill" w:date="2017-02-19T22:26:00Z">
        <w:r w:rsidDel="0060683C">
          <w:delText xml:space="preserve">$ svn diff -r 3900 COMMITTERS </w:delText>
        </w:r>
      </w:del>
    </w:p>
    <w:p w:rsidR="0068255E" w:rsidDel="0060683C" w:rsidRDefault="0068255E" w:rsidP="00EE29DC">
      <w:pPr>
        <w:spacing w:line="288" w:lineRule="auto"/>
        <w:ind w:firstLineChars="200" w:firstLine="480"/>
        <w:rPr>
          <w:del w:id="3331" w:author="Bill" w:date="2017-02-19T22:26:00Z"/>
        </w:rPr>
        <w:pPrChange w:id="3332" w:author="Bill" w:date="2017-02-20T00:04:00Z">
          <w:pPr/>
        </w:pPrChange>
      </w:pPr>
      <w:del w:id="3333" w:author="Bill" w:date="2017-02-19T22:26:00Z">
        <w:r w:rsidDel="0060683C">
          <w:delText>Index: COMMITTERS</w:delText>
        </w:r>
      </w:del>
    </w:p>
    <w:p w:rsidR="0068255E" w:rsidDel="0060683C" w:rsidRDefault="0068255E" w:rsidP="00EE29DC">
      <w:pPr>
        <w:spacing w:line="288" w:lineRule="auto"/>
        <w:ind w:firstLineChars="200" w:firstLine="480"/>
        <w:rPr>
          <w:del w:id="3334" w:author="Bill" w:date="2017-02-19T22:26:00Z"/>
        </w:rPr>
        <w:pPrChange w:id="3335" w:author="Bill" w:date="2017-02-20T00:04:00Z">
          <w:pPr/>
        </w:pPrChange>
      </w:pPr>
      <w:del w:id="3336" w:author="Bill" w:date="2017-02-19T22:26:00Z">
        <w:r w:rsidDel="0060683C">
          <w:delText>=============================================================</w:delText>
        </w:r>
      </w:del>
    </w:p>
    <w:p w:rsidR="0068255E" w:rsidDel="0060683C" w:rsidRDefault="0068255E" w:rsidP="00EE29DC">
      <w:pPr>
        <w:spacing w:line="288" w:lineRule="auto"/>
        <w:ind w:firstLineChars="200" w:firstLine="480"/>
        <w:rPr>
          <w:del w:id="3337" w:author="Bill" w:date="2017-02-19T22:26:00Z"/>
        </w:rPr>
        <w:pPrChange w:id="3338" w:author="Bill" w:date="2017-02-20T00:04:00Z">
          <w:pPr/>
        </w:pPrChange>
      </w:pPr>
      <w:del w:id="3339" w:author="Bill" w:date="2017-02-19T22:26:00Z">
        <w:r w:rsidDel="0060683C">
          <w:delText>--- COMMITTERS</w:delText>
        </w:r>
        <w:r w:rsidDel="0060683C">
          <w:tab/>
          <w:delText>(revision 3900)</w:delText>
        </w:r>
      </w:del>
    </w:p>
    <w:p w:rsidR="0068255E" w:rsidDel="0060683C" w:rsidRDefault="0068255E" w:rsidP="00EE29DC">
      <w:pPr>
        <w:spacing w:line="288" w:lineRule="auto"/>
        <w:ind w:firstLineChars="200" w:firstLine="480"/>
        <w:rPr>
          <w:del w:id="3340" w:author="Bill" w:date="2017-02-19T22:26:00Z"/>
        </w:rPr>
        <w:pPrChange w:id="3341" w:author="Bill" w:date="2017-02-20T00:04:00Z">
          <w:pPr/>
        </w:pPrChange>
      </w:pPr>
      <w:del w:id="3342" w:author="Bill" w:date="2017-02-19T22:26:00Z">
        <w:r w:rsidDel="0060683C">
          <w:delText>+++ COMMITTERS</w:delText>
        </w:r>
        <w:r w:rsidDel="0060683C">
          <w:tab/>
          <w:delText>(working copy)</w:delText>
        </w:r>
      </w:del>
    </w:p>
    <w:p w:rsidR="0068255E" w:rsidDel="0060683C" w:rsidRDefault="0068255E" w:rsidP="00EE29DC">
      <w:pPr>
        <w:spacing w:line="288" w:lineRule="auto"/>
        <w:ind w:firstLineChars="200" w:firstLine="480"/>
        <w:rPr>
          <w:del w:id="3343" w:author="Bill" w:date="2017-02-19T22:26:00Z"/>
        </w:rPr>
        <w:pPrChange w:id="3344" w:author="Bill" w:date="2017-02-20T00:04:00Z">
          <w:pPr/>
        </w:pPrChange>
      </w:pPr>
    </w:p>
    <w:p w:rsidR="0068255E" w:rsidRPr="0068255E" w:rsidDel="0060683C" w:rsidRDefault="0068255E" w:rsidP="00EE29DC">
      <w:pPr>
        <w:spacing w:line="288" w:lineRule="auto"/>
        <w:ind w:firstLineChars="200" w:firstLine="480"/>
        <w:rPr>
          <w:del w:id="3345" w:author="Bill" w:date="2017-02-19T22:26:00Z"/>
        </w:rPr>
        <w:pPrChange w:id="3346" w:author="Bill" w:date="2017-02-20T00:04:00Z">
          <w:pPr/>
        </w:pPrChange>
      </w:pPr>
      <w:del w:id="3347" w:author="Bill" w:date="2017-02-19T22:26:00Z">
        <w:r w:rsidRPr="0068255E" w:rsidDel="0060683C">
          <w:rPr>
            <w:rFonts w:hint="eastAsia"/>
          </w:rPr>
          <w:delText>使用“</w:delText>
        </w:r>
        <w:r w:rsidRPr="0068255E" w:rsidDel="0060683C">
          <w:rPr>
            <w:rFonts w:hint="eastAsia"/>
          </w:rPr>
          <w:delText>@</w:delText>
        </w:r>
        <w:r w:rsidRPr="0068255E" w:rsidDel="0060683C">
          <w:rPr>
            <w:rFonts w:hint="eastAsia"/>
          </w:rPr>
          <w:delText>”语法与修订版本</w:delText>
        </w:r>
        <w:r w:rsidRPr="0068255E" w:rsidDel="0060683C">
          <w:rPr>
            <w:rFonts w:hint="eastAsia"/>
          </w:rPr>
          <w:delText>3000</w:delText>
        </w:r>
        <w:r w:rsidRPr="0068255E" w:rsidDel="0060683C">
          <w:rPr>
            <w:rFonts w:hint="eastAsia"/>
          </w:rPr>
          <w:delText>和</w:delText>
        </w:r>
        <w:r w:rsidRPr="0068255E" w:rsidDel="0060683C">
          <w:rPr>
            <w:rFonts w:hint="eastAsia"/>
          </w:rPr>
          <w:delText>35000</w:delText>
        </w:r>
        <w:r w:rsidRPr="0068255E" w:rsidDel="0060683C">
          <w:rPr>
            <w:rFonts w:hint="eastAsia"/>
          </w:rPr>
          <w:delText>比较：</w:delText>
        </w:r>
      </w:del>
    </w:p>
    <w:p w:rsidR="0068255E" w:rsidDel="0060683C" w:rsidRDefault="0068255E" w:rsidP="00EE29DC">
      <w:pPr>
        <w:spacing w:line="288" w:lineRule="auto"/>
        <w:ind w:firstLineChars="200" w:firstLine="480"/>
        <w:rPr>
          <w:del w:id="3348" w:author="Bill" w:date="2017-02-19T22:26:00Z"/>
        </w:rPr>
        <w:pPrChange w:id="3349" w:author="Bill" w:date="2017-02-20T00:04:00Z">
          <w:pPr/>
        </w:pPrChange>
      </w:pPr>
      <w:del w:id="3350" w:author="Bill" w:date="2017-02-19T22:26:00Z">
        <w:r w:rsidDel="0060683C">
          <w:delText xml:space="preserve">$ svn diff </w:delText>
        </w:r>
        <w:r w:rsidDel="0060683C">
          <w:rPr>
            <w:rFonts w:hint="eastAsia"/>
          </w:rPr>
          <w:delText>svn://192.168.1.29/apsbat</w:delText>
        </w:r>
        <w:r w:rsidDel="0060683C">
          <w:delText xml:space="preserve">/trunk/COMMITTERS@3000 </w:delText>
        </w:r>
      </w:del>
    </w:p>
    <w:p w:rsidR="0068255E" w:rsidDel="0060683C" w:rsidRDefault="0068255E" w:rsidP="00EE29DC">
      <w:pPr>
        <w:spacing w:line="288" w:lineRule="auto"/>
        <w:ind w:firstLineChars="200" w:firstLine="480"/>
        <w:rPr>
          <w:del w:id="3351" w:author="Bill" w:date="2017-02-19T22:26:00Z"/>
        </w:rPr>
        <w:pPrChange w:id="3352" w:author="Bill" w:date="2017-02-20T00:04:00Z">
          <w:pPr/>
        </w:pPrChange>
      </w:pPr>
      <w:del w:id="3353" w:author="Bill" w:date="2017-02-19T22:26:00Z">
        <w:r w:rsidDel="0060683C">
          <w:rPr>
            <w:rFonts w:hint="eastAsia"/>
          </w:rPr>
          <w:delText>svn://192.168.1.29/apsbat/</w:delText>
        </w:r>
        <w:r w:rsidDel="0060683C">
          <w:delText>trunk/COMMITTERS@3500</w:delText>
        </w:r>
      </w:del>
    </w:p>
    <w:p w:rsidR="0068255E" w:rsidDel="0060683C" w:rsidRDefault="0068255E" w:rsidP="00EE29DC">
      <w:pPr>
        <w:spacing w:line="288" w:lineRule="auto"/>
        <w:ind w:firstLineChars="200" w:firstLine="480"/>
        <w:rPr>
          <w:del w:id="3354" w:author="Bill" w:date="2017-02-19T22:26:00Z"/>
        </w:rPr>
        <w:pPrChange w:id="3355" w:author="Bill" w:date="2017-02-20T00:04:00Z">
          <w:pPr/>
        </w:pPrChange>
      </w:pPr>
      <w:del w:id="3356" w:author="Bill" w:date="2017-02-19T22:26:00Z">
        <w:r w:rsidDel="0060683C">
          <w:delText>Index: COMMITTERS</w:delText>
        </w:r>
      </w:del>
    </w:p>
    <w:p w:rsidR="0068255E" w:rsidDel="0060683C" w:rsidRDefault="0068255E" w:rsidP="00EE29DC">
      <w:pPr>
        <w:spacing w:line="288" w:lineRule="auto"/>
        <w:ind w:firstLineChars="200" w:firstLine="480"/>
        <w:rPr>
          <w:del w:id="3357" w:author="Bill" w:date="2017-02-19T22:26:00Z"/>
        </w:rPr>
        <w:pPrChange w:id="3358" w:author="Bill" w:date="2017-02-20T00:04:00Z">
          <w:pPr/>
        </w:pPrChange>
      </w:pPr>
      <w:del w:id="3359" w:author="Bill" w:date="2017-02-19T22:26:00Z">
        <w:r w:rsidDel="0060683C">
          <w:delText>============================================================</w:delText>
        </w:r>
        <w:r w:rsidDel="0060683C">
          <w:rPr>
            <w:rFonts w:hint="eastAsia"/>
          </w:rPr>
          <w:delText>=</w:delText>
        </w:r>
      </w:del>
    </w:p>
    <w:p w:rsidR="0068255E" w:rsidDel="0060683C" w:rsidRDefault="0068255E" w:rsidP="00EE29DC">
      <w:pPr>
        <w:spacing w:line="288" w:lineRule="auto"/>
        <w:ind w:firstLineChars="200" w:firstLine="480"/>
        <w:rPr>
          <w:del w:id="3360" w:author="Bill" w:date="2017-02-19T22:26:00Z"/>
        </w:rPr>
        <w:pPrChange w:id="3361" w:author="Bill" w:date="2017-02-20T00:04:00Z">
          <w:pPr/>
        </w:pPrChange>
      </w:pPr>
      <w:del w:id="3362" w:author="Bill" w:date="2017-02-19T22:26:00Z">
        <w:r w:rsidDel="0060683C">
          <w:delText>--- COMMITTERS</w:delText>
        </w:r>
        <w:r w:rsidDel="0060683C">
          <w:tab/>
          <w:delText>(revision 3000)</w:delText>
        </w:r>
      </w:del>
    </w:p>
    <w:p w:rsidR="0068255E" w:rsidDel="0060683C" w:rsidRDefault="0068255E" w:rsidP="00EE29DC">
      <w:pPr>
        <w:spacing w:line="288" w:lineRule="auto"/>
        <w:ind w:firstLineChars="200" w:firstLine="480"/>
        <w:rPr>
          <w:del w:id="3363" w:author="Bill" w:date="2017-02-19T22:26:00Z"/>
        </w:rPr>
        <w:pPrChange w:id="3364" w:author="Bill" w:date="2017-02-20T00:04:00Z">
          <w:pPr/>
        </w:pPrChange>
      </w:pPr>
      <w:del w:id="3365" w:author="Bill" w:date="2017-02-19T22:26:00Z">
        <w:r w:rsidDel="0060683C">
          <w:delText>+++ COMMITTERS</w:delText>
        </w:r>
        <w:r w:rsidDel="0060683C">
          <w:tab/>
          <w:delText>(revision 3500)</w:delText>
        </w:r>
      </w:del>
    </w:p>
    <w:p w:rsidR="0068255E" w:rsidRPr="0068255E" w:rsidRDefault="0068255E" w:rsidP="00EE29DC">
      <w:pPr>
        <w:spacing w:line="288" w:lineRule="auto"/>
        <w:ind w:firstLineChars="200" w:firstLine="480"/>
        <w:pPrChange w:id="3366" w:author="Bill" w:date="2017-02-20T00:04:00Z">
          <w:pPr/>
        </w:pPrChange>
      </w:pPr>
      <w:del w:id="3367" w:author="Bill" w:date="2017-02-19T22:26:00Z">
        <w:r w:rsidDel="0060683C">
          <w:rPr>
            <w:rFonts w:hint="eastAsia"/>
          </w:rPr>
          <w:delText>…</w:delText>
        </w:r>
      </w:del>
    </w:p>
    <w:sectPr w:rsidR="0068255E" w:rsidRPr="0068255E" w:rsidSect="00FA7C29">
      <w:pgSz w:w="11906" w:h="16838" w:code="9"/>
      <w:pgMar w:top="567" w:right="1797" w:bottom="567"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75F" w:rsidRDefault="0095175F" w:rsidP="008B33C9">
      <w:r>
        <w:separator/>
      </w:r>
    </w:p>
  </w:endnote>
  <w:endnote w:type="continuationSeparator" w:id="0">
    <w:p w:rsidR="0095175F" w:rsidRDefault="0095175F" w:rsidP="008B3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75F" w:rsidRDefault="0095175F" w:rsidP="008B33C9">
      <w:r>
        <w:separator/>
      </w:r>
    </w:p>
  </w:footnote>
  <w:footnote w:type="continuationSeparator" w:id="0">
    <w:p w:rsidR="0095175F" w:rsidRDefault="0095175F" w:rsidP="008B33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986F90"/>
    <w:multiLevelType w:val="hybridMultilevel"/>
    <w:tmpl w:val="0BC4BBB8"/>
    <w:lvl w:ilvl="0" w:tplc="C6286124">
      <w:start w:val="1"/>
      <w:numFmt w:val="decimal"/>
      <w:lvlText w:val="%1."/>
      <w:lvlJc w:val="left"/>
      <w:pPr>
        <w:ind w:left="360" w:hanging="360"/>
      </w:pPr>
      <w:rPr>
        <w:rFonts w:asci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83855A2"/>
    <w:multiLevelType w:val="hybridMultilevel"/>
    <w:tmpl w:val="BF743F3A"/>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C17546B"/>
    <w:multiLevelType w:val="hybridMultilevel"/>
    <w:tmpl w:val="C100B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0EE7B73"/>
    <w:multiLevelType w:val="hybridMultilevel"/>
    <w:tmpl w:val="8A7E77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9514604"/>
    <w:multiLevelType w:val="hybridMultilevel"/>
    <w:tmpl w:val="8A7E772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C1267A3"/>
    <w:multiLevelType w:val="singleLevel"/>
    <w:tmpl w:val="4978D5DA"/>
    <w:lvl w:ilvl="0">
      <w:start w:val="1"/>
      <w:numFmt w:val="decimal"/>
      <w:lvlText w:val="（%1）"/>
      <w:lvlJc w:val="left"/>
      <w:pPr>
        <w:tabs>
          <w:tab w:val="num" w:pos="1800"/>
        </w:tabs>
        <w:ind w:left="1800" w:hanging="720"/>
      </w:pPr>
      <w:rPr>
        <w:rFonts w:hint="eastAsia"/>
      </w:rPr>
    </w:lvl>
  </w:abstractNum>
  <w:abstractNum w:abstractNumId="6">
    <w:nsid w:val="2DAB43A9"/>
    <w:multiLevelType w:val="hybridMultilevel"/>
    <w:tmpl w:val="B9EABF9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30C11A8"/>
    <w:multiLevelType w:val="singleLevel"/>
    <w:tmpl w:val="112ABE10"/>
    <w:lvl w:ilvl="0">
      <w:start w:val="1"/>
      <w:numFmt w:val="decimal"/>
      <w:lvlText w:val="%1）"/>
      <w:lvlJc w:val="left"/>
      <w:pPr>
        <w:tabs>
          <w:tab w:val="num" w:pos="990"/>
        </w:tabs>
        <w:ind w:left="990" w:hanging="360"/>
      </w:pPr>
      <w:rPr>
        <w:rFonts w:hint="eastAsia"/>
      </w:rPr>
    </w:lvl>
  </w:abstractNum>
  <w:abstractNum w:abstractNumId="8">
    <w:nsid w:val="3DB928E4"/>
    <w:multiLevelType w:val="hybridMultilevel"/>
    <w:tmpl w:val="D7B4AC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54C482D"/>
    <w:multiLevelType w:val="singleLevel"/>
    <w:tmpl w:val="7778D916"/>
    <w:lvl w:ilvl="0">
      <w:start w:val="1"/>
      <w:numFmt w:val="decimal"/>
      <w:lvlText w:val="%1、"/>
      <w:lvlJc w:val="left"/>
      <w:pPr>
        <w:tabs>
          <w:tab w:val="num" w:pos="1440"/>
        </w:tabs>
        <w:ind w:left="1440" w:hanging="360"/>
      </w:pPr>
      <w:rPr>
        <w:rFonts w:hint="eastAsia"/>
      </w:rPr>
    </w:lvl>
  </w:abstractNum>
  <w:abstractNum w:abstractNumId="10">
    <w:nsid w:val="471F35E7"/>
    <w:multiLevelType w:val="singleLevel"/>
    <w:tmpl w:val="39B06918"/>
    <w:lvl w:ilvl="0">
      <w:start w:val="1"/>
      <w:numFmt w:val="decimal"/>
      <w:lvlText w:val="（%1）"/>
      <w:lvlJc w:val="left"/>
      <w:pPr>
        <w:tabs>
          <w:tab w:val="num" w:pos="945"/>
        </w:tabs>
        <w:ind w:left="945" w:hanging="525"/>
      </w:pPr>
      <w:rPr>
        <w:rFonts w:hint="eastAsia"/>
      </w:rPr>
    </w:lvl>
  </w:abstractNum>
  <w:abstractNum w:abstractNumId="11">
    <w:nsid w:val="4C1E6076"/>
    <w:multiLevelType w:val="hybridMultilevel"/>
    <w:tmpl w:val="BB38F53C"/>
    <w:lvl w:ilvl="0" w:tplc="E00A8206">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7202991"/>
    <w:multiLevelType w:val="singleLevel"/>
    <w:tmpl w:val="D6808784"/>
    <w:lvl w:ilvl="0">
      <w:start w:val="1"/>
      <w:numFmt w:val="decimal"/>
      <w:lvlText w:val="（%1）"/>
      <w:lvlJc w:val="left"/>
      <w:pPr>
        <w:tabs>
          <w:tab w:val="num" w:pos="1605"/>
        </w:tabs>
        <w:ind w:left="1605" w:hanging="720"/>
      </w:pPr>
      <w:rPr>
        <w:rFonts w:hint="eastAsia"/>
      </w:rPr>
    </w:lvl>
  </w:abstractNum>
  <w:abstractNum w:abstractNumId="13">
    <w:nsid w:val="796A3A2C"/>
    <w:multiLevelType w:val="singleLevel"/>
    <w:tmpl w:val="B7584E32"/>
    <w:lvl w:ilvl="0">
      <w:start w:val="1"/>
      <w:numFmt w:val="decimal"/>
      <w:lvlText w:val="%1、"/>
      <w:lvlJc w:val="left"/>
      <w:pPr>
        <w:tabs>
          <w:tab w:val="num" w:pos="1080"/>
        </w:tabs>
        <w:ind w:left="1080" w:hanging="360"/>
      </w:pPr>
      <w:rPr>
        <w:rFonts w:hint="eastAsia"/>
      </w:rPr>
    </w:lvl>
  </w:abstractNum>
  <w:abstractNum w:abstractNumId="14">
    <w:nsid w:val="7B8F727D"/>
    <w:multiLevelType w:val="hybridMultilevel"/>
    <w:tmpl w:val="3D44C93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4"/>
  </w:num>
  <w:num w:numId="2">
    <w:abstractNumId w:val="2"/>
  </w:num>
  <w:num w:numId="3">
    <w:abstractNumId w:val="10"/>
  </w:num>
  <w:num w:numId="4">
    <w:abstractNumId w:val="7"/>
  </w:num>
  <w:num w:numId="5">
    <w:abstractNumId w:val="9"/>
  </w:num>
  <w:num w:numId="6">
    <w:abstractNumId w:val="13"/>
  </w:num>
  <w:num w:numId="7">
    <w:abstractNumId w:val="5"/>
  </w:num>
  <w:num w:numId="8">
    <w:abstractNumId w:val="12"/>
  </w:num>
  <w:num w:numId="9">
    <w:abstractNumId w:val="8"/>
  </w:num>
  <w:num w:numId="10">
    <w:abstractNumId w:val="1"/>
  </w:num>
  <w:num w:numId="11">
    <w:abstractNumId w:val="6"/>
  </w:num>
  <w:num w:numId="12">
    <w:abstractNumId w:val="0"/>
  </w:num>
  <w:num w:numId="13">
    <w:abstractNumId w:val="11"/>
  </w:num>
  <w:num w:numId="14">
    <w:abstractNumId w:val="3"/>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ill">
    <w15:presenceInfo w15:providerId="None" w15:userId="Bi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C9"/>
    <w:rsid w:val="000127DC"/>
    <w:rsid w:val="00023FB9"/>
    <w:rsid w:val="00030922"/>
    <w:rsid w:val="000451F2"/>
    <w:rsid w:val="000467CC"/>
    <w:rsid w:val="000536F4"/>
    <w:rsid w:val="000758A1"/>
    <w:rsid w:val="00091D5F"/>
    <w:rsid w:val="00097479"/>
    <w:rsid w:val="000E35A5"/>
    <w:rsid w:val="000F130A"/>
    <w:rsid w:val="000F50A2"/>
    <w:rsid w:val="0010402E"/>
    <w:rsid w:val="00105236"/>
    <w:rsid w:val="00120748"/>
    <w:rsid w:val="00136B6C"/>
    <w:rsid w:val="00141133"/>
    <w:rsid w:val="0014164A"/>
    <w:rsid w:val="0014753E"/>
    <w:rsid w:val="00153D83"/>
    <w:rsid w:val="001728CA"/>
    <w:rsid w:val="00173863"/>
    <w:rsid w:val="001B6412"/>
    <w:rsid w:val="001C541A"/>
    <w:rsid w:val="001D1066"/>
    <w:rsid w:val="001D2E09"/>
    <w:rsid w:val="001D3A2E"/>
    <w:rsid w:val="001E0D86"/>
    <w:rsid w:val="001F14C5"/>
    <w:rsid w:val="002225F6"/>
    <w:rsid w:val="002340FF"/>
    <w:rsid w:val="002403AF"/>
    <w:rsid w:val="00254D25"/>
    <w:rsid w:val="00260500"/>
    <w:rsid w:val="00273EB1"/>
    <w:rsid w:val="00282A66"/>
    <w:rsid w:val="002A6E1D"/>
    <w:rsid w:val="002B21A0"/>
    <w:rsid w:val="002B472A"/>
    <w:rsid w:val="002B62DB"/>
    <w:rsid w:val="002C041E"/>
    <w:rsid w:val="002D00E3"/>
    <w:rsid w:val="002D76CD"/>
    <w:rsid w:val="00304FD2"/>
    <w:rsid w:val="00335470"/>
    <w:rsid w:val="0035329B"/>
    <w:rsid w:val="003561C1"/>
    <w:rsid w:val="0036266D"/>
    <w:rsid w:val="00373327"/>
    <w:rsid w:val="003775D2"/>
    <w:rsid w:val="00380581"/>
    <w:rsid w:val="003D755F"/>
    <w:rsid w:val="003F0A43"/>
    <w:rsid w:val="00403E8E"/>
    <w:rsid w:val="00425360"/>
    <w:rsid w:val="0043661E"/>
    <w:rsid w:val="004777BF"/>
    <w:rsid w:val="00480BB2"/>
    <w:rsid w:val="00482B48"/>
    <w:rsid w:val="00483095"/>
    <w:rsid w:val="00484543"/>
    <w:rsid w:val="004D7DA1"/>
    <w:rsid w:val="005262F5"/>
    <w:rsid w:val="0052699D"/>
    <w:rsid w:val="00554925"/>
    <w:rsid w:val="00574954"/>
    <w:rsid w:val="005769DF"/>
    <w:rsid w:val="0057730B"/>
    <w:rsid w:val="00577BA7"/>
    <w:rsid w:val="00590DAD"/>
    <w:rsid w:val="0059402A"/>
    <w:rsid w:val="005C06E1"/>
    <w:rsid w:val="005E0119"/>
    <w:rsid w:val="005E2AF7"/>
    <w:rsid w:val="005E6ED0"/>
    <w:rsid w:val="005F1BF0"/>
    <w:rsid w:val="006031F1"/>
    <w:rsid w:val="0060683C"/>
    <w:rsid w:val="00613817"/>
    <w:rsid w:val="00625681"/>
    <w:rsid w:val="0063384D"/>
    <w:rsid w:val="00664351"/>
    <w:rsid w:val="0068255E"/>
    <w:rsid w:val="006B6D18"/>
    <w:rsid w:val="006B6E74"/>
    <w:rsid w:val="006C44C0"/>
    <w:rsid w:val="006D1EF1"/>
    <w:rsid w:val="006E27EA"/>
    <w:rsid w:val="006F1640"/>
    <w:rsid w:val="006F293F"/>
    <w:rsid w:val="006F31FA"/>
    <w:rsid w:val="00740243"/>
    <w:rsid w:val="00742BE4"/>
    <w:rsid w:val="007525AE"/>
    <w:rsid w:val="0079292E"/>
    <w:rsid w:val="007D1A8E"/>
    <w:rsid w:val="007E30FD"/>
    <w:rsid w:val="007E74C0"/>
    <w:rsid w:val="007F365B"/>
    <w:rsid w:val="007F750A"/>
    <w:rsid w:val="008310F4"/>
    <w:rsid w:val="00870243"/>
    <w:rsid w:val="0088296C"/>
    <w:rsid w:val="008922B5"/>
    <w:rsid w:val="008A10CF"/>
    <w:rsid w:val="008A43F2"/>
    <w:rsid w:val="008B33C9"/>
    <w:rsid w:val="008C1905"/>
    <w:rsid w:val="008C68D5"/>
    <w:rsid w:val="008C7CAB"/>
    <w:rsid w:val="008F160A"/>
    <w:rsid w:val="008F6CB0"/>
    <w:rsid w:val="00911E31"/>
    <w:rsid w:val="0092481A"/>
    <w:rsid w:val="00943495"/>
    <w:rsid w:val="0095175F"/>
    <w:rsid w:val="009568C5"/>
    <w:rsid w:val="00957077"/>
    <w:rsid w:val="00965E50"/>
    <w:rsid w:val="00966EEC"/>
    <w:rsid w:val="009C2ADF"/>
    <w:rsid w:val="009D01F1"/>
    <w:rsid w:val="009F2BCE"/>
    <w:rsid w:val="009F2D0C"/>
    <w:rsid w:val="009F49AF"/>
    <w:rsid w:val="00A02D35"/>
    <w:rsid w:val="00A134DE"/>
    <w:rsid w:val="00A41864"/>
    <w:rsid w:val="00A41C3E"/>
    <w:rsid w:val="00A4464A"/>
    <w:rsid w:val="00A456C9"/>
    <w:rsid w:val="00A6589E"/>
    <w:rsid w:val="00A80B73"/>
    <w:rsid w:val="00AC60EC"/>
    <w:rsid w:val="00AE5806"/>
    <w:rsid w:val="00B019D5"/>
    <w:rsid w:val="00B04B78"/>
    <w:rsid w:val="00B04E36"/>
    <w:rsid w:val="00B11467"/>
    <w:rsid w:val="00B1406E"/>
    <w:rsid w:val="00B26691"/>
    <w:rsid w:val="00B40F67"/>
    <w:rsid w:val="00B52763"/>
    <w:rsid w:val="00B71D1E"/>
    <w:rsid w:val="00B95D68"/>
    <w:rsid w:val="00BA6283"/>
    <w:rsid w:val="00BB584C"/>
    <w:rsid w:val="00BC27C3"/>
    <w:rsid w:val="00BD3FD7"/>
    <w:rsid w:val="00BE54B7"/>
    <w:rsid w:val="00BE675C"/>
    <w:rsid w:val="00BF24F5"/>
    <w:rsid w:val="00C1046D"/>
    <w:rsid w:val="00C3460C"/>
    <w:rsid w:val="00C45490"/>
    <w:rsid w:val="00C70ED9"/>
    <w:rsid w:val="00C95A2C"/>
    <w:rsid w:val="00C96162"/>
    <w:rsid w:val="00CA3048"/>
    <w:rsid w:val="00CA58F2"/>
    <w:rsid w:val="00CC351C"/>
    <w:rsid w:val="00CE1AAF"/>
    <w:rsid w:val="00D0285E"/>
    <w:rsid w:val="00D14562"/>
    <w:rsid w:val="00D34428"/>
    <w:rsid w:val="00D47E6B"/>
    <w:rsid w:val="00D55C01"/>
    <w:rsid w:val="00D60258"/>
    <w:rsid w:val="00D7611C"/>
    <w:rsid w:val="00D81710"/>
    <w:rsid w:val="00D86E47"/>
    <w:rsid w:val="00D874F2"/>
    <w:rsid w:val="00D94E67"/>
    <w:rsid w:val="00DD7FD4"/>
    <w:rsid w:val="00DE5A88"/>
    <w:rsid w:val="00DF664D"/>
    <w:rsid w:val="00DF78EC"/>
    <w:rsid w:val="00E067E9"/>
    <w:rsid w:val="00E07DEF"/>
    <w:rsid w:val="00E14FA3"/>
    <w:rsid w:val="00E15B69"/>
    <w:rsid w:val="00E1682F"/>
    <w:rsid w:val="00E222DC"/>
    <w:rsid w:val="00E24420"/>
    <w:rsid w:val="00E54D71"/>
    <w:rsid w:val="00E65BFE"/>
    <w:rsid w:val="00E71559"/>
    <w:rsid w:val="00E7316E"/>
    <w:rsid w:val="00E74784"/>
    <w:rsid w:val="00E75D73"/>
    <w:rsid w:val="00E77D2D"/>
    <w:rsid w:val="00E90A6A"/>
    <w:rsid w:val="00EA4730"/>
    <w:rsid w:val="00EC742B"/>
    <w:rsid w:val="00ED3CE3"/>
    <w:rsid w:val="00EE29DC"/>
    <w:rsid w:val="00EE31D0"/>
    <w:rsid w:val="00F20B56"/>
    <w:rsid w:val="00F3261F"/>
    <w:rsid w:val="00F65677"/>
    <w:rsid w:val="00F70D3E"/>
    <w:rsid w:val="00F71054"/>
    <w:rsid w:val="00F74AAD"/>
    <w:rsid w:val="00FA7C29"/>
    <w:rsid w:val="00FB2632"/>
    <w:rsid w:val="00FC3284"/>
    <w:rsid w:val="00FC6BD0"/>
    <w:rsid w:val="00FD18D7"/>
    <w:rsid w:val="00FE48EA"/>
    <w:rsid w:val="00FE5F83"/>
    <w:rsid w:val="00FF0368"/>
    <w:rsid w:val="00FF1390"/>
    <w:rsid w:val="00FF2F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936076-4C3D-450D-9FEC-4CBA0F3A4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FD2"/>
    <w:pPr>
      <w:widowControl w:val="0"/>
      <w:jc w:val="both"/>
    </w:pPr>
    <w:rPr>
      <w:rFonts w:ascii="Times New Roman" w:eastAsia="黑体" w:hAnsi="Times New Roman" w:cs="Times New Roman"/>
      <w:sz w:val="24"/>
      <w:szCs w:val="24"/>
    </w:rPr>
  </w:style>
  <w:style w:type="paragraph" w:styleId="1">
    <w:name w:val="heading 1"/>
    <w:basedOn w:val="a"/>
    <w:next w:val="a"/>
    <w:link w:val="1Char"/>
    <w:uiPriority w:val="9"/>
    <w:qFormat/>
    <w:rsid w:val="008B33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23FB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349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1456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B33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B33C9"/>
    <w:rPr>
      <w:sz w:val="18"/>
      <w:szCs w:val="18"/>
    </w:rPr>
  </w:style>
  <w:style w:type="paragraph" w:styleId="a4">
    <w:name w:val="footer"/>
    <w:basedOn w:val="a"/>
    <w:link w:val="Char0"/>
    <w:uiPriority w:val="99"/>
    <w:semiHidden/>
    <w:unhideWhenUsed/>
    <w:rsid w:val="008B33C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B33C9"/>
    <w:rPr>
      <w:sz w:val="18"/>
      <w:szCs w:val="18"/>
    </w:rPr>
  </w:style>
  <w:style w:type="paragraph" w:customStyle="1" w:styleId="a5">
    <w:name w:val="表格单元"/>
    <w:basedOn w:val="a"/>
    <w:rsid w:val="008B33C9"/>
    <w:pPr>
      <w:widowControl/>
      <w:adjustRightInd w:val="0"/>
      <w:snapToGrid w:val="0"/>
      <w:spacing w:before="45" w:after="45" w:line="252" w:lineRule="auto"/>
      <w:jc w:val="left"/>
    </w:pPr>
    <w:rPr>
      <w:rFonts w:ascii="Cambria" w:hAnsi="Cambria"/>
      <w:kern w:val="0"/>
      <w:sz w:val="22"/>
      <w:szCs w:val="22"/>
      <w:lang w:eastAsia="en-US" w:bidi="en-US"/>
    </w:rPr>
  </w:style>
  <w:style w:type="paragraph" w:customStyle="1" w:styleId="a6">
    <w:name w:val="表格栏目"/>
    <w:basedOn w:val="a"/>
    <w:rsid w:val="008B33C9"/>
    <w:pPr>
      <w:widowControl/>
      <w:adjustRightInd w:val="0"/>
      <w:snapToGrid w:val="0"/>
      <w:spacing w:before="45" w:after="45" w:line="252" w:lineRule="auto"/>
      <w:jc w:val="center"/>
    </w:pPr>
    <w:rPr>
      <w:rFonts w:ascii="Cambria" w:hAnsi="Cambria"/>
      <w:b/>
      <w:bCs/>
      <w:kern w:val="0"/>
      <w:sz w:val="22"/>
      <w:szCs w:val="22"/>
      <w:lang w:eastAsia="en-US" w:bidi="en-US"/>
    </w:rPr>
  </w:style>
  <w:style w:type="character" w:customStyle="1" w:styleId="1Char">
    <w:name w:val="标题 1 Char"/>
    <w:basedOn w:val="a0"/>
    <w:link w:val="1"/>
    <w:uiPriority w:val="9"/>
    <w:rsid w:val="008B33C9"/>
    <w:rPr>
      <w:rFonts w:ascii="Times New Roman" w:eastAsia="宋体" w:hAnsi="Times New Roman" w:cs="Times New Roman"/>
      <w:b/>
      <w:bCs/>
      <w:kern w:val="44"/>
      <w:sz w:val="44"/>
      <w:szCs w:val="44"/>
    </w:rPr>
  </w:style>
  <w:style w:type="paragraph" w:styleId="a7">
    <w:name w:val="Document Map"/>
    <w:basedOn w:val="a"/>
    <w:link w:val="Char1"/>
    <w:uiPriority w:val="99"/>
    <w:semiHidden/>
    <w:unhideWhenUsed/>
    <w:rsid w:val="008B33C9"/>
    <w:rPr>
      <w:rFonts w:ascii="宋体"/>
      <w:sz w:val="18"/>
      <w:szCs w:val="18"/>
    </w:rPr>
  </w:style>
  <w:style w:type="character" w:customStyle="1" w:styleId="Char1">
    <w:name w:val="文档结构图 Char"/>
    <w:basedOn w:val="a0"/>
    <w:link w:val="a7"/>
    <w:uiPriority w:val="99"/>
    <w:semiHidden/>
    <w:rsid w:val="008B33C9"/>
    <w:rPr>
      <w:rFonts w:ascii="宋体" w:eastAsia="宋体" w:hAnsi="Times New Roman" w:cs="Times New Roman"/>
      <w:sz w:val="18"/>
      <w:szCs w:val="18"/>
    </w:rPr>
  </w:style>
  <w:style w:type="paragraph" w:styleId="a8">
    <w:name w:val="List Paragraph"/>
    <w:basedOn w:val="a"/>
    <w:uiPriority w:val="34"/>
    <w:qFormat/>
    <w:rsid w:val="008B33C9"/>
    <w:pPr>
      <w:ind w:firstLineChars="200" w:firstLine="420"/>
    </w:pPr>
  </w:style>
  <w:style w:type="paragraph" w:styleId="a9">
    <w:name w:val="Balloon Text"/>
    <w:basedOn w:val="a"/>
    <w:link w:val="Char2"/>
    <w:uiPriority w:val="99"/>
    <w:semiHidden/>
    <w:unhideWhenUsed/>
    <w:rsid w:val="008B33C9"/>
    <w:rPr>
      <w:sz w:val="18"/>
      <w:szCs w:val="18"/>
    </w:rPr>
  </w:style>
  <w:style w:type="character" w:customStyle="1" w:styleId="Char2">
    <w:name w:val="批注框文本 Char"/>
    <w:basedOn w:val="a0"/>
    <w:link w:val="a9"/>
    <w:uiPriority w:val="99"/>
    <w:semiHidden/>
    <w:rsid w:val="008B33C9"/>
    <w:rPr>
      <w:rFonts w:ascii="Times New Roman" w:eastAsia="宋体" w:hAnsi="Times New Roman" w:cs="Times New Roman"/>
      <w:sz w:val="18"/>
      <w:szCs w:val="18"/>
    </w:rPr>
  </w:style>
  <w:style w:type="character" w:customStyle="1" w:styleId="2Char">
    <w:name w:val="标题 2 Char"/>
    <w:basedOn w:val="a0"/>
    <w:link w:val="2"/>
    <w:uiPriority w:val="9"/>
    <w:rsid w:val="00023FB9"/>
    <w:rPr>
      <w:rFonts w:asciiTheme="majorHAnsi" w:eastAsiaTheme="majorEastAsia" w:hAnsiTheme="majorHAnsi" w:cstheme="majorBidi"/>
      <w:b/>
      <w:bCs/>
      <w:sz w:val="32"/>
      <w:szCs w:val="32"/>
    </w:rPr>
  </w:style>
  <w:style w:type="paragraph" w:styleId="10">
    <w:name w:val="toc 1"/>
    <w:basedOn w:val="a"/>
    <w:next w:val="a"/>
    <w:autoRedefine/>
    <w:uiPriority w:val="39"/>
    <w:unhideWhenUsed/>
    <w:rsid w:val="00943495"/>
    <w:pPr>
      <w:spacing w:before="240" w:after="120"/>
      <w:jc w:val="left"/>
    </w:pPr>
    <w:rPr>
      <w:rFonts w:asciiTheme="minorHAnsi" w:hAnsiTheme="minorHAnsi"/>
      <w:b/>
      <w:bCs/>
      <w:sz w:val="44"/>
      <w:szCs w:val="20"/>
    </w:rPr>
  </w:style>
  <w:style w:type="paragraph" w:styleId="20">
    <w:name w:val="toc 2"/>
    <w:basedOn w:val="a"/>
    <w:next w:val="a"/>
    <w:autoRedefine/>
    <w:uiPriority w:val="39"/>
    <w:unhideWhenUsed/>
    <w:rsid w:val="00943495"/>
    <w:pPr>
      <w:spacing w:before="120"/>
      <w:ind w:left="280"/>
      <w:jc w:val="left"/>
    </w:pPr>
    <w:rPr>
      <w:rFonts w:asciiTheme="minorHAnsi" w:hAnsiTheme="minorHAnsi"/>
      <w:i/>
      <w:iCs/>
      <w:sz w:val="20"/>
      <w:szCs w:val="20"/>
    </w:rPr>
  </w:style>
  <w:style w:type="character" w:styleId="aa">
    <w:name w:val="Hyperlink"/>
    <w:basedOn w:val="a0"/>
    <w:uiPriority w:val="99"/>
    <w:unhideWhenUsed/>
    <w:rsid w:val="00943495"/>
    <w:rPr>
      <w:color w:val="0000FF" w:themeColor="hyperlink"/>
      <w:u w:val="single"/>
    </w:rPr>
  </w:style>
  <w:style w:type="paragraph" w:styleId="30">
    <w:name w:val="toc 3"/>
    <w:basedOn w:val="a"/>
    <w:next w:val="a"/>
    <w:autoRedefine/>
    <w:uiPriority w:val="39"/>
    <w:unhideWhenUsed/>
    <w:rsid w:val="00943495"/>
    <w:pPr>
      <w:ind w:left="560"/>
      <w:jc w:val="left"/>
    </w:pPr>
    <w:rPr>
      <w:rFonts w:asciiTheme="minorHAnsi" w:hAnsiTheme="minorHAnsi"/>
      <w:sz w:val="20"/>
      <w:szCs w:val="20"/>
    </w:rPr>
  </w:style>
  <w:style w:type="paragraph" w:styleId="40">
    <w:name w:val="toc 4"/>
    <w:basedOn w:val="a"/>
    <w:next w:val="a"/>
    <w:autoRedefine/>
    <w:uiPriority w:val="39"/>
    <w:unhideWhenUsed/>
    <w:rsid w:val="00943495"/>
    <w:pPr>
      <w:ind w:left="840"/>
      <w:jc w:val="left"/>
    </w:pPr>
    <w:rPr>
      <w:rFonts w:asciiTheme="minorHAnsi" w:hAnsiTheme="minorHAnsi"/>
      <w:sz w:val="20"/>
      <w:szCs w:val="20"/>
    </w:rPr>
  </w:style>
  <w:style w:type="paragraph" w:styleId="5">
    <w:name w:val="toc 5"/>
    <w:basedOn w:val="a"/>
    <w:next w:val="a"/>
    <w:autoRedefine/>
    <w:uiPriority w:val="39"/>
    <w:unhideWhenUsed/>
    <w:rsid w:val="00943495"/>
    <w:pPr>
      <w:ind w:left="1120"/>
      <w:jc w:val="left"/>
    </w:pPr>
    <w:rPr>
      <w:rFonts w:asciiTheme="minorHAnsi" w:hAnsiTheme="minorHAnsi"/>
      <w:sz w:val="20"/>
      <w:szCs w:val="20"/>
    </w:rPr>
  </w:style>
  <w:style w:type="paragraph" w:styleId="6">
    <w:name w:val="toc 6"/>
    <w:basedOn w:val="a"/>
    <w:next w:val="a"/>
    <w:autoRedefine/>
    <w:uiPriority w:val="39"/>
    <w:unhideWhenUsed/>
    <w:rsid w:val="00943495"/>
    <w:pPr>
      <w:ind w:left="1400"/>
      <w:jc w:val="left"/>
    </w:pPr>
    <w:rPr>
      <w:rFonts w:asciiTheme="minorHAnsi" w:hAnsiTheme="minorHAnsi"/>
      <w:sz w:val="20"/>
      <w:szCs w:val="20"/>
    </w:rPr>
  </w:style>
  <w:style w:type="paragraph" w:styleId="7">
    <w:name w:val="toc 7"/>
    <w:basedOn w:val="a"/>
    <w:next w:val="a"/>
    <w:autoRedefine/>
    <w:uiPriority w:val="39"/>
    <w:unhideWhenUsed/>
    <w:rsid w:val="00943495"/>
    <w:pPr>
      <w:ind w:left="1680"/>
      <w:jc w:val="left"/>
    </w:pPr>
    <w:rPr>
      <w:rFonts w:asciiTheme="minorHAnsi" w:hAnsiTheme="minorHAnsi"/>
      <w:sz w:val="20"/>
      <w:szCs w:val="20"/>
    </w:rPr>
  </w:style>
  <w:style w:type="paragraph" w:styleId="8">
    <w:name w:val="toc 8"/>
    <w:basedOn w:val="a"/>
    <w:next w:val="a"/>
    <w:autoRedefine/>
    <w:uiPriority w:val="39"/>
    <w:unhideWhenUsed/>
    <w:rsid w:val="00943495"/>
    <w:pPr>
      <w:ind w:left="1960"/>
      <w:jc w:val="left"/>
    </w:pPr>
    <w:rPr>
      <w:rFonts w:asciiTheme="minorHAnsi" w:hAnsiTheme="minorHAnsi"/>
      <w:sz w:val="20"/>
      <w:szCs w:val="20"/>
    </w:rPr>
  </w:style>
  <w:style w:type="paragraph" w:styleId="9">
    <w:name w:val="toc 9"/>
    <w:basedOn w:val="a"/>
    <w:next w:val="a"/>
    <w:autoRedefine/>
    <w:uiPriority w:val="39"/>
    <w:unhideWhenUsed/>
    <w:rsid w:val="00943495"/>
    <w:pPr>
      <w:ind w:left="2240"/>
      <w:jc w:val="left"/>
    </w:pPr>
    <w:rPr>
      <w:rFonts w:asciiTheme="minorHAnsi" w:hAnsiTheme="minorHAnsi"/>
      <w:sz w:val="20"/>
      <w:szCs w:val="20"/>
    </w:rPr>
  </w:style>
  <w:style w:type="character" w:customStyle="1" w:styleId="3Char">
    <w:name w:val="标题 3 Char"/>
    <w:basedOn w:val="a0"/>
    <w:link w:val="3"/>
    <w:uiPriority w:val="9"/>
    <w:rsid w:val="00943495"/>
    <w:rPr>
      <w:rFonts w:ascii="Times New Roman" w:eastAsia="黑体" w:hAnsi="Times New Roman" w:cs="Times New Roman"/>
      <w:b/>
      <w:bCs/>
      <w:sz w:val="32"/>
      <w:szCs w:val="32"/>
    </w:rPr>
  </w:style>
  <w:style w:type="paragraph" w:styleId="ab">
    <w:name w:val="No Spacing"/>
    <w:uiPriority w:val="1"/>
    <w:qFormat/>
    <w:rsid w:val="003561C1"/>
    <w:pPr>
      <w:widowControl w:val="0"/>
      <w:jc w:val="both"/>
    </w:pPr>
    <w:rPr>
      <w:rFonts w:ascii="Times New Roman" w:eastAsia="黑体" w:hAnsi="Times New Roman" w:cs="Times New Roman"/>
      <w:sz w:val="24"/>
      <w:szCs w:val="24"/>
    </w:rPr>
  </w:style>
  <w:style w:type="paragraph" w:styleId="ac">
    <w:name w:val="Normal Indent"/>
    <w:basedOn w:val="a"/>
    <w:rsid w:val="0092481A"/>
    <w:pPr>
      <w:ind w:firstLine="420"/>
    </w:pPr>
    <w:rPr>
      <w:rFonts w:eastAsia="宋体"/>
      <w:sz w:val="21"/>
      <w:szCs w:val="20"/>
    </w:rPr>
  </w:style>
  <w:style w:type="paragraph" w:styleId="ad">
    <w:name w:val="Date"/>
    <w:basedOn w:val="a"/>
    <w:next w:val="a"/>
    <w:link w:val="Char3"/>
    <w:rsid w:val="0092481A"/>
    <w:rPr>
      <w:rFonts w:eastAsia="宋体"/>
      <w:szCs w:val="20"/>
    </w:rPr>
  </w:style>
  <w:style w:type="character" w:customStyle="1" w:styleId="Char3">
    <w:name w:val="日期 Char"/>
    <w:basedOn w:val="a0"/>
    <w:link w:val="ad"/>
    <w:rsid w:val="0092481A"/>
    <w:rPr>
      <w:rFonts w:ascii="Times New Roman" w:eastAsia="宋体" w:hAnsi="Times New Roman" w:cs="Times New Roman"/>
      <w:sz w:val="24"/>
      <w:szCs w:val="20"/>
    </w:rPr>
  </w:style>
  <w:style w:type="paragraph" w:styleId="31">
    <w:name w:val="Body Text Indent 3"/>
    <w:basedOn w:val="a"/>
    <w:link w:val="3Char0"/>
    <w:rsid w:val="0092481A"/>
    <w:pPr>
      <w:ind w:left="420" w:firstLine="420"/>
    </w:pPr>
    <w:rPr>
      <w:rFonts w:eastAsia="宋体"/>
      <w:szCs w:val="20"/>
    </w:rPr>
  </w:style>
  <w:style w:type="character" w:customStyle="1" w:styleId="3Char0">
    <w:name w:val="正文文本缩进 3 Char"/>
    <w:basedOn w:val="a0"/>
    <w:link w:val="31"/>
    <w:rsid w:val="0092481A"/>
    <w:rPr>
      <w:rFonts w:ascii="Times New Roman" w:eastAsia="宋体" w:hAnsi="Times New Roman" w:cs="Times New Roman"/>
      <w:sz w:val="24"/>
      <w:szCs w:val="20"/>
    </w:rPr>
  </w:style>
  <w:style w:type="character" w:styleId="ae">
    <w:name w:val="FollowedHyperlink"/>
    <w:basedOn w:val="a0"/>
    <w:uiPriority w:val="99"/>
    <w:semiHidden/>
    <w:unhideWhenUsed/>
    <w:rsid w:val="00D55C01"/>
    <w:rPr>
      <w:color w:val="800080" w:themeColor="followedHyperlink"/>
      <w:u w:val="single"/>
    </w:rPr>
  </w:style>
  <w:style w:type="character" w:customStyle="1" w:styleId="11">
    <w:name w:val="引用1"/>
    <w:basedOn w:val="a0"/>
    <w:rsid w:val="00483095"/>
  </w:style>
  <w:style w:type="character" w:styleId="HTML">
    <w:name w:val="HTML Code"/>
    <w:basedOn w:val="a0"/>
    <w:uiPriority w:val="99"/>
    <w:semiHidden/>
    <w:unhideWhenUsed/>
    <w:rsid w:val="00483095"/>
    <w:rPr>
      <w:rFonts w:ascii="宋体" w:eastAsia="宋体" w:hAnsi="宋体" w:cs="宋体"/>
      <w:sz w:val="24"/>
      <w:szCs w:val="24"/>
    </w:rPr>
  </w:style>
  <w:style w:type="table" w:styleId="af">
    <w:name w:val="Table Grid"/>
    <w:basedOn w:val="a1"/>
    <w:uiPriority w:val="59"/>
    <w:rsid w:val="00D817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basedOn w:val="a0"/>
    <w:link w:val="4"/>
    <w:uiPriority w:val="9"/>
    <w:rsid w:val="00D1456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81502">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610703919">
          <w:marLeft w:val="0"/>
          <w:marRight w:val="0"/>
          <w:marTop w:val="0"/>
          <w:marBottom w:val="0"/>
          <w:divBdr>
            <w:top w:val="none" w:sz="0" w:space="0" w:color="auto"/>
            <w:left w:val="none" w:sz="0" w:space="0" w:color="auto"/>
            <w:bottom w:val="none" w:sz="0" w:space="0" w:color="auto"/>
            <w:right w:val="none" w:sz="0" w:space="0" w:color="auto"/>
          </w:divBdr>
          <w:divsChild>
            <w:div w:id="92880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59048">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849876153">
          <w:marLeft w:val="0"/>
          <w:marRight w:val="0"/>
          <w:marTop w:val="0"/>
          <w:marBottom w:val="0"/>
          <w:divBdr>
            <w:top w:val="none" w:sz="0" w:space="0" w:color="auto"/>
            <w:left w:val="none" w:sz="0" w:space="0" w:color="auto"/>
            <w:bottom w:val="none" w:sz="0" w:space="0" w:color="auto"/>
            <w:right w:val="none" w:sz="0" w:space="0" w:color="auto"/>
          </w:divBdr>
          <w:divsChild>
            <w:div w:id="190475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2151">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480269111">
          <w:marLeft w:val="0"/>
          <w:marRight w:val="0"/>
          <w:marTop w:val="0"/>
          <w:marBottom w:val="0"/>
          <w:divBdr>
            <w:top w:val="none" w:sz="0" w:space="0" w:color="auto"/>
            <w:left w:val="none" w:sz="0" w:space="0" w:color="auto"/>
            <w:bottom w:val="none" w:sz="0" w:space="0" w:color="auto"/>
            <w:right w:val="none" w:sz="0" w:space="0" w:color="auto"/>
          </w:divBdr>
          <w:divsChild>
            <w:div w:id="20919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990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306472497">
          <w:marLeft w:val="0"/>
          <w:marRight w:val="0"/>
          <w:marTop w:val="0"/>
          <w:marBottom w:val="0"/>
          <w:divBdr>
            <w:top w:val="none" w:sz="0" w:space="0" w:color="auto"/>
            <w:left w:val="none" w:sz="0" w:space="0" w:color="auto"/>
            <w:bottom w:val="none" w:sz="0" w:space="0" w:color="auto"/>
            <w:right w:val="none" w:sz="0" w:space="0" w:color="auto"/>
          </w:divBdr>
          <w:divsChild>
            <w:div w:id="7485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92041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832410903">
          <w:marLeft w:val="0"/>
          <w:marRight w:val="0"/>
          <w:marTop w:val="0"/>
          <w:marBottom w:val="0"/>
          <w:divBdr>
            <w:top w:val="none" w:sz="0" w:space="0" w:color="auto"/>
            <w:left w:val="none" w:sz="0" w:space="0" w:color="auto"/>
            <w:bottom w:val="none" w:sz="0" w:space="0" w:color="auto"/>
            <w:right w:val="none" w:sz="0" w:space="0" w:color="auto"/>
          </w:divBdr>
          <w:divsChild>
            <w:div w:id="161652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2040">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1892423992">
          <w:marLeft w:val="0"/>
          <w:marRight w:val="0"/>
          <w:marTop w:val="0"/>
          <w:marBottom w:val="0"/>
          <w:divBdr>
            <w:top w:val="none" w:sz="0" w:space="0" w:color="auto"/>
            <w:left w:val="none" w:sz="0" w:space="0" w:color="auto"/>
            <w:bottom w:val="none" w:sz="0" w:space="0" w:color="auto"/>
            <w:right w:val="none" w:sz="0" w:space="0" w:color="auto"/>
          </w:divBdr>
          <w:divsChild>
            <w:div w:id="37427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35695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441220726">
          <w:marLeft w:val="0"/>
          <w:marRight w:val="0"/>
          <w:marTop w:val="0"/>
          <w:marBottom w:val="0"/>
          <w:divBdr>
            <w:top w:val="none" w:sz="0" w:space="0" w:color="auto"/>
            <w:left w:val="none" w:sz="0" w:space="0" w:color="auto"/>
            <w:bottom w:val="none" w:sz="0" w:space="0" w:color="auto"/>
            <w:right w:val="none" w:sz="0" w:space="0" w:color="auto"/>
          </w:divBdr>
          <w:divsChild>
            <w:div w:id="3019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793163">
      <w:bodyDiv w:val="1"/>
      <w:marLeft w:val="0"/>
      <w:marRight w:val="0"/>
      <w:marTop w:val="0"/>
      <w:marBottom w:val="0"/>
      <w:divBdr>
        <w:top w:val="none" w:sz="0" w:space="0" w:color="auto"/>
        <w:left w:val="none" w:sz="0" w:space="0" w:color="auto"/>
        <w:bottom w:val="none" w:sz="0" w:space="0" w:color="auto"/>
        <w:right w:val="none" w:sz="0" w:space="0" w:color="auto"/>
      </w:divBdr>
    </w:div>
    <w:div w:id="438528606">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863012919">
          <w:marLeft w:val="0"/>
          <w:marRight w:val="0"/>
          <w:marTop w:val="0"/>
          <w:marBottom w:val="0"/>
          <w:divBdr>
            <w:top w:val="none" w:sz="0" w:space="0" w:color="auto"/>
            <w:left w:val="none" w:sz="0" w:space="0" w:color="auto"/>
            <w:bottom w:val="none" w:sz="0" w:space="0" w:color="auto"/>
            <w:right w:val="none" w:sz="0" w:space="0" w:color="auto"/>
          </w:divBdr>
          <w:divsChild>
            <w:div w:id="111794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82933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2142115235">
          <w:marLeft w:val="0"/>
          <w:marRight w:val="0"/>
          <w:marTop w:val="0"/>
          <w:marBottom w:val="0"/>
          <w:divBdr>
            <w:top w:val="none" w:sz="0" w:space="0" w:color="auto"/>
            <w:left w:val="none" w:sz="0" w:space="0" w:color="auto"/>
            <w:bottom w:val="none" w:sz="0" w:space="0" w:color="auto"/>
            <w:right w:val="none" w:sz="0" w:space="0" w:color="auto"/>
          </w:divBdr>
          <w:divsChild>
            <w:div w:id="6476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0322">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748308202">
          <w:marLeft w:val="0"/>
          <w:marRight w:val="0"/>
          <w:marTop w:val="0"/>
          <w:marBottom w:val="0"/>
          <w:divBdr>
            <w:top w:val="none" w:sz="0" w:space="0" w:color="auto"/>
            <w:left w:val="none" w:sz="0" w:space="0" w:color="auto"/>
            <w:bottom w:val="none" w:sz="0" w:space="0" w:color="auto"/>
            <w:right w:val="none" w:sz="0" w:space="0" w:color="auto"/>
          </w:divBdr>
          <w:divsChild>
            <w:div w:id="123773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2664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712660875">
          <w:marLeft w:val="0"/>
          <w:marRight w:val="0"/>
          <w:marTop w:val="0"/>
          <w:marBottom w:val="0"/>
          <w:divBdr>
            <w:top w:val="none" w:sz="0" w:space="0" w:color="auto"/>
            <w:left w:val="none" w:sz="0" w:space="0" w:color="auto"/>
            <w:bottom w:val="none" w:sz="0" w:space="0" w:color="auto"/>
            <w:right w:val="none" w:sz="0" w:space="0" w:color="auto"/>
          </w:divBdr>
          <w:divsChild>
            <w:div w:id="93521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10603">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527644793">
          <w:marLeft w:val="0"/>
          <w:marRight w:val="0"/>
          <w:marTop w:val="0"/>
          <w:marBottom w:val="0"/>
          <w:divBdr>
            <w:top w:val="none" w:sz="0" w:space="0" w:color="auto"/>
            <w:left w:val="none" w:sz="0" w:space="0" w:color="auto"/>
            <w:bottom w:val="none" w:sz="0" w:space="0" w:color="auto"/>
            <w:right w:val="none" w:sz="0" w:space="0" w:color="auto"/>
          </w:divBdr>
          <w:divsChild>
            <w:div w:id="3652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584376">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310864557">
          <w:marLeft w:val="0"/>
          <w:marRight w:val="0"/>
          <w:marTop w:val="0"/>
          <w:marBottom w:val="0"/>
          <w:divBdr>
            <w:top w:val="none" w:sz="0" w:space="0" w:color="auto"/>
            <w:left w:val="none" w:sz="0" w:space="0" w:color="auto"/>
            <w:bottom w:val="none" w:sz="0" w:space="0" w:color="auto"/>
            <w:right w:val="none" w:sz="0" w:space="0" w:color="auto"/>
          </w:divBdr>
          <w:divsChild>
            <w:div w:id="2726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989513">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234048359">
          <w:marLeft w:val="0"/>
          <w:marRight w:val="0"/>
          <w:marTop w:val="0"/>
          <w:marBottom w:val="0"/>
          <w:divBdr>
            <w:top w:val="none" w:sz="0" w:space="0" w:color="auto"/>
            <w:left w:val="none" w:sz="0" w:space="0" w:color="auto"/>
            <w:bottom w:val="none" w:sz="0" w:space="0" w:color="auto"/>
            <w:right w:val="none" w:sz="0" w:space="0" w:color="auto"/>
          </w:divBdr>
          <w:divsChild>
            <w:div w:id="9320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5163">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763693748">
          <w:marLeft w:val="0"/>
          <w:marRight w:val="0"/>
          <w:marTop w:val="0"/>
          <w:marBottom w:val="0"/>
          <w:divBdr>
            <w:top w:val="none" w:sz="0" w:space="0" w:color="auto"/>
            <w:left w:val="none" w:sz="0" w:space="0" w:color="auto"/>
            <w:bottom w:val="none" w:sz="0" w:space="0" w:color="auto"/>
            <w:right w:val="none" w:sz="0" w:space="0" w:color="auto"/>
          </w:divBdr>
          <w:divsChild>
            <w:div w:id="117284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71072">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865142575">
          <w:marLeft w:val="0"/>
          <w:marRight w:val="0"/>
          <w:marTop w:val="0"/>
          <w:marBottom w:val="0"/>
          <w:divBdr>
            <w:top w:val="none" w:sz="0" w:space="0" w:color="auto"/>
            <w:left w:val="none" w:sz="0" w:space="0" w:color="auto"/>
            <w:bottom w:val="none" w:sz="0" w:space="0" w:color="auto"/>
            <w:right w:val="none" w:sz="0" w:space="0" w:color="auto"/>
          </w:divBdr>
          <w:divsChild>
            <w:div w:id="2040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31690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865627533">
          <w:marLeft w:val="0"/>
          <w:marRight w:val="0"/>
          <w:marTop w:val="0"/>
          <w:marBottom w:val="0"/>
          <w:divBdr>
            <w:top w:val="none" w:sz="0" w:space="0" w:color="auto"/>
            <w:left w:val="none" w:sz="0" w:space="0" w:color="auto"/>
            <w:bottom w:val="none" w:sz="0" w:space="0" w:color="auto"/>
            <w:right w:val="none" w:sz="0" w:space="0" w:color="auto"/>
          </w:divBdr>
          <w:divsChild>
            <w:div w:id="69816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0083">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1807814358">
          <w:marLeft w:val="0"/>
          <w:marRight w:val="0"/>
          <w:marTop w:val="0"/>
          <w:marBottom w:val="0"/>
          <w:divBdr>
            <w:top w:val="none" w:sz="0" w:space="0" w:color="auto"/>
            <w:left w:val="none" w:sz="0" w:space="0" w:color="auto"/>
            <w:bottom w:val="none" w:sz="0" w:space="0" w:color="auto"/>
            <w:right w:val="none" w:sz="0" w:space="0" w:color="auto"/>
          </w:divBdr>
          <w:divsChild>
            <w:div w:id="821772372">
              <w:marLeft w:val="0"/>
              <w:marRight w:val="0"/>
              <w:marTop w:val="0"/>
              <w:marBottom w:val="0"/>
              <w:divBdr>
                <w:top w:val="none" w:sz="0" w:space="0" w:color="auto"/>
                <w:left w:val="none" w:sz="0" w:space="0" w:color="auto"/>
                <w:bottom w:val="none" w:sz="0" w:space="0" w:color="auto"/>
                <w:right w:val="none" w:sz="0" w:space="0" w:color="auto"/>
              </w:divBdr>
              <w:divsChild>
                <w:div w:id="21380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5871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779718555">
          <w:marLeft w:val="0"/>
          <w:marRight w:val="0"/>
          <w:marTop w:val="0"/>
          <w:marBottom w:val="0"/>
          <w:divBdr>
            <w:top w:val="none" w:sz="0" w:space="0" w:color="auto"/>
            <w:left w:val="none" w:sz="0" w:space="0" w:color="auto"/>
            <w:bottom w:val="none" w:sz="0" w:space="0" w:color="auto"/>
            <w:right w:val="none" w:sz="0" w:space="0" w:color="auto"/>
          </w:divBdr>
          <w:divsChild>
            <w:div w:id="66489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1060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633756666">
          <w:marLeft w:val="0"/>
          <w:marRight w:val="0"/>
          <w:marTop w:val="0"/>
          <w:marBottom w:val="0"/>
          <w:divBdr>
            <w:top w:val="none" w:sz="0" w:space="0" w:color="auto"/>
            <w:left w:val="none" w:sz="0" w:space="0" w:color="auto"/>
            <w:bottom w:val="none" w:sz="0" w:space="0" w:color="auto"/>
            <w:right w:val="none" w:sz="0" w:space="0" w:color="auto"/>
          </w:divBdr>
          <w:divsChild>
            <w:div w:id="1922447298">
              <w:marLeft w:val="0"/>
              <w:marRight w:val="0"/>
              <w:marTop w:val="0"/>
              <w:marBottom w:val="0"/>
              <w:divBdr>
                <w:top w:val="none" w:sz="0" w:space="0" w:color="auto"/>
                <w:left w:val="none" w:sz="0" w:space="0" w:color="auto"/>
                <w:bottom w:val="none" w:sz="0" w:space="0" w:color="auto"/>
                <w:right w:val="none" w:sz="0" w:space="0" w:color="auto"/>
              </w:divBdr>
              <w:divsChild>
                <w:div w:id="153160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952612">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423502781">
          <w:marLeft w:val="0"/>
          <w:marRight w:val="0"/>
          <w:marTop w:val="0"/>
          <w:marBottom w:val="0"/>
          <w:divBdr>
            <w:top w:val="none" w:sz="0" w:space="0" w:color="auto"/>
            <w:left w:val="none" w:sz="0" w:space="0" w:color="auto"/>
            <w:bottom w:val="none" w:sz="0" w:space="0" w:color="auto"/>
            <w:right w:val="none" w:sz="0" w:space="0" w:color="auto"/>
          </w:divBdr>
          <w:divsChild>
            <w:div w:id="6948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258">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762264279">
          <w:marLeft w:val="0"/>
          <w:marRight w:val="0"/>
          <w:marTop w:val="0"/>
          <w:marBottom w:val="0"/>
          <w:divBdr>
            <w:top w:val="none" w:sz="0" w:space="0" w:color="auto"/>
            <w:left w:val="none" w:sz="0" w:space="0" w:color="auto"/>
            <w:bottom w:val="none" w:sz="0" w:space="0" w:color="auto"/>
            <w:right w:val="none" w:sz="0" w:space="0" w:color="auto"/>
          </w:divBdr>
          <w:divsChild>
            <w:div w:id="209967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49995">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997612815">
          <w:marLeft w:val="0"/>
          <w:marRight w:val="0"/>
          <w:marTop w:val="0"/>
          <w:marBottom w:val="0"/>
          <w:divBdr>
            <w:top w:val="none" w:sz="0" w:space="0" w:color="auto"/>
            <w:left w:val="none" w:sz="0" w:space="0" w:color="auto"/>
            <w:bottom w:val="none" w:sz="0" w:space="0" w:color="auto"/>
            <w:right w:val="none" w:sz="0" w:space="0" w:color="auto"/>
          </w:divBdr>
          <w:divsChild>
            <w:div w:id="453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838">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154302281">
          <w:marLeft w:val="0"/>
          <w:marRight w:val="0"/>
          <w:marTop w:val="0"/>
          <w:marBottom w:val="0"/>
          <w:divBdr>
            <w:top w:val="none" w:sz="0" w:space="0" w:color="auto"/>
            <w:left w:val="none" w:sz="0" w:space="0" w:color="auto"/>
            <w:bottom w:val="none" w:sz="0" w:space="0" w:color="auto"/>
            <w:right w:val="none" w:sz="0" w:space="0" w:color="auto"/>
          </w:divBdr>
          <w:divsChild>
            <w:div w:id="112823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44912">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451679575">
          <w:marLeft w:val="0"/>
          <w:marRight w:val="0"/>
          <w:marTop w:val="0"/>
          <w:marBottom w:val="0"/>
          <w:divBdr>
            <w:top w:val="none" w:sz="0" w:space="0" w:color="auto"/>
            <w:left w:val="none" w:sz="0" w:space="0" w:color="auto"/>
            <w:bottom w:val="none" w:sz="0" w:space="0" w:color="auto"/>
            <w:right w:val="none" w:sz="0" w:space="0" w:color="auto"/>
          </w:divBdr>
          <w:divsChild>
            <w:div w:id="115241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14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468591033">
          <w:marLeft w:val="0"/>
          <w:marRight w:val="0"/>
          <w:marTop w:val="0"/>
          <w:marBottom w:val="0"/>
          <w:divBdr>
            <w:top w:val="none" w:sz="0" w:space="0" w:color="auto"/>
            <w:left w:val="none" w:sz="0" w:space="0" w:color="auto"/>
            <w:bottom w:val="none" w:sz="0" w:space="0" w:color="auto"/>
            <w:right w:val="none" w:sz="0" w:space="0" w:color="auto"/>
          </w:divBdr>
          <w:divsChild>
            <w:div w:id="1658612354">
              <w:marLeft w:val="0"/>
              <w:marRight w:val="0"/>
              <w:marTop w:val="0"/>
              <w:marBottom w:val="0"/>
              <w:divBdr>
                <w:top w:val="none" w:sz="0" w:space="0" w:color="auto"/>
                <w:left w:val="none" w:sz="0" w:space="0" w:color="auto"/>
                <w:bottom w:val="none" w:sz="0" w:space="0" w:color="auto"/>
                <w:right w:val="none" w:sz="0" w:space="0" w:color="auto"/>
              </w:divBdr>
              <w:divsChild>
                <w:div w:id="52189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062750">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680691290">
          <w:marLeft w:val="0"/>
          <w:marRight w:val="0"/>
          <w:marTop w:val="0"/>
          <w:marBottom w:val="0"/>
          <w:divBdr>
            <w:top w:val="none" w:sz="0" w:space="0" w:color="auto"/>
            <w:left w:val="none" w:sz="0" w:space="0" w:color="auto"/>
            <w:bottom w:val="none" w:sz="0" w:space="0" w:color="auto"/>
            <w:right w:val="none" w:sz="0" w:space="0" w:color="auto"/>
          </w:divBdr>
          <w:divsChild>
            <w:div w:id="18298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23969">
      <w:bodyDiv w:val="1"/>
      <w:marLeft w:val="1950"/>
      <w:marRight w:val="450"/>
      <w:marTop w:val="720"/>
      <w:marBottom w:val="720"/>
      <w:divBdr>
        <w:top w:val="none" w:sz="0" w:space="0" w:color="auto"/>
        <w:left w:val="none" w:sz="0" w:space="0" w:color="auto"/>
        <w:bottom w:val="none" w:sz="0" w:space="0" w:color="auto"/>
        <w:right w:val="none" w:sz="0" w:space="0" w:color="auto"/>
      </w:divBdr>
      <w:divsChild>
        <w:div w:id="32461745">
          <w:marLeft w:val="0"/>
          <w:marRight w:val="0"/>
          <w:marTop w:val="0"/>
          <w:marBottom w:val="0"/>
          <w:divBdr>
            <w:top w:val="none" w:sz="0" w:space="0" w:color="auto"/>
            <w:left w:val="none" w:sz="0" w:space="0" w:color="auto"/>
            <w:bottom w:val="none" w:sz="0" w:space="0" w:color="auto"/>
            <w:right w:val="none" w:sz="0" w:space="0" w:color="auto"/>
          </w:divBdr>
          <w:divsChild>
            <w:div w:id="128268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46293">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56175807">
          <w:marLeft w:val="0"/>
          <w:marRight w:val="0"/>
          <w:marTop w:val="0"/>
          <w:marBottom w:val="0"/>
          <w:divBdr>
            <w:top w:val="none" w:sz="0" w:space="0" w:color="auto"/>
            <w:left w:val="none" w:sz="0" w:space="0" w:color="auto"/>
            <w:bottom w:val="none" w:sz="0" w:space="0" w:color="auto"/>
            <w:right w:val="none" w:sz="0" w:space="0" w:color="auto"/>
          </w:divBdr>
          <w:divsChild>
            <w:div w:id="9155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27044">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840346282">
          <w:marLeft w:val="0"/>
          <w:marRight w:val="0"/>
          <w:marTop w:val="0"/>
          <w:marBottom w:val="0"/>
          <w:divBdr>
            <w:top w:val="none" w:sz="0" w:space="0" w:color="auto"/>
            <w:left w:val="none" w:sz="0" w:space="0" w:color="auto"/>
            <w:bottom w:val="none" w:sz="0" w:space="0" w:color="auto"/>
            <w:right w:val="none" w:sz="0" w:space="0" w:color="auto"/>
          </w:divBdr>
          <w:divsChild>
            <w:div w:id="3239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06286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385297506">
          <w:marLeft w:val="0"/>
          <w:marRight w:val="0"/>
          <w:marTop w:val="0"/>
          <w:marBottom w:val="0"/>
          <w:divBdr>
            <w:top w:val="none" w:sz="0" w:space="0" w:color="auto"/>
            <w:left w:val="none" w:sz="0" w:space="0" w:color="auto"/>
            <w:bottom w:val="none" w:sz="0" w:space="0" w:color="auto"/>
            <w:right w:val="none" w:sz="0" w:space="0" w:color="auto"/>
          </w:divBdr>
          <w:divsChild>
            <w:div w:id="96843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077302">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546377537">
          <w:marLeft w:val="0"/>
          <w:marRight w:val="0"/>
          <w:marTop w:val="0"/>
          <w:marBottom w:val="0"/>
          <w:divBdr>
            <w:top w:val="none" w:sz="0" w:space="0" w:color="auto"/>
            <w:left w:val="none" w:sz="0" w:space="0" w:color="auto"/>
            <w:bottom w:val="none" w:sz="0" w:space="0" w:color="auto"/>
            <w:right w:val="none" w:sz="0" w:space="0" w:color="auto"/>
          </w:divBdr>
          <w:divsChild>
            <w:div w:id="43170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236">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374157114">
          <w:marLeft w:val="0"/>
          <w:marRight w:val="0"/>
          <w:marTop w:val="0"/>
          <w:marBottom w:val="0"/>
          <w:divBdr>
            <w:top w:val="none" w:sz="0" w:space="0" w:color="auto"/>
            <w:left w:val="none" w:sz="0" w:space="0" w:color="auto"/>
            <w:bottom w:val="none" w:sz="0" w:space="0" w:color="auto"/>
            <w:right w:val="none" w:sz="0" w:space="0" w:color="auto"/>
          </w:divBdr>
          <w:divsChild>
            <w:div w:id="85357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36545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224801147">
          <w:marLeft w:val="0"/>
          <w:marRight w:val="0"/>
          <w:marTop w:val="0"/>
          <w:marBottom w:val="0"/>
          <w:divBdr>
            <w:top w:val="none" w:sz="0" w:space="0" w:color="auto"/>
            <w:left w:val="none" w:sz="0" w:space="0" w:color="auto"/>
            <w:bottom w:val="none" w:sz="0" w:space="0" w:color="auto"/>
            <w:right w:val="none" w:sz="0" w:space="0" w:color="auto"/>
          </w:divBdr>
          <w:divsChild>
            <w:div w:id="19606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726">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722240701">
          <w:marLeft w:val="0"/>
          <w:marRight w:val="0"/>
          <w:marTop w:val="0"/>
          <w:marBottom w:val="0"/>
          <w:divBdr>
            <w:top w:val="none" w:sz="0" w:space="0" w:color="auto"/>
            <w:left w:val="none" w:sz="0" w:space="0" w:color="auto"/>
            <w:bottom w:val="none" w:sz="0" w:space="0" w:color="auto"/>
            <w:right w:val="none" w:sz="0" w:space="0" w:color="auto"/>
          </w:divBdr>
          <w:divsChild>
            <w:div w:id="12328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20381">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933364715">
          <w:marLeft w:val="0"/>
          <w:marRight w:val="0"/>
          <w:marTop w:val="0"/>
          <w:marBottom w:val="0"/>
          <w:divBdr>
            <w:top w:val="none" w:sz="0" w:space="0" w:color="auto"/>
            <w:left w:val="none" w:sz="0" w:space="0" w:color="auto"/>
            <w:bottom w:val="none" w:sz="0" w:space="0" w:color="auto"/>
            <w:right w:val="none" w:sz="0" w:space="0" w:color="auto"/>
          </w:divBdr>
          <w:divsChild>
            <w:div w:id="703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37">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447237242">
          <w:marLeft w:val="0"/>
          <w:marRight w:val="0"/>
          <w:marTop w:val="0"/>
          <w:marBottom w:val="0"/>
          <w:divBdr>
            <w:top w:val="none" w:sz="0" w:space="0" w:color="auto"/>
            <w:left w:val="none" w:sz="0" w:space="0" w:color="auto"/>
            <w:bottom w:val="none" w:sz="0" w:space="0" w:color="auto"/>
            <w:right w:val="none" w:sz="0" w:space="0" w:color="auto"/>
          </w:divBdr>
          <w:divsChild>
            <w:div w:id="164804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16541">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589896808">
          <w:marLeft w:val="0"/>
          <w:marRight w:val="0"/>
          <w:marTop w:val="0"/>
          <w:marBottom w:val="0"/>
          <w:divBdr>
            <w:top w:val="none" w:sz="0" w:space="0" w:color="auto"/>
            <w:left w:val="none" w:sz="0" w:space="0" w:color="auto"/>
            <w:bottom w:val="none" w:sz="0" w:space="0" w:color="auto"/>
            <w:right w:val="none" w:sz="0" w:space="0" w:color="auto"/>
          </w:divBdr>
          <w:divsChild>
            <w:div w:id="10808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33059">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184633553">
          <w:marLeft w:val="0"/>
          <w:marRight w:val="0"/>
          <w:marTop w:val="0"/>
          <w:marBottom w:val="0"/>
          <w:divBdr>
            <w:top w:val="none" w:sz="0" w:space="0" w:color="auto"/>
            <w:left w:val="none" w:sz="0" w:space="0" w:color="auto"/>
            <w:bottom w:val="none" w:sz="0" w:space="0" w:color="auto"/>
            <w:right w:val="none" w:sz="0" w:space="0" w:color="auto"/>
          </w:divBdr>
          <w:divsChild>
            <w:div w:id="61494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15320">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355279183">
          <w:marLeft w:val="0"/>
          <w:marRight w:val="0"/>
          <w:marTop w:val="0"/>
          <w:marBottom w:val="0"/>
          <w:divBdr>
            <w:top w:val="none" w:sz="0" w:space="0" w:color="auto"/>
            <w:left w:val="none" w:sz="0" w:space="0" w:color="auto"/>
            <w:bottom w:val="none" w:sz="0" w:space="0" w:color="auto"/>
            <w:right w:val="none" w:sz="0" w:space="0" w:color="auto"/>
          </w:divBdr>
          <w:divsChild>
            <w:div w:id="206277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555643">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2005621649">
          <w:marLeft w:val="0"/>
          <w:marRight w:val="0"/>
          <w:marTop w:val="0"/>
          <w:marBottom w:val="0"/>
          <w:divBdr>
            <w:top w:val="none" w:sz="0" w:space="0" w:color="auto"/>
            <w:left w:val="none" w:sz="0" w:space="0" w:color="auto"/>
            <w:bottom w:val="none" w:sz="0" w:space="0" w:color="auto"/>
            <w:right w:val="none" w:sz="0" w:space="0" w:color="auto"/>
          </w:divBdr>
          <w:divsChild>
            <w:div w:id="127868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86598">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589657744">
          <w:marLeft w:val="0"/>
          <w:marRight w:val="0"/>
          <w:marTop w:val="0"/>
          <w:marBottom w:val="0"/>
          <w:divBdr>
            <w:top w:val="none" w:sz="0" w:space="0" w:color="auto"/>
            <w:left w:val="none" w:sz="0" w:space="0" w:color="auto"/>
            <w:bottom w:val="none" w:sz="0" w:space="0" w:color="auto"/>
            <w:right w:val="none" w:sz="0" w:space="0" w:color="auto"/>
          </w:divBdr>
          <w:divsChild>
            <w:div w:id="9051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9170">
      <w:bodyDiv w:val="1"/>
      <w:marLeft w:val="0"/>
      <w:marRight w:val="0"/>
      <w:marTop w:val="0"/>
      <w:marBottom w:val="0"/>
      <w:divBdr>
        <w:top w:val="none" w:sz="0" w:space="0" w:color="auto"/>
        <w:left w:val="none" w:sz="0" w:space="0" w:color="auto"/>
        <w:bottom w:val="none" w:sz="0" w:space="0" w:color="auto"/>
        <w:right w:val="none" w:sz="0" w:space="0" w:color="auto"/>
      </w:divBdr>
    </w:div>
    <w:div w:id="1984888893">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1629781140">
          <w:marLeft w:val="0"/>
          <w:marRight w:val="0"/>
          <w:marTop w:val="0"/>
          <w:marBottom w:val="0"/>
          <w:divBdr>
            <w:top w:val="none" w:sz="0" w:space="0" w:color="auto"/>
            <w:left w:val="none" w:sz="0" w:space="0" w:color="auto"/>
            <w:bottom w:val="none" w:sz="0" w:space="0" w:color="auto"/>
            <w:right w:val="none" w:sz="0" w:space="0" w:color="auto"/>
          </w:divBdr>
          <w:divsChild>
            <w:div w:id="185044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0159">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76387954">
          <w:marLeft w:val="0"/>
          <w:marRight w:val="0"/>
          <w:marTop w:val="0"/>
          <w:marBottom w:val="0"/>
          <w:divBdr>
            <w:top w:val="none" w:sz="0" w:space="0" w:color="auto"/>
            <w:left w:val="none" w:sz="0" w:space="0" w:color="auto"/>
            <w:bottom w:val="none" w:sz="0" w:space="0" w:color="auto"/>
            <w:right w:val="none" w:sz="0" w:space="0" w:color="auto"/>
          </w:divBdr>
          <w:divsChild>
            <w:div w:id="9514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4500">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694691696">
          <w:marLeft w:val="0"/>
          <w:marRight w:val="0"/>
          <w:marTop w:val="0"/>
          <w:marBottom w:val="0"/>
          <w:divBdr>
            <w:top w:val="none" w:sz="0" w:space="0" w:color="auto"/>
            <w:left w:val="none" w:sz="0" w:space="0" w:color="auto"/>
            <w:bottom w:val="none" w:sz="0" w:space="0" w:color="auto"/>
            <w:right w:val="none" w:sz="0" w:space="0" w:color="auto"/>
          </w:divBdr>
          <w:divsChild>
            <w:div w:id="4359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73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1612710248">
          <w:marLeft w:val="0"/>
          <w:marRight w:val="0"/>
          <w:marTop w:val="0"/>
          <w:marBottom w:val="0"/>
          <w:divBdr>
            <w:top w:val="none" w:sz="0" w:space="0" w:color="auto"/>
            <w:left w:val="none" w:sz="0" w:space="0" w:color="auto"/>
            <w:bottom w:val="none" w:sz="0" w:space="0" w:color="auto"/>
            <w:right w:val="none" w:sz="0" w:space="0" w:color="auto"/>
          </w:divBdr>
          <w:divsChild>
            <w:div w:id="67495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093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2122727685">
          <w:marLeft w:val="0"/>
          <w:marRight w:val="0"/>
          <w:marTop w:val="0"/>
          <w:marBottom w:val="0"/>
          <w:divBdr>
            <w:top w:val="none" w:sz="0" w:space="0" w:color="auto"/>
            <w:left w:val="none" w:sz="0" w:space="0" w:color="auto"/>
            <w:bottom w:val="none" w:sz="0" w:space="0" w:color="auto"/>
            <w:right w:val="none" w:sz="0" w:space="0" w:color="auto"/>
          </w:divBdr>
          <w:divsChild>
            <w:div w:id="9729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54858">
      <w:bodyDiv w:val="1"/>
      <w:marLeft w:val="2177"/>
      <w:marRight w:val="2177"/>
      <w:marTop w:val="720"/>
      <w:marBottom w:val="720"/>
      <w:divBdr>
        <w:top w:val="none" w:sz="0" w:space="0" w:color="auto"/>
        <w:left w:val="none" w:sz="0" w:space="0" w:color="auto"/>
        <w:bottom w:val="none" w:sz="0" w:space="0" w:color="auto"/>
        <w:right w:val="none" w:sz="0" w:space="0" w:color="auto"/>
      </w:divBdr>
      <w:divsChild>
        <w:div w:id="309674772">
          <w:marLeft w:val="0"/>
          <w:marRight w:val="0"/>
          <w:marTop w:val="0"/>
          <w:marBottom w:val="0"/>
          <w:divBdr>
            <w:top w:val="none" w:sz="0" w:space="0" w:color="auto"/>
            <w:left w:val="none" w:sz="0" w:space="0" w:color="auto"/>
            <w:bottom w:val="none" w:sz="0" w:space="0" w:color="auto"/>
            <w:right w:val="none" w:sz="0" w:space="0" w:color="auto"/>
          </w:divBdr>
          <w:divsChild>
            <w:div w:id="2899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15755">
      <w:bodyDiv w:val="1"/>
      <w:marLeft w:val="2177"/>
      <w:marRight w:val="502"/>
      <w:marTop w:val="720"/>
      <w:marBottom w:val="720"/>
      <w:divBdr>
        <w:top w:val="none" w:sz="0" w:space="0" w:color="auto"/>
        <w:left w:val="none" w:sz="0" w:space="0" w:color="auto"/>
        <w:bottom w:val="none" w:sz="0" w:space="0" w:color="auto"/>
        <w:right w:val="none" w:sz="0" w:space="0" w:color="auto"/>
      </w:divBdr>
      <w:divsChild>
        <w:div w:id="57947677">
          <w:marLeft w:val="0"/>
          <w:marRight w:val="0"/>
          <w:marTop w:val="0"/>
          <w:marBottom w:val="0"/>
          <w:divBdr>
            <w:top w:val="none" w:sz="0" w:space="0" w:color="auto"/>
            <w:left w:val="none" w:sz="0" w:space="0" w:color="auto"/>
            <w:bottom w:val="none" w:sz="0" w:space="0" w:color="auto"/>
            <w:right w:val="none" w:sz="0" w:space="0" w:color="auto"/>
          </w:divBdr>
          <w:divsChild>
            <w:div w:id="15242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52AED4-4FE7-44F0-B1D3-91E8F9B76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14</Pages>
  <Words>2747</Words>
  <Characters>15662</Characters>
  <Application>Microsoft Office Word</Application>
  <DocSecurity>0</DocSecurity>
  <Lines>130</Lines>
  <Paragraphs>36</Paragraphs>
  <ScaleCrop>false</ScaleCrop>
  <Company>allinpay.corp</Company>
  <LinksUpToDate>false</LinksUpToDate>
  <CharactersWithSpaces>18373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liuzy1</dc:creator>
  <cp:lastModifiedBy>Bill</cp:lastModifiedBy>
  <cp:revision>32</cp:revision>
  <cp:lastPrinted>2011-01-10T01:32:00Z</cp:lastPrinted>
  <dcterms:created xsi:type="dcterms:W3CDTF">2017-02-19T14:25:00Z</dcterms:created>
  <dcterms:modified xsi:type="dcterms:W3CDTF">2017-02-19T17:00:00Z</dcterms:modified>
</cp:coreProperties>
</file>